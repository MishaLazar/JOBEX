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avid" w:hAnsi="David" w:cs="David"/>
          <w:sz w:val="24"/>
          <w:szCs w:val="24"/>
          <w:rtl/>
        </w:rPr>
        <w:id w:val="1881439460"/>
        <w:docPartObj>
          <w:docPartGallery w:val="Cover Pages"/>
          <w:docPartUnique/>
        </w:docPartObj>
      </w:sdtPr>
      <w:sdtEndPr>
        <w:rPr>
          <w:rtl w:val="0"/>
        </w:rPr>
      </w:sdtEndPr>
      <w:sdtContent>
        <w:p w14:paraId="35EA0543" w14:textId="314723A0" w:rsidR="001C4E76" w:rsidRPr="00985365" w:rsidRDefault="001C4E76" w:rsidP="001C4E76">
          <w:pPr>
            <w:bidi/>
            <w:ind w:left="3"/>
            <w:jc w:val="center"/>
            <w:rPr>
              <w:rFonts w:ascii="David" w:hAnsi="David" w:cs="David"/>
              <w:b/>
              <w:bCs/>
              <w:u w:val="single"/>
              <w:rPrChange w:id="2" w:author="Nir Ostrovski" w:date="2018-09-05T13:30:00Z">
                <w:rPr/>
              </w:rPrChange>
            </w:rPr>
          </w:pPr>
          <w:r w:rsidRPr="00985365">
            <w:rPr>
              <w:rFonts w:ascii="David" w:hAnsi="David" w:cs="David"/>
              <w:b/>
              <w:bCs/>
              <w:noProof/>
            </w:rPr>
            <w:drawing>
              <wp:inline distT="0" distB="0" distL="0" distR="0" wp14:anchorId="539C8012" wp14:editId="55FEF699">
                <wp:extent cx="3619500" cy="9525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985365">
            <w:rPr>
              <w:rFonts w:ascii="David" w:hAnsi="David" w:cs="David"/>
              <w:b/>
              <w:bCs/>
              <w:u w:val="single"/>
              <w:rtl/>
            </w:rPr>
            <w:br/>
          </w:r>
        </w:p>
        <w:p w14:paraId="6DD8A332" w14:textId="479AA080" w:rsidR="001C4E76" w:rsidRPr="00985365" w:rsidRDefault="001C4E76" w:rsidP="001C4E76">
          <w:pPr>
            <w:bidi/>
            <w:ind w:left="3"/>
            <w:jc w:val="center"/>
            <w:rPr>
              <w:rFonts w:ascii="David" w:hAnsi="David" w:cs="David"/>
              <w:b/>
              <w:bCs/>
              <w:u w:val="single"/>
              <w:rtl/>
            </w:rPr>
          </w:pPr>
          <w:r w:rsidRPr="00985365">
            <w:rPr>
              <w:rFonts w:ascii="David" w:hAnsi="David" w:cs="David"/>
              <w:b/>
              <w:bCs/>
              <w:u w:val="single"/>
              <w:rtl/>
            </w:rPr>
            <w:t>המחלקה להנדסת תוכנה</w:t>
          </w:r>
        </w:p>
        <w:p w14:paraId="2AF9966C" w14:textId="77777777" w:rsidR="001C4E76" w:rsidRPr="00985365" w:rsidRDefault="001C4E76" w:rsidP="001C4E76">
          <w:pPr>
            <w:bidi/>
            <w:ind w:left="3"/>
            <w:jc w:val="center"/>
            <w:rPr>
              <w:rFonts w:ascii="David" w:hAnsi="David" w:cs="David"/>
              <w:sz w:val="44"/>
              <w:szCs w:val="44"/>
              <w:rtl/>
            </w:rPr>
          </w:pPr>
        </w:p>
        <w:p w14:paraId="31A8A67A" w14:textId="1C9717BE"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tl/>
            </w:rPr>
            <w:t>שם הפרויקט</w:t>
          </w:r>
          <w:r w:rsidRPr="00985365">
            <w:rPr>
              <w:rFonts w:ascii="David" w:hAnsi="David" w:cs="David"/>
              <w:sz w:val="52"/>
              <w:szCs w:val="52"/>
              <w:rtl/>
            </w:rPr>
            <w:t xml:space="preserve">: </w:t>
          </w:r>
          <w:r w:rsidR="00BC230C" w:rsidRPr="00985365">
            <w:rPr>
              <w:rFonts w:ascii="David" w:hAnsi="David" w:cs="David"/>
              <w:sz w:val="52"/>
              <w:szCs w:val="52"/>
            </w:rPr>
            <w:t>JOBEX</w:t>
          </w:r>
        </w:p>
        <w:p w14:paraId="2E075F74" w14:textId="00995950" w:rsidR="001C4E76" w:rsidRPr="00985365" w:rsidRDefault="001C4E76" w:rsidP="001C4E76">
          <w:pPr>
            <w:bidi/>
            <w:ind w:left="3"/>
            <w:jc w:val="center"/>
            <w:rPr>
              <w:rFonts w:ascii="David" w:hAnsi="David" w:cs="David"/>
              <w:sz w:val="52"/>
              <w:szCs w:val="52"/>
              <w:rtl/>
            </w:rPr>
          </w:pPr>
          <w:r w:rsidRPr="00985365">
            <w:rPr>
              <w:rFonts w:ascii="David" w:hAnsi="David" w:cs="David"/>
              <w:color w:val="0000FF"/>
              <w:sz w:val="52"/>
              <w:szCs w:val="52"/>
            </w:rPr>
            <w:t>Project Name</w:t>
          </w:r>
          <w:r w:rsidRPr="00985365">
            <w:rPr>
              <w:rFonts w:ascii="David" w:hAnsi="David" w:cs="David"/>
              <w:sz w:val="52"/>
              <w:szCs w:val="52"/>
            </w:rPr>
            <w:t xml:space="preserve">: </w:t>
          </w:r>
          <w:r w:rsidR="00BC230C" w:rsidRPr="00985365">
            <w:rPr>
              <w:rFonts w:ascii="David" w:hAnsi="David" w:cs="David"/>
              <w:sz w:val="52"/>
              <w:szCs w:val="52"/>
            </w:rPr>
            <w:t>JOBEX</w:t>
          </w:r>
        </w:p>
        <w:p w14:paraId="0A439756" w14:textId="77777777" w:rsidR="001C4E76" w:rsidRPr="00985365" w:rsidRDefault="001C4E76" w:rsidP="00BC230C">
          <w:pPr>
            <w:bidi/>
            <w:rPr>
              <w:rFonts w:ascii="David" w:hAnsi="David" w:cs="David"/>
              <w:sz w:val="44"/>
              <w:szCs w:val="44"/>
              <w:rtl/>
            </w:rPr>
          </w:pPr>
        </w:p>
        <w:p w14:paraId="5E1183A0" w14:textId="58E1BE1D" w:rsidR="001C4E76" w:rsidRPr="00985365" w:rsidRDefault="001C4E76" w:rsidP="001A0D3A">
          <w:pPr>
            <w:bidi/>
            <w:ind w:left="3"/>
            <w:jc w:val="center"/>
            <w:rPr>
              <w:rFonts w:ascii="David" w:hAnsi="David" w:cs="David"/>
              <w:sz w:val="44"/>
              <w:szCs w:val="44"/>
            </w:rPr>
          </w:pPr>
          <w:r w:rsidRPr="00985365">
            <w:rPr>
              <w:rFonts w:ascii="David" w:hAnsi="David" w:cs="David"/>
              <w:sz w:val="44"/>
              <w:szCs w:val="44"/>
              <w:rtl/>
            </w:rPr>
            <w:t xml:space="preserve"> </w:t>
          </w:r>
          <w:r w:rsidR="001A0D3A" w:rsidRPr="00985365">
            <w:rPr>
              <w:rFonts w:ascii="David" w:hAnsi="David" w:cs="David" w:hint="eastAsia"/>
              <w:color w:val="0000FF"/>
              <w:sz w:val="44"/>
              <w:szCs w:val="44"/>
              <w:rtl/>
            </w:rPr>
            <w:t>דוח</w:t>
          </w:r>
          <w:r w:rsidR="001A0D3A" w:rsidRPr="00985365">
            <w:rPr>
              <w:rFonts w:ascii="David" w:hAnsi="David" w:cs="David"/>
              <w:color w:val="0000FF"/>
              <w:sz w:val="44"/>
              <w:szCs w:val="44"/>
              <w:rtl/>
            </w:rPr>
            <w:t xml:space="preserve"> </w:t>
          </w:r>
          <w:del w:id="3" w:author="Nir Ostrovski [2]" w:date="2018-11-04T19:46:00Z">
            <w:r w:rsidR="001A0D3A" w:rsidRPr="00985365" w:rsidDel="00774156">
              <w:rPr>
                <w:rFonts w:ascii="David" w:hAnsi="David" w:cs="David" w:hint="eastAsia"/>
                <w:color w:val="0000FF"/>
                <w:sz w:val="44"/>
                <w:szCs w:val="44"/>
                <w:rtl/>
              </w:rPr>
              <w:delText>תכנון</w:delText>
            </w:r>
          </w:del>
          <w:ins w:id="4" w:author="Nir Ostrovski [2]" w:date="2018-11-04T19:46:00Z">
            <w:r w:rsidR="00774156">
              <w:rPr>
                <w:rFonts w:ascii="David" w:hAnsi="David" w:cs="David" w:hint="cs"/>
                <w:color w:val="0000FF"/>
                <w:sz w:val="44"/>
                <w:szCs w:val="44"/>
                <w:rtl/>
              </w:rPr>
              <w:t>תכן הנדסי</w:t>
            </w:r>
          </w:ins>
        </w:p>
        <w:p w14:paraId="76808A35" w14:textId="77777777" w:rsidR="001C4E76" w:rsidRPr="00985365" w:rsidRDefault="001C4E76" w:rsidP="001C4E76">
          <w:pPr>
            <w:bidi/>
            <w:ind w:left="3"/>
            <w:rPr>
              <w:rFonts w:ascii="David" w:hAnsi="David" w:cs="David"/>
              <w:sz w:val="44"/>
              <w:szCs w:val="44"/>
              <w:rtl/>
            </w:rPr>
          </w:pPr>
        </w:p>
        <w:p w14:paraId="3C4314A8" w14:textId="77777777" w:rsidR="001C4E76" w:rsidRPr="00985365" w:rsidRDefault="001C4E76" w:rsidP="001C4E76">
          <w:pPr>
            <w:bidi/>
            <w:ind w:left="3"/>
            <w:rPr>
              <w:rFonts w:ascii="David" w:hAnsi="David" w:cs="David"/>
              <w:sz w:val="44"/>
              <w:szCs w:val="44"/>
              <w:rtl/>
            </w:rPr>
          </w:pPr>
        </w:p>
        <w:tbl>
          <w:tblPr>
            <w:bidiVisual/>
            <w:tblW w:w="0" w:type="auto"/>
            <w:tblLayout w:type="fixed"/>
            <w:tblLook w:val="01E0" w:firstRow="1" w:lastRow="1" w:firstColumn="1" w:lastColumn="1" w:noHBand="0" w:noVBand="0"/>
          </w:tblPr>
          <w:tblGrid>
            <w:gridCol w:w="3194"/>
            <w:gridCol w:w="5328"/>
          </w:tblGrid>
          <w:tr w:rsidR="001C4E76" w:rsidRPr="00985365" w14:paraId="132A722C" w14:textId="77777777" w:rsidTr="001C4E76">
            <w:tc>
              <w:tcPr>
                <w:tcW w:w="3194" w:type="dxa"/>
                <w:hideMark/>
              </w:tcPr>
              <w:p w14:paraId="747C3F2E"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hideMark/>
              </w:tcPr>
              <w:p w14:paraId="5D90B2DB" w14:textId="344C3FC9"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מיכאל לזר</w:t>
                </w:r>
              </w:p>
            </w:tc>
          </w:tr>
          <w:tr w:rsidR="001C4E76" w:rsidRPr="00985365" w14:paraId="6642E474" w14:textId="77777777" w:rsidTr="001C4E76">
            <w:tc>
              <w:tcPr>
                <w:tcW w:w="3194" w:type="dxa"/>
                <w:hideMark/>
              </w:tcPr>
              <w:p w14:paraId="5E6ACA10"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hideMark/>
              </w:tcPr>
              <w:p w14:paraId="41D6BDFA" w14:textId="7DC7F70F" w:rsidR="001C4E76" w:rsidRPr="00985365" w:rsidRDefault="00BC230C">
                <w:pPr>
                  <w:bidi/>
                  <w:spacing w:after="120"/>
                  <w:ind w:left="3"/>
                  <w:rPr>
                    <w:rFonts w:ascii="David" w:hAnsi="David" w:cs="David"/>
                    <w:sz w:val="36"/>
                    <w:szCs w:val="36"/>
                    <w:rtl/>
                  </w:rPr>
                </w:pPr>
                <w:r w:rsidRPr="00985365">
                  <w:rPr>
                    <w:rFonts w:ascii="David" w:hAnsi="David" w:cs="David"/>
                    <w:color w:val="000000"/>
                    <w:sz w:val="36"/>
                    <w:szCs w:val="36"/>
                  </w:rPr>
                  <w:t>321362501</w:t>
                </w:r>
              </w:p>
            </w:tc>
          </w:tr>
          <w:tr w:rsidR="00BC230C" w:rsidRPr="00985365" w14:paraId="373E5E10" w14:textId="77777777" w:rsidTr="001C4E76">
            <w:tc>
              <w:tcPr>
                <w:tcW w:w="3194" w:type="dxa"/>
              </w:tcPr>
              <w:p w14:paraId="7D82B1BE" w14:textId="770E56D2"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הסטודנט:</w:t>
                </w:r>
              </w:p>
            </w:tc>
            <w:tc>
              <w:tcPr>
                <w:tcW w:w="5328" w:type="dxa"/>
              </w:tcPr>
              <w:p w14:paraId="19E9BE83" w14:textId="16BCC33F" w:rsidR="00BC230C" w:rsidRPr="00985365" w:rsidRDefault="00BC230C">
                <w:pPr>
                  <w:bidi/>
                  <w:spacing w:after="120"/>
                  <w:ind w:left="3"/>
                  <w:rPr>
                    <w:rFonts w:ascii="David" w:hAnsi="David" w:cs="David"/>
                    <w:color w:val="000000"/>
                    <w:sz w:val="36"/>
                    <w:szCs w:val="36"/>
                  </w:rPr>
                </w:pPr>
                <w:r w:rsidRPr="00985365">
                  <w:rPr>
                    <w:rFonts w:ascii="David" w:hAnsi="David" w:cs="David"/>
                    <w:color w:val="000000"/>
                    <w:sz w:val="36"/>
                    <w:szCs w:val="36"/>
                    <w:rtl/>
                  </w:rPr>
                  <w:t>ניר אוסטרובסקי</w:t>
                </w:r>
              </w:p>
            </w:tc>
          </w:tr>
          <w:tr w:rsidR="00BC230C" w:rsidRPr="00985365" w14:paraId="3FFD8AF4" w14:textId="77777777" w:rsidTr="001C4E76">
            <w:tc>
              <w:tcPr>
                <w:tcW w:w="3194" w:type="dxa"/>
              </w:tcPr>
              <w:p w14:paraId="3405C2CC" w14:textId="06778E55" w:rsidR="00BC230C" w:rsidRPr="00985365" w:rsidRDefault="00BC230C">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מספר תעודת זהות:</w:t>
                </w:r>
              </w:p>
            </w:tc>
            <w:tc>
              <w:tcPr>
                <w:tcW w:w="5328" w:type="dxa"/>
              </w:tcPr>
              <w:p w14:paraId="5C0ED490" w14:textId="6E7AB986" w:rsidR="00BC230C" w:rsidRPr="00985365" w:rsidRDefault="00BC230C">
                <w:pPr>
                  <w:bidi/>
                  <w:spacing w:after="120"/>
                  <w:ind w:left="3"/>
                  <w:rPr>
                    <w:rFonts w:ascii="David" w:hAnsi="David" w:cs="David"/>
                    <w:color w:val="000000"/>
                    <w:sz w:val="36"/>
                    <w:szCs w:val="36"/>
                    <w:rtl/>
                  </w:rPr>
                </w:pPr>
                <w:r w:rsidRPr="00985365">
                  <w:rPr>
                    <w:rFonts w:ascii="David" w:hAnsi="David" w:cs="David"/>
                    <w:color w:val="000000"/>
                    <w:sz w:val="36"/>
                    <w:szCs w:val="36"/>
                    <w:rtl/>
                  </w:rPr>
                  <w:t>301348850</w:t>
                </w:r>
              </w:p>
            </w:tc>
          </w:tr>
          <w:tr w:rsidR="001C4E76" w:rsidRPr="00985365" w14:paraId="35767A85" w14:textId="77777777" w:rsidTr="001C4E76">
            <w:tc>
              <w:tcPr>
                <w:tcW w:w="3194" w:type="dxa"/>
                <w:hideMark/>
              </w:tcPr>
              <w:p w14:paraId="2F431EA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שם המנחה:</w:t>
                </w:r>
              </w:p>
            </w:tc>
            <w:tc>
              <w:tcPr>
                <w:tcW w:w="5328" w:type="dxa"/>
                <w:hideMark/>
              </w:tcPr>
              <w:p w14:paraId="3CFC4882" w14:textId="386DFBBC"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גב' קרן כליף</w:t>
                </w:r>
              </w:p>
            </w:tc>
          </w:tr>
          <w:tr w:rsidR="001C4E76" w:rsidRPr="00985365" w14:paraId="64134E09" w14:textId="77777777" w:rsidTr="001C4E76">
            <w:tc>
              <w:tcPr>
                <w:tcW w:w="3194" w:type="dxa"/>
                <w:hideMark/>
              </w:tcPr>
              <w:p w14:paraId="1D470B3F"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חתימת המנחה:</w:t>
                </w:r>
              </w:p>
            </w:tc>
            <w:tc>
              <w:tcPr>
                <w:tcW w:w="5328" w:type="dxa"/>
                <w:hideMark/>
              </w:tcPr>
              <w:p w14:paraId="49873BF0" w14:textId="4BA44DD6" w:rsidR="001C4E76" w:rsidRPr="00985365" w:rsidRDefault="00BC230C">
                <w:pPr>
                  <w:bidi/>
                  <w:spacing w:after="120"/>
                  <w:ind w:left="3"/>
                  <w:rPr>
                    <w:rFonts w:ascii="David" w:hAnsi="David" w:cs="David"/>
                    <w:sz w:val="36"/>
                    <w:szCs w:val="36"/>
                    <w:rtl/>
                  </w:rPr>
                </w:pPr>
                <w:r w:rsidRPr="00985365">
                  <w:rPr>
                    <w:rFonts w:ascii="David" w:hAnsi="David" w:cs="David"/>
                    <w:sz w:val="36"/>
                    <w:szCs w:val="36"/>
                    <w:rtl/>
                  </w:rPr>
                  <w:t>_________________________</w:t>
                </w:r>
              </w:p>
            </w:tc>
          </w:tr>
          <w:tr w:rsidR="001C4E76" w:rsidRPr="00985365" w14:paraId="558555D0" w14:textId="77777777" w:rsidTr="001C4E76">
            <w:tc>
              <w:tcPr>
                <w:tcW w:w="3194" w:type="dxa"/>
                <w:hideMark/>
              </w:tcPr>
              <w:p w14:paraId="16ABB76B" w14:textId="77777777" w:rsidR="001C4E76" w:rsidRPr="00985365" w:rsidRDefault="001C4E76">
                <w:pPr>
                  <w:bidi/>
                  <w:spacing w:after="120"/>
                  <w:ind w:left="3"/>
                  <w:jc w:val="right"/>
                  <w:rPr>
                    <w:rFonts w:ascii="David" w:hAnsi="David" w:cs="David"/>
                    <w:color w:val="0000FF"/>
                    <w:sz w:val="36"/>
                    <w:szCs w:val="36"/>
                    <w:rtl/>
                  </w:rPr>
                </w:pPr>
                <w:r w:rsidRPr="00985365">
                  <w:rPr>
                    <w:rFonts w:ascii="David" w:hAnsi="David" w:cs="David"/>
                    <w:color w:val="0000FF"/>
                    <w:sz w:val="36"/>
                    <w:szCs w:val="36"/>
                    <w:rtl/>
                  </w:rPr>
                  <w:t>תאריך ההגשה:</w:t>
                </w:r>
              </w:p>
            </w:tc>
            <w:tc>
              <w:tcPr>
                <w:tcW w:w="5328" w:type="dxa"/>
                <w:hideMark/>
              </w:tcPr>
              <w:p w14:paraId="54A83EFD" w14:textId="77777777" w:rsidR="001C4E76" w:rsidRPr="00985365" w:rsidRDefault="001C4E76">
                <w:pPr>
                  <w:bidi/>
                  <w:spacing w:after="120"/>
                  <w:ind w:left="3"/>
                  <w:rPr>
                    <w:rFonts w:ascii="David" w:hAnsi="David" w:cs="David"/>
                    <w:sz w:val="36"/>
                    <w:szCs w:val="36"/>
                    <w:rtl/>
                  </w:rPr>
                </w:pPr>
                <w:r w:rsidRPr="00985365">
                  <w:rPr>
                    <w:rFonts w:ascii="David" w:hAnsi="David" w:cs="David"/>
                    <w:sz w:val="36"/>
                    <w:szCs w:val="36"/>
                    <w:rtl/>
                  </w:rPr>
                  <w:t>_________________________</w:t>
                </w:r>
              </w:p>
            </w:tc>
          </w:tr>
        </w:tbl>
        <w:p w14:paraId="56117C86" w14:textId="42CCF692" w:rsidR="00A8094B" w:rsidRPr="00985365" w:rsidRDefault="006C1E64" w:rsidP="001C4E76">
          <w:pPr>
            <w:spacing w:line="480" w:lineRule="auto"/>
            <w:jc w:val="both"/>
            <w:rPr>
              <w:rFonts w:ascii="David" w:hAnsi="David" w:cs="David"/>
              <w:sz w:val="24"/>
              <w:szCs w:val="24"/>
            </w:rPr>
          </w:pPr>
        </w:p>
      </w:sdtContent>
    </w:sdt>
    <w:p w14:paraId="74BD8ADB" w14:textId="2A85FCA6" w:rsidR="00A8094B" w:rsidRPr="00985365" w:rsidRDefault="00633980" w:rsidP="00F01E68">
      <w:pPr>
        <w:rPr>
          <w:rFonts w:ascii="David" w:hAnsi="David" w:cs="David"/>
          <w:sz w:val="24"/>
          <w:szCs w:val="24"/>
        </w:rPr>
      </w:pPr>
      <w:r w:rsidRPr="00985365">
        <w:rPr>
          <w:rFonts w:ascii="David" w:hAnsi="David" w:cs="David"/>
          <w:sz w:val="24"/>
          <w:szCs w:val="24"/>
        </w:rPr>
        <w:br w:type="page"/>
      </w:r>
    </w:p>
    <w:customXmlDelRangeStart w:id="5" w:author="Nir Ostrovski [2]" w:date="2018-11-04T20:13:00Z"/>
    <w:sdt>
      <w:sdtPr>
        <w:rPr>
          <w:rFonts w:ascii="David" w:eastAsiaTheme="minorHAnsi" w:hAnsi="David" w:cs="David"/>
          <w:color w:val="auto"/>
          <w:sz w:val="24"/>
          <w:szCs w:val="24"/>
          <w:rtl/>
          <w:lang w:bidi="he-IL"/>
        </w:rPr>
        <w:id w:val="-1392270169"/>
        <w:docPartObj>
          <w:docPartGallery w:val="Table of Contents"/>
          <w:docPartUnique/>
        </w:docPartObj>
      </w:sdtPr>
      <w:sdtEndPr>
        <w:rPr>
          <w:rFonts w:eastAsiaTheme="majorEastAsia"/>
          <w:b/>
          <w:bCs/>
          <w:noProof/>
          <w:color w:val="2F5496" w:themeColor="accent1" w:themeShade="BF"/>
          <w:lang w:bidi="ar-SA"/>
        </w:rPr>
      </w:sdtEndPr>
      <w:sdtContent>
        <w:customXmlDelRangeEnd w:id="5"/>
        <w:p w14:paraId="18AEB724" w14:textId="60041A8B" w:rsidR="000467AB" w:rsidRPr="00985365" w:rsidDel="008612F0" w:rsidRDefault="008612F0">
          <w:pPr>
            <w:pStyle w:val="TOCHeading"/>
            <w:bidi/>
            <w:rPr>
              <w:del w:id="6" w:author="Nir Ostrovski [2]" w:date="2018-11-04T20:13:00Z"/>
              <w:rFonts w:ascii="David" w:hAnsi="David" w:cs="David"/>
              <w:sz w:val="24"/>
              <w:szCs w:val="24"/>
              <w:rPrChange w:id="7" w:author="Nir Ostrovski" w:date="2018-09-05T13:30:00Z">
                <w:rPr>
                  <w:del w:id="8" w:author="Nir Ostrovski [2]" w:date="2018-11-04T20:13:00Z"/>
                  <w:rFonts w:ascii="David" w:hAnsi="David" w:cs="David"/>
                </w:rPr>
              </w:rPrChange>
            </w:rPr>
            <w:pPrChange w:id="9" w:author="Nir Ostrovski [2]" w:date="2018-11-04T20:13:00Z">
              <w:pPr>
                <w:pStyle w:val="TOCHeading"/>
                <w:bidi/>
              </w:pPr>
            </w:pPrChange>
          </w:pPr>
          <w:ins w:id="10" w:author="Nir Ostrovski [2]" w:date="2018-11-04T20:13:00Z">
            <w:r>
              <w:rPr>
                <w:rFonts w:ascii="David" w:eastAsiaTheme="minorHAnsi" w:hAnsi="David" w:cs="David" w:hint="cs"/>
                <w:color w:val="auto"/>
                <w:sz w:val="24"/>
                <w:szCs w:val="24"/>
                <w:rtl/>
                <w:lang w:bidi="he-IL"/>
              </w:rPr>
              <w:t>תוכן עניינים</w:t>
            </w:r>
          </w:ins>
          <w:del w:id="11" w:author="Nir Ostrovski [2]" w:date="2018-11-04T20:13:00Z">
            <w:r w:rsidR="000467AB" w:rsidRPr="00985365" w:rsidDel="008612F0">
              <w:rPr>
                <w:rFonts w:ascii="David" w:hAnsi="David" w:cs="David" w:hint="eastAsia"/>
                <w:sz w:val="24"/>
                <w:szCs w:val="24"/>
                <w:rtl/>
                <w:rPrChange w:id="12" w:author="Nir Ostrovski" w:date="2018-09-05T13:30:00Z">
                  <w:rPr>
                    <w:rFonts w:ascii="David" w:hAnsi="David" w:cs="David" w:hint="eastAsia"/>
                    <w:rtl/>
                  </w:rPr>
                </w:rPrChange>
              </w:rPr>
              <w:delText>תוכן</w:delText>
            </w:r>
            <w:r w:rsidR="000467AB" w:rsidRPr="00985365" w:rsidDel="008612F0">
              <w:rPr>
                <w:rFonts w:ascii="David" w:hAnsi="David" w:cs="David"/>
                <w:sz w:val="24"/>
                <w:szCs w:val="24"/>
                <w:rtl/>
                <w:rPrChange w:id="13" w:author="Nir Ostrovski" w:date="2018-09-05T13:30:00Z">
                  <w:rPr>
                    <w:rFonts w:ascii="David" w:hAnsi="David" w:cs="David"/>
                    <w:rtl/>
                  </w:rPr>
                </w:rPrChange>
              </w:rPr>
              <w:delText xml:space="preserve"> </w:delText>
            </w:r>
            <w:r w:rsidR="000467AB" w:rsidRPr="00985365" w:rsidDel="008612F0">
              <w:rPr>
                <w:rFonts w:ascii="David" w:hAnsi="David" w:cs="David" w:hint="eastAsia"/>
                <w:sz w:val="24"/>
                <w:szCs w:val="24"/>
                <w:rtl/>
                <w:rPrChange w:id="14" w:author="Nir Ostrovski" w:date="2018-09-05T13:30:00Z">
                  <w:rPr>
                    <w:rFonts w:ascii="David" w:hAnsi="David" w:cs="David" w:hint="eastAsia"/>
                    <w:rtl/>
                  </w:rPr>
                </w:rPrChange>
              </w:rPr>
              <w:delText>עניינים</w:delText>
            </w:r>
          </w:del>
        </w:p>
        <w:p w14:paraId="09A5380A" w14:textId="58958509" w:rsidR="0093090B" w:rsidRPr="00985365" w:rsidDel="008612F0" w:rsidRDefault="000467AB">
          <w:pPr>
            <w:pStyle w:val="TOCHeading"/>
            <w:bidi/>
            <w:rPr>
              <w:ins w:id="15" w:author="michael lazar" w:date="2018-09-04T20:31:00Z"/>
              <w:del w:id="16" w:author="Nir Ostrovski [2]" w:date="2018-11-04T20:13:00Z"/>
              <w:rFonts w:ascii="David" w:eastAsiaTheme="minorEastAsia" w:hAnsi="David" w:cs="David"/>
              <w:noProof/>
              <w:sz w:val="24"/>
              <w:szCs w:val="24"/>
              <w:rPrChange w:id="17" w:author="Nir Ostrovski" w:date="2018-09-05T13:30:00Z">
                <w:rPr>
                  <w:ins w:id="18" w:author="michael lazar" w:date="2018-09-04T20:31:00Z"/>
                  <w:del w:id="19" w:author="Nir Ostrovski [2]" w:date="2018-11-04T20:13:00Z"/>
                  <w:rFonts w:eastAsiaTheme="minorEastAsia"/>
                  <w:noProof/>
                </w:rPr>
              </w:rPrChange>
            </w:rPr>
            <w:pPrChange w:id="20" w:author="Nir Ostrovski [2]" w:date="2018-11-04T20:13:00Z">
              <w:pPr>
                <w:pStyle w:val="TOC1"/>
              </w:pPr>
            </w:pPrChange>
          </w:pPr>
          <w:del w:id="21" w:author="Nir Ostrovski [2]" w:date="2018-11-04T20:13:00Z">
            <w:r w:rsidRPr="00985365" w:rsidDel="008612F0">
              <w:rPr>
                <w:rFonts w:ascii="David" w:hAnsi="David" w:cs="David"/>
                <w:b/>
                <w:bCs/>
                <w:noProof/>
                <w:sz w:val="24"/>
                <w:szCs w:val="24"/>
                <w:rPrChange w:id="22" w:author="Nir Ostrovski" w:date="2018-09-05T13:30:00Z">
                  <w:rPr>
                    <w:b/>
                    <w:bCs/>
                    <w:noProof/>
                  </w:rPr>
                </w:rPrChange>
              </w:rPr>
              <w:fldChar w:fldCharType="begin"/>
            </w:r>
            <w:r w:rsidRPr="00985365" w:rsidDel="008612F0">
              <w:rPr>
                <w:rFonts w:ascii="David" w:hAnsi="David" w:cs="David"/>
                <w:b/>
                <w:bCs/>
                <w:noProof/>
                <w:sz w:val="24"/>
                <w:szCs w:val="24"/>
                <w:rPrChange w:id="23" w:author="Nir Ostrovski" w:date="2018-09-05T13:30:00Z">
                  <w:rPr>
                    <w:b/>
                    <w:bCs/>
                    <w:noProof/>
                  </w:rPr>
                </w:rPrChange>
              </w:rPr>
              <w:delInstrText xml:space="preserve"> TOC \o "1-3" \h \z \u </w:delInstrText>
            </w:r>
            <w:r w:rsidRPr="00985365" w:rsidDel="008612F0">
              <w:rPr>
                <w:rFonts w:ascii="David" w:hAnsi="David" w:cs="David"/>
                <w:b/>
                <w:bCs/>
                <w:noProof/>
                <w:sz w:val="24"/>
                <w:szCs w:val="24"/>
                <w:rPrChange w:id="24" w:author="Nir Ostrovski" w:date="2018-09-05T13:30:00Z">
                  <w:rPr>
                    <w:rFonts w:ascii="David" w:hAnsi="David" w:cs="David"/>
                    <w:b/>
                    <w:bCs/>
                    <w:noProof/>
                  </w:rPr>
                </w:rPrChange>
              </w:rPr>
              <w:fldChar w:fldCharType="separate"/>
            </w:r>
          </w:del>
          <w:ins w:id="25" w:author="michael lazar" w:date="2018-09-04T20:31:00Z">
            <w:del w:id="26" w:author="Nir Ostrovski [2]" w:date="2018-11-04T20:13:00Z">
              <w:r w:rsidR="0093090B" w:rsidRPr="00985365" w:rsidDel="008612F0">
                <w:rPr>
                  <w:rStyle w:val="Hyperlink"/>
                  <w:rFonts w:ascii="David" w:hAnsi="David" w:cs="David"/>
                  <w:b/>
                  <w:bCs/>
                  <w:noProof/>
                  <w:sz w:val="24"/>
                  <w:szCs w:val="24"/>
                  <w:rPrChange w:id="27" w:author="Nir Ostrovski" w:date="2018-09-05T13:30:00Z">
                    <w:rPr>
                      <w:rStyle w:val="Hyperlink"/>
                      <w:rFonts w:ascii="David" w:hAnsi="David" w:cs="David"/>
                      <w:b/>
                      <w:bCs/>
                      <w:noProof/>
                    </w:rPr>
                  </w:rPrChange>
                </w:rPr>
                <w:delText>2</w:delText>
              </w:r>
              <w:r w:rsidR="0093090B" w:rsidRPr="00985365" w:rsidDel="008612F0">
                <w:rPr>
                  <w:rFonts w:ascii="David" w:eastAsiaTheme="minorEastAsia" w:hAnsi="David" w:cs="David"/>
                  <w:noProof/>
                  <w:sz w:val="24"/>
                  <w:szCs w:val="24"/>
                  <w:rPrChange w:id="28" w:author="Nir Ostrovski" w:date="2018-09-05T13:30:00Z">
                    <w:rPr>
                      <w:rFonts w:eastAsiaTheme="minorEastAsia"/>
                      <w:noProof/>
                    </w:rPr>
                  </w:rPrChange>
                </w:rPr>
                <w:tab/>
              </w:r>
              <w:r w:rsidR="0093090B" w:rsidRPr="00985365" w:rsidDel="008612F0">
                <w:rPr>
                  <w:rStyle w:val="Hyperlink"/>
                  <w:rFonts w:ascii="David" w:hAnsi="David" w:cs="David"/>
                  <w:b/>
                  <w:bCs/>
                  <w:noProof/>
                  <w:sz w:val="24"/>
                  <w:szCs w:val="24"/>
                  <w:rtl/>
                  <w:rPrChange w:id="29" w:author="Nir Ostrovski" w:date="2018-09-05T13:30:00Z">
                    <w:rPr>
                      <w:rStyle w:val="Hyperlink"/>
                      <w:rFonts w:ascii="David" w:hAnsi="David" w:cs="David"/>
                      <w:b/>
                      <w:bCs/>
                      <w:noProof/>
                      <w:rtl/>
                    </w:rPr>
                  </w:rPrChange>
                </w:rPr>
                <w:delText>מבוא</w:delText>
              </w:r>
              <w:r w:rsidR="0093090B" w:rsidRPr="00985365" w:rsidDel="008612F0">
                <w:rPr>
                  <w:rFonts w:ascii="David" w:hAnsi="David" w:cs="David"/>
                  <w:noProof/>
                  <w:webHidden/>
                  <w:sz w:val="24"/>
                  <w:szCs w:val="24"/>
                  <w:rPrChange w:id="30" w:author="Nir Ostrovski" w:date="2018-09-05T13:30:00Z">
                    <w:rPr>
                      <w:noProof/>
                      <w:webHidden/>
                    </w:rPr>
                  </w:rPrChange>
                </w:rPr>
                <w:tab/>
                <w:delText>4</w:delText>
              </w:r>
            </w:del>
          </w:ins>
        </w:p>
        <w:p w14:paraId="22637B60" w14:textId="67BE4E23" w:rsidR="0093090B" w:rsidRPr="00985365" w:rsidDel="008612F0" w:rsidRDefault="0093090B">
          <w:pPr>
            <w:pStyle w:val="TOCHeading"/>
            <w:bidi/>
            <w:rPr>
              <w:ins w:id="31" w:author="michael lazar" w:date="2018-09-04T20:31:00Z"/>
              <w:del w:id="32" w:author="Nir Ostrovski [2]" w:date="2018-11-04T20:13:00Z"/>
              <w:rFonts w:ascii="David" w:eastAsiaTheme="minorEastAsia" w:hAnsi="David" w:cs="David"/>
              <w:noProof/>
              <w:sz w:val="24"/>
              <w:szCs w:val="24"/>
              <w:rPrChange w:id="33" w:author="Nir Ostrovski" w:date="2018-09-05T13:30:00Z">
                <w:rPr>
                  <w:ins w:id="34" w:author="michael lazar" w:date="2018-09-04T20:31:00Z"/>
                  <w:del w:id="35" w:author="Nir Ostrovski [2]" w:date="2018-11-04T20:13:00Z"/>
                  <w:rFonts w:eastAsiaTheme="minorEastAsia"/>
                  <w:noProof/>
                </w:rPr>
              </w:rPrChange>
            </w:rPr>
            <w:pPrChange w:id="36" w:author="Nir Ostrovski [2]" w:date="2018-11-04T20:13:00Z">
              <w:pPr>
                <w:pStyle w:val="TOC1"/>
                <w:tabs>
                  <w:tab w:val="left" w:pos="1760"/>
                </w:tabs>
                <w:bidi w:val="0"/>
              </w:pPr>
            </w:pPrChange>
          </w:pPr>
          <w:ins w:id="37" w:author="michael lazar" w:date="2018-09-04T20:31:00Z">
            <w:del w:id="38" w:author="Nir Ostrovski [2]" w:date="2018-11-04T20:13:00Z">
              <w:r w:rsidRPr="00985365" w:rsidDel="008612F0">
                <w:rPr>
                  <w:rStyle w:val="Hyperlink"/>
                  <w:rFonts w:ascii="David" w:hAnsi="David" w:cs="David"/>
                  <w:b/>
                  <w:bCs/>
                  <w:noProof/>
                  <w:sz w:val="24"/>
                  <w:szCs w:val="24"/>
                  <w:rtl/>
                  <w:rPrChange w:id="3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4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4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42" w:author="Nir Ostrovski" w:date="2018-09-05T13:30:00Z">
                    <w:rPr>
                      <w:noProof/>
                      <w:webHidden/>
                    </w:rPr>
                  </w:rPrChange>
                </w:rPr>
                <w:tab/>
                <w:delText>5</w:delText>
              </w:r>
            </w:del>
          </w:ins>
        </w:p>
        <w:p w14:paraId="36A5B0A4" w14:textId="40DC8283" w:rsidR="0093090B" w:rsidRPr="00985365" w:rsidDel="008612F0" w:rsidRDefault="0093090B">
          <w:pPr>
            <w:pStyle w:val="TOCHeading"/>
            <w:bidi/>
            <w:rPr>
              <w:ins w:id="43" w:author="michael lazar" w:date="2018-09-04T20:31:00Z"/>
              <w:del w:id="44" w:author="Nir Ostrovski [2]" w:date="2018-11-04T20:13:00Z"/>
              <w:rFonts w:ascii="David" w:eastAsiaTheme="minorEastAsia" w:hAnsi="David" w:cs="David"/>
              <w:noProof/>
              <w:sz w:val="24"/>
              <w:szCs w:val="24"/>
              <w:rPrChange w:id="45" w:author="Nir Ostrovski" w:date="2018-09-05T13:30:00Z">
                <w:rPr>
                  <w:ins w:id="46" w:author="michael lazar" w:date="2018-09-04T20:31:00Z"/>
                  <w:del w:id="47" w:author="Nir Ostrovski [2]" w:date="2018-11-04T20:13:00Z"/>
                  <w:rFonts w:eastAsiaTheme="minorEastAsia"/>
                  <w:noProof/>
                </w:rPr>
              </w:rPrChange>
            </w:rPr>
            <w:pPrChange w:id="48" w:author="Nir Ostrovski [2]" w:date="2018-11-04T20:13:00Z">
              <w:pPr>
                <w:pStyle w:val="TOC1"/>
                <w:tabs>
                  <w:tab w:val="left" w:pos="2235"/>
                </w:tabs>
                <w:bidi w:val="0"/>
              </w:pPr>
            </w:pPrChange>
          </w:pPr>
          <w:ins w:id="49" w:author="michael lazar" w:date="2018-09-04T20:31:00Z">
            <w:del w:id="50" w:author="Nir Ostrovski [2]" w:date="2018-11-04T20:13:00Z">
              <w:r w:rsidRPr="00985365" w:rsidDel="008612F0">
                <w:rPr>
                  <w:rStyle w:val="Hyperlink"/>
                  <w:rFonts w:ascii="David" w:hAnsi="David" w:cs="David"/>
                  <w:b/>
                  <w:bCs/>
                  <w:noProof/>
                  <w:sz w:val="24"/>
                  <w:szCs w:val="24"/>
                  <w:rtl/>
                  <w:rPrChange w:id="51"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5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53"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54" w:author="Nir Ostrovski" w:date="2018-09-05T13:30:00Z">
                    <w:rPr>
                      <w:noProof/>
                      <w:webHidden/>
                    </w:rPr>
                  </w:rPrChange>
                </w:rPr>
                <w:tab/>
                <w:delText>6</w:delText>
              </w:r>
            </w:del>
          </w:ins>
        </w:p>
        <w:p w14:paraId="0D764F8F" w14:textId="58E84A66" w:rsidR="0093090B" w:rsidRPr="00985365" w:rsidDel="008612F0" w:rsidRDefault="0093090B">
          <w:pPr>
            <w:pStyle w:val="TOCHeading"/>
            <w:bidi/>
            <w:rPr>
              <w:ins w:id="55" w:author="michael lazar" w:date="2018-09-04T20:31:00Z"/>
              <w:del w:id="56" w:author="Nir Ostrovski [2]" w:date="2018-11-04T20:13:00Z"/>
              <w:rFonts w:ascii="David" w:eastAsiaTheme="minorEastAsia" w:hAnsi="David" w:cs="David"/>
              <w:noProof/>
              <w:sz w:val="24"/>
              <w:szCs w:val="24"/>
              <w:rPrChange w:id="57" w:author="Nir Ostrovski" w:date="2018-09-05T13:30:00Z">
                <w:rPr>
                  <w:ins w:id="58" w:author="michael lazar" w:date="2018-09-04T20:31:00Z"/>
                  <w:del w:id="59" w:author="Nir Ostrovski [2]" w:date="2018-11-04T20:13:00Z"/>
                  <w:rFonts w:eastAsiaTheme="minorEastAsia"/>
                  <w:noProof/>
                </w:rPr>
              </w:rPrChange>
            </w:rPr>
            <w:pPrChange w:id="60" w:author="Nir Ostrovski [2]" w:date="2018-11-04T20:13:00Z">
              <w:pPr>
                <w:pStyle w:val="TOC2"/>
                <w:bidi w:val="0"/>
              </w:pPr>
            </w:pPrChange>
          </w:pPr>
          <w:ins w:id="61" w:author="michael lazar" w:date="2018-09-04T20:31:00Z">
            <w:del w:id="62" w:author="Nir Ostrovski [2]" w:date="2018-11-04T20:13:00Z">
              <w:r w:rsidRPr="00985365" w:rsidDel="008612F0">
                <w:rPr>
                  <w:rStyle w:val="Hyperlink"/>
                  <w:rFonts w:ascii="David" w:hAnsi="David" w:cs="David"/>
                  <w:noProof/>
                  <w:sz w:val="24"/>
                  <w:szCs w:val="24"/>
                  <w:rPrChange w:id="63"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6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5"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66" w:author="Nir Ostrovski" w:date="2018-09-05T13:30:00Z">
                    <w:rPr>
                      <w:noProof/>
                      <w:webHidden/>
                    </w:rPr>
                  </w:rPrChange>
                </w:rPr>
                <w:tab/>
                <w:delText>6</w:delText>
              </w:r>
            </w:del>
          </w:ins>
        </w:p>
        <w:p w14:paraId="0ED6DB79" w14:textId="10AEA241" w:rsidR="0093090B" w:rsidRPr="00985365" w:rsidDel="008612F0" w:rsidRDefault="0093090B">
          <w:pPr>
            <w:pStyle w:val="TOCHeading"/>
            <w:bidi/>
            <w:rPr>
              <w:ins w:id="67" w:author="michael lazar" w:date="2018-09-04T20:31:00Z"/>
              <w:del w:id="68" w:author="Nir Ostrovski [2]" w:date="2018-11-04T20:13:00Z"/>
              <w:rFonts w:ascii="David" w:eastAsiaTheme="minorEastAsia" w:hAnsi="David" w:cs="David"/>
              <w:noProof/>
              <w:sz w:val="24"/>
              <w:szCs w:val="24"/>
              <w:rPrChange w:id="69" w:author="Nir Ostrovski" w:date="2018-09-05T13:30:00Z">
                <w:rPr>
                  <w:ins w:id="70" w:author="michael lazar" w:date="2018-09-04T20:31:00Z"/>
                  <w:del w:id="71" w:author="Nir Ostrovski [2]" w:date="2018-11-04T20:13:00Z"/>
                  <w:rFonts w:eastAsiaTheme="minorEastAsia"/>
                  <w:noProof/>
                </w:rPr>
              </w:rPrChange>
            </w:rPr>
            <w:pPrChange w:id="72" w:author="Nir Ostrovski [2]" w:date="2018-11-04T20:13:00Z">
              <w:pPr>
                <w:pStyle w:val="TOC3"/>
                <w:tabs>
                  <w:tab w:val="left" w:pos="2200"/>
                </w:tabs>
                <w:bidi w:val="0"/>
              </w:pPr>
            </w:pPrChange>
          </w:pPr>
          <w:ins w:id="73" w:author="michael lazar" w:date="2018-09-04T20:31:00Z">
            <w:del w:id="74" w:author="Nir Ostrovski [2]" w:date="2018-11-04T20:13:00Z">
              <w:r w:rsidRPr="00985365" w:rsidDel="008612F0">
                <w:rPr>
                  <w:rStyle w:val="Hyperlink"/>
                  <w:rFonts w:ascii="David" w:hAnsi="David" w:cs="David"/>
                  <w:noProof/>
                  <w:sz w:val="24"/>
                  <w:szCs w:val="24"/>
                  <w:rtl/>
                  <w:rPrChange w:id="75"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7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7"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78" w:author="Nir Ostrovski" w:date="2018-09-05T13:30:00Z">
                    <w:rPr>
                      <w:noProof/>
                      <w:webHidden/>
                    </w:rPr>
                  </w:rPrChange>
                </w:rPr>
                <w:tab/>
                <w:delText>6</w:delText>
              </w:r>
            </w:del>
          </w:ins>
        </w:p>
        <w:p w14:paraId="63AE5F1C" w14:textId="038FD1C2" w:rsidR="0093090B" w:rsidRPr="00985365" w:rsidDel="008612F0" w:rsidRDefault="0093090B">
          <w:pPr>
            <w:pStyle w:val="TOCHeading"/>
            <w:bidi/>
            <w:rPr>
              <w:ins w:id="79" w:author="michael lazar" w:date="2018-09-04T20:31:00Z"/>
              <w:del w:id="80" w:author="Nir Ostrovski [2]" w:date="2018-11-04T20:13:00Z"/>
              <w:rFonts w:ascii="David" w:eastAsiaTheme="minorEastAsia" w:hAnsi="David" w:cs="David"/>
              <w:noProof/>
              <w:sz w:val="24"/>
              <w:szCs w:val="24"/>
              <w:rPrChange w:id="81" w:author="Nir Ostrovski" w:date="2018-09-05T13:30:00Z">
                <w:rPr>
                  <w:ins w:id="82" w:author="michael lazar" w:date="2018-09-04T20:31:00Z"/>
                  <w:del w:id="83" w:author="Nir Ostrovski [2]" w:date="2018-11-04T20:13:00Z"/>
                  <w:rFonts w:eastAsiaTheme="minorEastAsia"/>
                  <w:noProof/>
                </w:rPr>
              </w:rPrChange>
            </w:rPr>
            <w:pPrChange w:id="84" w:author="Nir Ostrovski [2]" w:date="2018-11-04T20:13:00Z">
              <w:pPr>
                <w:pStyle w:val="TOC3"/>
                <w:tabs>
                  <w:tab w:val="left" w:pos="2352"/>
                </w:tabs>
                <w:bidi w:val="0"/>
              </w:pPr>
            </w:pPrChange>
          </w:pPr>
          <w:ins w:id="85" w:author="michael lazar" w:date="2018-09-04T20:31:00Z">
            <w:del w:id="86" w:author="Nir Ostrovski [2]" w:date="2018-11-04T20:13:00Z">
              <w:r w:rsidRPr="00985365" w:rsidDel="008612F0">
                <w:rPr>
                  <w:rStyle w:val="Hyperlink"/>
                  <w:rFonts w:ascii="David" w:hAnsi="David" w:cs="David"/>
                  <w:noProof/>
                  <w:sz w:val="24"/>
                  <w:szCs w:val="24"/>
                  <w:rtl/>
                  <w:rPrChange w:id="87"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9"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90" w:author="Nir Ostrovski" w:date="2018-09-05T13:30:00Z">
                    <w:rPr>
                      <w:noProof/>
                      <w:webHidden/>
                    </w:rPr>
                  </w:rPrChange>
                </w:rPr>
                <w:tab/>
                <w:delText>6</w:delText>
              </w:r>
            </w:del>
          </w:ins>
        </w:p>
        <w:p w14:paraId="3383B12E" w14:textId="648010BF" w:rsidR="0093090B" w:rsidRPr="00985365" w:rsidDel="008612F0" w:rsidRDefault="0093090B">
          <w:pPr>
            <w:pStyle w:val="TOCHeading"/>
            <w:bidi/>
            <w:rPr>
              <w:ins w:id="91" w:author="michael lazar" w:date="2018-09-04T20:31:00Z"/>
              <w:del w:id="92" w:author="Nir Ostrovski [2]" w:date="2018-11-04T20:13:00Z"/>
              <w:rFonts w:ascii="David" w:eastAsiaTheme="minorEastAsia" w:hAnsi="David" w:cs="David"/>
              <w:noProof/>
              <w:sz w:val="24"/>
              <w:szCs w:val="24"/>
              <w:rPrChange w:id="93" w:author="Nir Ostrovski" w:date="2018-09-05T13:30:00Z">
                <w:rPr>
                  <w:ins w:id="94" w:author="michael lazar" w:date="2018-09-04T20:31:00Z"/>
                  <w:del w:id="95" w:author="Nir Ostrovski [2]" w:date="2018-11-04T20:13:00Z"/>
                  <w:rFonts w:eastAsiaTheme="minorEastAsia"/>
                  <w:noProof/>
                </w:rPr>
              </w:rPrChange>
            </w:rPr>
            <w:pPrChange w:id="96" w:author="Nir Ostrovski [2]" w:date="2018-11-04T20:13:00Z">
              <w:pPr>
                <w:pStyle w:val="TOC3"/>
              </w:pPr>
            </w:pPrChange>
          </w:pPr>
          <w:ins w:id="97" w:author="michael lazar" w:date="2018-09-04T20:31:00Z">
            <w:del w:id="98" w:author="Nir Ostrovski [2]" w:date="2018-11-04T20:13:00Z">
              <w:r w:rsidRPr="00985365" w:rsidDel="008612F0">
                <w:rPr>
                  <w:rStyle w:val="Hyperlink"/>
                  <w:rFonts w:ascii="David" w:hAnsi="David" w:cs="David"/>
                  <w:noProof/>
                  <w:sz w:val="24"/>
                  <w:szCs w:val="24"/>
                  <w:rtl/>
                  <w:rPrChange w:id="99"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0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02"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03"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4" w:author="Nir Ostrovski" w:date="2018-09-05T13:30:00Z">
                    <w:rPr>
                      <w:noProof/>
                      <w:webHidden/>
                    </w:rPr>
                  </w:rPrChange>
                </w:rPr>
                <w:tab/>
                <w:delText>7</w:delText>
              </w:r>
            </w:del>
          </w:ins>
        </w:p>
        <w:p w14:paraId="5E30FCCA" w14:textId="72A5634C" w:rsidR="0093090B" w:rsidRPr="00985365" w:rsidDel="008612F0" w:rsidRDefault="0093090B">
          <w:pPr>
            <w:pStyle w:val="TOCHeading"/>
            <w:bidi/>
            <w:rPr>
              <w:ins w:id="105" w:author="michael lazar" w:date="2018-09-04T20:31:00Z"/>
              <w:del w:id="106" w:author="Nir Ostrovski [2]" w:date="2018-11-04T20:13:00Z"/>
              <w:rFonts w:ascii="David" w:eastAsiaTheme="minorEastAsia" w:hAnsi="David" w:cs="David"/>
              <w:noProof/>
              <w:sz w:val="24"/>
              <w:szCs w:val="24"/>
              <w:rPrChange w:id="107" w:author="Nir Ostrovski" w:date="2018-09-05T13:30:00Z">
                <w:rPr>
                  <w:ins w:id="108" w:author="michael lazar" w:date="2018-09-04T20:31:00Z"/>
                  <w:del w:id="109" w:author="Nir Ostrovski [2]" w:date="2018-11-04T20:13:00Z"/>
                  <w:rFonts w:eastAsiaTheme="minorEastAsia"/>
                  <w:noProof/>
                </w:rPr>
              </w:rPrChange>
            </w:rPr>
            <w:pPrChange w:id="110" w:author="Nir Ostrovski [2]" w:date="2018-11-04T20:13:00Z">
              <w:pPr>
                <w:pStyle w:val="TOC3"/>
              </w:pPr>
            </w:pPrChange>
          </w:pPr>
          <w:ins w:id="111" w:author="michael lazar" w:date="2018-09-04T20:31:00Z">
            <w:del w:id="112" w:author="Nir Ostrovski [2]" w:date="2018-11-04T20:13:00Z">
              <w:r w:rsidRPr="00985365" w:rsidDel="008612F0">
                <w:rPr>
                  <w:rStyle w:val="Hyperlink"/>
                  <w:rFonts w:ascii="David" w:hAnsi="David" w:cs="David"/>
                  <w:noProof/>
                  <w:sz w:val="24"/>
                  <w:szCs w:val="24"/>
                  <w:rtl/>
                  <w:rPrChange w:id="113"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5"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6"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7"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8" w:author="Nir Ostrovski" w:date="2018-09-05T13:30:00Z">
                    <w:rPr>
                      <w:noProof/>
                      <w:webHidden/>
                    </w:rPr>
                  </w:rPrChange>
                </w:rPr>
                <w:tab/>
                <w:delText>7</w:delText>
              </w:r>
            </w:del>
          </w:ins>
        </w:p>
        <w:p w14:paraId="185EAB60" w14:textId="381F049D" w:rsidR="0093090B" w:rsidRPr="00985365" w:rsidDel="008612F0" w:rsidRDefault="0093090B">
          <w:pPr>
            <w:pStyle w:val="TOCHeading"/>
            <w:bidi/>
            <w:rPr>
              <w:ins w:id="119" w:author="michael lazar" w:date="2018-09-04T20:31:00Z"/>
              <w:del w:id="120" w:author="Nir Ostrovski [2]" w:date="2018-11-04T20:13:00Z"/>
              <w:rFonts w:ascii="David" w:eastAsiaTheme="minorEastAsia" w:hAnsi="David" w:cs="David"/>
              <w:noProof/>
              <w:sz w:val="24"/>
              <w:szCs w:val="24"/>
              <w:rPrChange w:id="121" w:author="Nir Ostrovski" w:date="2018-09-05T13:30:00Z">
                <w:rPr>
                  <w:ins w:id="122" w:author="michael lazar" w:date="2018-09-04T20:31:00Z"/>
                  <w:del w:id="123" w:author="Nir Ostrovski [2]" w:date="2018-11-04T20:13:00Z"/>
                  <w:rFonts w:eastAsiaTheme="minorEastAsia"/>
                  <w:noProof/>
                </w:rPr>
              </w:rPrChange>
            </w:rPr>
            <w:pPrChange w:id="124" w:author="Nir Ostrovski [2]" w:date="2018-11-04T20:13:00Z">
              <w:pPr>
                <w:pStyle w:val="TOC2"/>
                <w:bidi w:val="0"/>
              </w:pPr>
            </w:pPrChange>
          </w:pPr>
          <w:ins w:id="125" w:author="michael lazar" w:date="2018-09-04T20:31:00Z">
            <w:del w:id="126" w:author="Nir Ostrovski [2]" w:date="2018-11-04T20:13:00Z">
              <w:r w:rsidRPr="00985365" w:rsidDel="008612F0">
                <w:rPr>
                  <w:rStyle w:val="Hyperlink"/>
                  <w:rFonts w:ascii="David" w:hAnsi="David" w:cs="David"/>
                  <w:noProof/>
                  <w:sz w:val="24"/>
                  <w:szCs w:val="24"/>
                  <w:rtl/>
                  <w:rPrChange w:id="127"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2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9"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30" w:author="Nir Ostrovski" w:date="2018-09-05T13:30:00Z">
                    <w:rPr>
                      <w:noProof/>
                      <w:webHidden/>
                    </w:rPr>
                  </w:rPrChange>
                </w:rPr>
                <w:tab/>
                <w:delText>9</w:delText>
              </w:r>
            </w:del>
          </w:ins>
        </w:p>
        <w:p w14:paraId="02E13B20" w14:textId="2D7FD7DD" w:rsidR="0093090B" w:rsidRPr="00985365" w:rsidDel="008612F0" w:rsidRDefault="0093090B">
          <w:pPr>
            <w:pStyle w:val="TOCHeading"/>
            <w:bidi/>
            <w:rPr>
              <w:ins w:id="131" w:author="michael lazar" w:date="2018-09-04T20:31:00Z"/>
              <w:del w:id="132" w:author="Nir Ostrovski [2]" w:date="2018-11-04T20:13:00Z"/>
              <w:rFonts w:ascii="David" w:eastAsiaTheme="minorEastAsia" w:hAnsi="David" w:cs="David"/>
              <w:noProof/>
              <w:sz w:val="24"/>
              <w:szCs w:val="24"/>
              <w:rPrChange w:id="133" w:author="Nir Ostrovski" w:date="2018-09-05T13:30:00Z">
                <w:rPr>
                  <w:ins w:id="134" w:author="michael lazar" w:date="2018-09-04T20:31:00Z"/>
                  <w:del w:id="135" w:author="Nir Ostrovski [2]" w:date="2018-11-04T20:13:00Z"/>
                  <w:rFonts w:eastAsiaTheme="minorEastAsia"/>
                  <w:noProof/>
                </w:rPr>
              </w:rPrChange>
            </w:rPr>
            <w:pPrChange w:id="136" w:author="Nir Ostrovski [2]" w:date="2018-11-04T20:13:00Z">
              <w:pPr>
                <w:pStyle w:val="TOC3"/>
              </w:pPr>
            </w:pPrChange>
          </w:pPr>
          <w:ins w:id="137" w:author="michael lazar" w:date="2018-09-04T20:31:00Z">
            <w:del w:id="138" w:author="Nir Ostrovski [2]" w:date="2018-11-04T20:13:00Z">
              <w:r w:rsidRPr="00985365" w:rsidDel="008612F0">
                <w:rPr>
                  <w:rStyle w:val="Hyperlink"/>
                  <w:rFonts w:ascii="David" w:hAnsi="David" w:cs="David"/>
                  <w:noProof/>
                  <w:sz w:val="24"/>
                  <w:szCs w:val="24"/>
                  <w:rtl/>
                  <w:rPrChange w:id="139"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40" w:author="Nir Ostrovski" w:date="2018-09-05T13:30:00Z">
                    <w:rPr>
                      <w:rFonts w:eastAsiaTheme="minorEastAsia"/>
                      <w:noProof/>
                    </w:rPr>
                  </w:rPrChange>
                </w:rPr>
                <w:tab/>
              </w:r>
              <w:r w:rsidRPr="00985365" w:rsidDel="008612F0">
                <w:rPr>
                  <w:rStyle w:val="Hyperlink"/>
                  <w:rFonts w:ascii="David" w:hAnsi="David" w:cs="David"/>
                  <w:noProof/>
                  <w:sz w:val="24"/>
                  <w:szCs w:val="24"/>
                  <w:rPrChange w:id="141"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42" w:author="Nir Ostrovski" w:date="2018-09-05T13:30:00Z">
                    <w:rPr>
                      <w:noProof/>
                      <w:webHidden/>
                    </w:rPr>
                  </w:rPrChange>
                </w:rPr>
                <w:tab/>
                <w:delText>9</w:delText>
              </w:r>
            </w:del>
          </w:ins>
        </w:p>
        <w:p w14:paraId="15A5E569" w14:textId="5654EF3B" w:rsidR="0093090B" w:rsidRPr="00985365" w:rsidDel="008612F0" w:rsidRDefault="0093090B">
          <w:pPr>
            <w:pStyle w:val="TOCHeading"/>
            <w:bidi/>
            <w:rPr>
              <w:ins w:id="143" w:author="michael lazar" w:date="2018-09-04T20:31:00Z"/>
              <w:del w:id="144" w:author="Nir Ostrovski [2]" w:date="2018-11-04T20:13:00Z"/>
              <w:rFonts w:ascii="David" w:eastAsiaTheme="minorEastAsia" w:hAnsi="David" w:cs="David"/>
              <w:noProof/>
              <w:sz w:val="24"/>
              <w:szCs w:val="24"/>
              <w:rPrChange w:id="145" w:author="Nir Ostrovski" w:date="2018-09-05T13:30:00Z">
                <w:rPr>
                  <w:ins w:id="146" w:author="michael lazar" w:date="2018-09-04T20:31:00Z"/>
                  <w:del w:id="147" w:author="Nir Ostrovski [2]" w:date="2018-11-04T20:13:00Z"/>
                  <w:rFonts w:eastAsiaTheme="minorEastAsia"/>
                  <w:noProof/>
                </w:rPr>
              </w:rPrChange>
            </w:rPr>
            <w:pPrChange w:id="148" w:author="Nir Ostrovski [2]" w:date="2018-11-04T20:13:00Z">
              <w:pPr>
                <w:pStyle w:val="TOC3"/>
              </w:pPr>
            </w:pPrChange>
          </w:pPr>
          <w:ins w:id="149" w:author="michael lazar" w:date="2018-09-04T20:31:00Z">
            <w:del w:id="150" w:author="Nir Ostrovski [2]" w:date="2018-11-04T20:13:00Z">
              <w:r w:rsidRPr="00985365" w:rsidDel="008612F0">
                <w:rPr>
                  <w:rStyle w:val="Hyperlink"/>
                  <w:rFonts w:ascii="David" w:hAnsi="David" w:cs="David"/>
                  <w:noProof/>
                  <w:sz w:val="24"/>
                  <w:szCs w:val="24"/>
                  <w:rtl/>
                  <w:rPrChange w:id="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52" w:author="Nir Ostrovski" w:date="2018-09-05T13:30:00Z">
                    <w:rPr>
                      <w:rFonts w:eastAsiaTheme="minorEastAsia"/>
                      <w:noProof/>
                    </w:rPr>
                  </w:rPrChange>
                </w:rPr>
                <w:tab/>
              </w:r>
              <w:r w:rsidRPr="00985365" w:rsidDel="008612F0">
                <w:rPr>
                  <w:rStyle w:val="Hyperlink"/>
                  <w:rFonts w:ascii="David" w:hAnsi="David" w:cs="David"/>
                  <w:noProof/>
                  <w:sz w:val="24"/>
                  <w:szCs w:val="24"/>
                  <w:rPrChange w:id="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54" w:author="Nir Ostrovski" w:date="2018-09-05T13:30:00Z">
                    <w:rPr>
                      <w:noProof/>
                      <w:webHidden/>
                    </w:rPr>
                  </w:rPrChange>
                </w:rPr>
                <w:tab/>
                <w:delText>9</w:delText>
              </w:r>
            </w:del>
          </w:ins>
        </w:p>
        <w:p w14:paraId="185EBC20" w14:textId="3E0C00CA" w:rsidR="0093090B" w:rsidRPr="00985365" w:rsidDel="008612F0" w:rsidRDefault="0093090B">
          <w:pPr>
            <w:pStyle w:val="TOCHeading"/>
            <w:bidi/>
            <w:rPr>
              <w:ins w:id="155" w:author="michael lazar" w:date="2018-09-04T20:31:00Z"/>
              <w:del w:id="156" w:author="Nir Ostrovski [2]" w:date="2018-11-04T20:13:00Z"/>
              <w:rFonts w:ascii="David" w:eastAsiaTheme="minorEastAsia" w:hAnsi="David" w:cs="David"/>
              <w:noProof/>
              <w:sz w:val="24"/>
              <w:szCs w:val="24"/>
              <w:rPrChange w:id="157" w:author="Nir Ostrovski" w:date="2018-09-05T13:30:00Z">
                <w:rPr>
                  <w:ins w:id="158" w:author="michael lazar" w:date="2018-09-04T20:31:00Z"/>
                  <w:del w:id="159" w:author="Nir Ostrovski [2]" w:date="2018-11-04T20:13:00Z"/>
                  <w:rFonts w:eastAsiaTheme="minorEastAsia"/>
                  <w:noProof/>
                </w:rPr>
              </w:rPrChange>
            </w:rPr>
            <w:pPrChange w:id="160" w:author="Nir Ostrovski [2]" w:date="2018-11-04T20:13:00Z">
              <w:pPr>
                <w:pStyle w:val="TOC3"/>
              </w:pPr>
            </w:pPrChange>
          </w:pPr>
          <w:ins w:id="161" w:author="michael lazar" w:date="2018-09-04T20:31:00Z">
            <w:del w:id="162" w:author="Nir Ostrovski [2]" w:date="2018-11-04T20:13:00Z">
              <w:r w:rsidRPr="00985365" w:rsidDel="008612F0">
                <w:rPr>
                  <w:rStyle w:val="Hyperlink"/>
                  <w:rFonts w:ascii="David" w:hAnsi="David" w:cs="David"/>
                  <w:noProof/>
                  <w:sz w:val="24"/>
                  <w:szCs w:val="24"/>
                  <w:rtl/>
                  <w:rPrChange w:id="163"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64" w:author="Nir Ostrovski" w:date="2018-09-05T13:30:00Z">
                    <w:rPr>
                      <w:rFonts w:eastAsiaTheme="minorEastAsia"/>
                      <w:noProof/>
                    </w:rPr>
                  </w:rPrChange>
                </w:rPr>
                <w:tab/>
              </w:r>
              <w:r w:rsidRPr="00985365" w:rsidDel="008612F0">
                <w:rPr>
                  <w:rStyle w:val="Hyperlink"/>
                  <w:rFonts w:ascii="David" w:hAnsi="David" w:cs="David"/>
                  <w:noProof/>
                  <w:sz w:val="24"/>
                  <w:szCs w:val="24"/>
                  <w:rPrChange w:id="165"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66" w:author="Nir Ostrovski" w:date="2018-09-05T13:30:00Z">
                    <w:rPr>
                      <w:noProof/>
                      <w:webHidden/>
                    </w:rPr>
                  </w:rPrChange>
                </w:rPr>
                <w:tab/>
                <w:delText>9</w:delText>
              </w:r>
            </w:del>
          </w:ins>
        </w:p>
        <w:p w14:paraId="0563CCFA" w14:textId="570FDF9C" w:rsidR="0093090B" w:rsidRPr="00985365" w:rsidDel="008612F0" w:rsidRDefault="0093090B">
          <w:pPr>
            <w:pStyle w:val="TOCHeading"/>
            <w:bidi/>
            <w:rPr>
              <w:ins w:id="167" w:author="michael lazar" w:date="2018-09-04T20:31:00Z"/>
              <w:del w:id="168" w:author="Nir Ostrovski [2]" w:date="2018-11-04T20:13:00Z"/>
              <w:rFonts w:ascii="David" w:eastAsiaTheme="minorEastAsia" w:hAnsi="David" w:cs="David"/>
              <w:noProof/>
              <w:sz w:val="24"/>
              <w:szCs w:val="24"/>
              <w:rPrChange w:id="169" w:author="Nir Ostrovski" w:date="2018-09-05T13:30:00Z">
                <w:rPr>
                  <w:ins w:id="170" w:author="michael lazar" w:date="2018-09-04T20:31:00Z"/>
                  <w:del w:id="171" w:author="Nir Ostrovski [2]" w:date="2018-11-04T20:13:00Z"/>
                  <w:rFonts w:eastAsiaTheme="minorEastAsia"/>
                  <w:noProof/>
                </w:rPr>
              </w:rPrChange>
            </w:rPr>
            <w:pPrChange w:id="172" w:author="Nir Ostrovski [2]" w:date="2018-11-04T20:13:00Z">
              <w:pPr>
                <w:pStyle w:val="TOC3"/>
              </w:pPr>
            </w:pPrChange>
          </w:pPr>
          <w:ins w:id="173" w:author="michael lazar" w:date="2018-09-04T20:31:00Z">
            <w:del w:id="174" w:author="Nir Ostrovski [2]" w:date="2018-11-04T20:13:00Z">
              <w:r w:rsidRPr="00985365" w:rsidDel="008612F0">
                <w:rPr>
                  <w:rStyle w:val="Hyperlink"/>
                  <w:rFonts w:ascii="David" w:hAnsi="David" w:cs="David"/>
                  <w:noProof/>
                  <w:sz w:val="24"/>
                  <w:szCs w:val="24"/>
                  <w:rtl/>
                  <w:rPrChange w:id="175"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76" w:author="Nir Ostrovski" w:date="2018-09-05T13:30:00Z">
                    <w:rPr>
                      <w:rFonts w:eastAsiaTheme="minorEastAsia"/>
                      <w:noProof/>
                    </w:rPr>
                  </w:rPrChange>
                </w:rPr>
                <w:tab/>
              </w:r>
              <w:r w:rsidRPr="00985365" w:rsidDel="008612F0">
                <w:rPr>
                  <w:rStyle w:val="Hyperlink"/>
                  <w:rFonts w:ascii="David" w:hAnsi="David" w:cs="David"/>
                  <w:noProof/>
                  <w:sz w:val="24"/>
                  <w:szCs w:val="24"/>
                  <w:rPrChange w:id="177"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78" w:author="Nir Ostrovski" w:date="2018-09-05T13:30:00Z">
                    <w:rPr>
                      <w:noProof/>
                      <w:webHidden/>
                    </w:rPr>
                  </w:rPrChange>
                </w:rPr>
                <w:tab/>
                <w:delText>9</w:delText>
              </w:r>
            </w:del>
          </w:ins>
        </w:p>
        <w:p w14:paraId="60BB52E2" w14:textId="1E3F822E" w:rsidR="0093090B" w:rsidRPr="00985365" w:rsidDel="008612F0" w:rsidRDefault="0093090B">
          <w:pPr>
            <w:pStyle w:val="TOCHeading"/>
            <w:bidi/>
            <w:rPr>
              <w:ins w:id="179" w:author="michael lazar" w:date="2018-09-04T20:31:00Z"/>
              <w:del w:id="180" w:author="Nir Ostrovski [2]" w:date="2018-11-04T20:13:00Z"/>
              <w:rFonts w:ascii="David" w:eastAsiaTheme="minorEastAsia" w:hAnsi="David" w:cs="David"/>
              <w:noProof/>
              <w:sz w:val="24"/>
              <w:szCs w:val="24"/>
              <w:rPrChange w:id="181" w:author="Nir Ostrovski" w:date="2018-09-05T13:30:00Z">
                <w:rPr>
                  <w:ins w:id="182" w:author="michael lazar" w:date="2018-09-04T20:31:00Z"/>
                  <w:del w:id="183" w:author="Nir Ostrovski [2]" w:date="2018-11-04T20:13:00Z"/>
                  <w:rFonts w:eastAsiaTheme="minorEastAsia"/>
                  <w:noProof/>
                </w:rPr>
              </w:rPrChange>
            </w:rPr>
            <w:pPrChange w:id="184" w:author="Nir Ostrovski [2]" w:date="2018-11-04T20:13:00Z">
              <w:pPr>
                <w:pStyle w:val="TOC3"/>
              </w:pPr>
            </w:pPrChange>
          </w:pPr>
          <w:ins w:id="185" w:author="michael lazar" w:date="2018-09-04T20:31:00Z">
            <w:del w:id="186" w:author="Nir Ostrovski [2]" w:date="2018-11-04T20:13:00Z">
              <w:r w:rsidRPr="00985365" w:rsidDel="008612F0">
                <w:rPr>
                  <w:rStyle w:val="Hyperlink"/>
                  <w:rFonts w:ascii="David" w:hAnsi="David" w:cs="David"/>
                  <w:noProof/>
                  <w:sz w:val="24"/>
                  <w:szCs w:val="24"/>
                  <w:rtl/>
                  <w:rPrChange w:id="187"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8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89"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90" w:author="Nir Ostrovski" w:date="2018-09-05T13:30:00Z">
                    <w:rPr>
                      <w:noProof/>
                      <w:webHidden/>
                    </w:rPr>
                  </w:rPrChange>
                </w:rPr>
                <w:tab/>
                <w:delText>10</w:delText>
              </w:r>
            </w:del>
          </w:ins>
        </w:p>
        <w:p w14:paraId="0D678D8F" w14:textId="04506D4A" w:rsidR="0093090B" w:rsidRPr="00985365" w:rsidDel="008612F0" w:rsidRDefault="0093090B">
          <w:pPr>
            <w:pStyle w:val="TOCHeading"/>
            <w:bidi/>
            <w:rPr>
              <w:ins w:id="191" w:author="michael lazar" w:date="2018-09-04T20:31:00Z"/>
              <w:del w:id="192" w:author="Nir Ostrovski [2]" w:date="2018-11-04T20:13:00Z"/>
              <w:rFonts w:ascii="David" w:eastAsiaTheme="minorEastAsia" w:hAnsi="David" w:cs="David"/>
              <w:noProof/>
              <w:sz w:val="24"/>
              <w:szCs w:val="24"/>
              <w:rPrChange w:id="193" w:author="Nir Ostrovski" w:date="2018-09-05T13:30:00Z">
                <w:rPr>
                  <w:ins w:id="194" w:author="michael lazar" w:date="2018-09-04T20:31:00Z"/>
                  <w:del w:id="195" w:author="Nir Ostrovski [2]" w:date="2018-11-04T20:13:00Z"/>
                  <w:rFonts w:eastAsiaTheme="minorEastAsia"/>
                  <w:noProof/>
                </w:rPr>
              </w:rPrChange>
            </w:rPr>
            <w:pPrChange w:id="196" w:author="Nir Ostrovski [2]" w:date="2018-11-04T20:13:00Z">
              <w:pPr>
                <w:pStyle w:val="TOC1"/>
                <w:tabs>
                  <w:tab w:val="left" w:pos="3154"/>
                </w:tabs>
                <w:bidi w:val="0"/>
              </w:pPr>
            </w:pPrChange>
          </w:pPr>
          <w:ins w:id="197" w:author="michael lazar" w:date="2018-09-04T20:31:00Z">
            <w:del w:id="198" w:author="Nir Ostrovski [2]" w:date="2018-11-04T20:13:00Z">
              <w:r w:rsidRPr="00985365" w:rsidDel="008612F0">
                <w:rPr>
                  <w:rStyle w:val="Hyperlink"/>
                  <w:rFonts w:ascii="David" w:hAnsi="David" w:cs="David"/>
                  <w:b/>
                  <w:bCs/>
                  <w:noProof/>
                  <w:sz w:val="24"/>
                  <w:szCs w:val="24"/>
                  <w:rPrChange w:id="199"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20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1"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202" w:author="Nir Ostrovski" w:date="2018-09-05T13:30:00Z">
                    <w:rPr>
                      <w:noProof/>
                      <w:webHidden/>
                    </w:rPr>
                  </w:rPrChange>
                </w:rPr>
                <w:tab/>
                <w:delText>11</w:delText>
              </w:r>
            </w:del>
          </w:ins>
        </w:p>
        <w:p w14:paraId="58AE582D" w14:textId="285D6C3B" w:rsidR="0093090B" w:rsidRPr="00985365" w:rsidDel="008612F0" w:rsidRDefault="0093090B">
          <w:pPr>
            <w:pStyle w:val="TOCHeading"/>
            <w:bidi/>
            <w:rPr>
              <w:ins w:id="203" w:author="michael lazar" w:date="2018-09-04T20:31:00Z"/>
              <w:del w:id="204" w:author="Nir Ostrovski [2]" w:date="2018-11-04T20:13:00Z"/>
              <w:rFonts w:ascii="David" w:eastAsiaTheme="minorEastAsia" w:hAnsi="David" w:cs="David"/>
              <w:noProof/>
              <w:sz w:val="24"/>
              <w:szCs w:val="24"/>
              <w:rPrChange w:id="205" w:author="Nir Ostrovski" w:date="2018-09-05T13:30:00Z">
                <w:rPr>
                  <w:ins w:id="206" w:author="michael lazar" w:date="2018-09-04T20:31:00Z"/>
                  <w:del w:id="207" w:author="Nir Ostrovski [2]" w:date="2018-11-04T20:13:00Z"/>
                  <w:rFonts w:eastAsiaTheme="minorEastAsia"/>
                  <w:noProof/>
                </w:rPr>
              </w:rPrChange>
            </w:rPr>
            <w:pPrChange w:id="208" w:author="Nir Ostrovski [2]" w:date="2018-11-04T20:13:00Z">
              <w:pPr>
                <w:pStyle w:val="TOC2"/>
                <w:bidi w:val="0"/>
              </w:pPr>
            </w:pPrChange>
          </w:pPr>
          <w:ins w:id="209" w:author="michael lazar" w:date="2018-09-04T20:31:00Z">
            <w:del w:id="210" w:author="Nir Ostrovski [2]" w:date="2018-11-04T20:13:00Z">
              <w:r w:rsidRPr="00985365" w:rsidDel="008612F0">
                <w:rPr>
                  <w:rStyle w:val="Hyperlink"/>
                  <w:rFonts w:ascii="David" w:hAnsi="David" w:cs="David"/>
                  <w:noProof/>
                  <w:sz w:val="24"/>
                  <w:szCs w:val="24"/>
                  <w:rtl/>
                  <w:rPrChange w:id="211"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2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13"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214" w:author="Nir Ostrovski" w:date="2018-09-05T13:30:00Z">
                    <w:rPr>
                      <w:noProof/>
                      <w:webHidden/>
                    </w:rPr>
                  </w:rPrChange>
                </w:rPr>
                <w:tab/>
                <w:delText>11</w:delText>
              </w:r>
            </w:del>
          </w:ins>
        </w:p>
        <w:p w14:paraId="33799D26" w14:textId="112135AB" w:rsidR="0093090B" w:rsidRPr="00985365" w:rsidDel="008612F0" w:rsidRDefault="0093090B">
          <w:pPr>
            <w:pStyle w:val="TOCHeading"/>
            <w:bidi/>
            <w:rPr>
              <w:ins w:id="215" w:author="michael lazar" w:date="2018-09-04T20:31:00Z"/>
              <w:del w:id="216" w:author="Nir Ostrovski [2]" w:date="2018-11-04T20:13:00Z"/>
              <w:rFonts w:ascii="David" w:eastAsiaTheme="minorEastAsia" w:hAnsi="David" w:cs="David"/>
              <w:noProof/>
              <w:sz w:val="24"/>
              <w:szCs w:val="24"/>
              <w:rPrChange w:id="217" w:author="Nir Ostrovski" w:date="2018-09-05T13:30:00Z">
                <w:rPr>
                  <w:ins w:id="218" w:author="michael lazar" w:date="2018-09-04T20:31:00Z"/>
                  <w:del w:id="219" w:author="Nir Ostrovski [2]" w:date="2018-11-04T20:13:00Z"/>
                  <w:rFonts w:eastAsiaTheme="minorEastAsia"/>
                  <w:noProof/>
                </w:rPr>
              </w:rPrChange>
            </w:rPr>
            <w:pPrChange w:id="220" w:author="Nir Ostrovski [2]" w:date="2018-11-04T20:13:00Z">
              <w:pPr>
                <w:pStyle w:val="TOC3"/>
                <w:tabs>
                  <w:tab w:val="left" w:pos="3697"/>
                </w:tabs>
                <w:bidi w:val="0"/>
              </w:pPr>
            </w:pPrChange>
          </w:pPr>
          <w:ins w:id="221" w:author="michael lazar" w:date="2018-09-04T20:31:00Z">
            <w:del w:id="222" w:author="Nir Ostrovski [2]" w:date="2018-11-04T20:13:00Z">
              <w:r w:rsidRPr="00985365" w:rsidDel="008612F0">
                <w:rPr>
                  <w:rStyle w:val="Hyperlink"/>
                  <w:rFonts w:ascii="David" w:hAnsi="David" w:cs="David"/>
                  <w:noProof/>
                  <w:sz w:val="24"/>
                  <w:szCs w:val="24"/>
                  <w:rPrChange w:id="223"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25"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226" w:author="Nir Ostrovski" w:date="2018-09-05T13:30:00Z">
                    <w:rPr>
                      <w:noProof/>
                      <w:webHidden/>
                    </w:rPr>
                  </w:rPrChange>
                </w:rPr>
                <w:tab/>
                <w:delText>11</w:delText>
              </w:r>
            </w:del>
          </w:ins>
        </w:p>
        <w:p w14:paraId="5B8E9CBC" w14:textId="23A00EF2" w:rsidR="0093090B" w:rsidRPr="00985365" w:rsidDel="008612F0" w:rsidRDefault="0093090B">
          <w:pPr>
            <w:pStyle w:val="TOCHeading"/>
            <w:bidi/>
            <w:rPr>
              <w:ins w:id="227" w:author="michael lazar" w:date="2018-09-04T20:31:00Z"/>
              <w:del w:id="228" w:author="Nir Ostrovski [2]" w:date="2018-11-04T20:13:00Z"/>
              <w:rFonts w:ascii="David" w:eastAsiaTheme="minorEastAsia" w:hAnsi="David" w:cs="David"/>
              <w:noProof/>
              <w:sz w:val="24"/>
              <w:szCs w:val="24"/>
              <w:rPrChange w:id="229" w:author="Nir Ostrovski" w:date="2018-09-05T13:30:00Z">
                <w:rPr>
                  <w:ins w:id="230" w:author="michael lazar" w:date="2018-09-04T20:31:00Z"/>
                  <w:del w:id="231" w:author="Nir Ostrovski [2]" w:date="2018-11-04T20:13:00Z"/>
                  <w:rFonts w:eastAsiaTheme="minorEastAsia"/>
                  <w:noProof/>
                </w:rPr>
              </w:rPrChange>
            </w:rPr>
            <w:pPrChange w:id="232" w:author="Nir Ostrovski [2]" w:date="2018-11-04T20:13:00Z">
              <w:pPr>
                <w:pStyle w:val="TOC3"/>
                <w:tabs>
                  <w:tab w:val="left" w:pos="2632"/>
                </w:tabs>
                <w:bidi w:val="0"/>
              </w:pPr>
            </w:pPrChange>
          </w:pPr>
          <w:ins w:id="233" w:author="michael lazar" w:date="2018-09-04T20:31:00Z">
            <w:del w:id="234" w:author="Nir Ostrovski [2]" w:date="2018-11-04T20:13:00Z">
              <w:r w:rsidRPr="00985365" w:rsidDel="008612F0">
                <w:rPr>
                  <w:rStyle w:val="Hyperlink"/>
                  <w:rFonts w:ascii="David" w:hAnsi="David" w:cs="David"/>
                  <w:noProof/>
                  <w:sz w:val="24"/>
                  <w:szCs w:val="24"/>
                  <w:rtl/>
                  <w:rPrChange w:id="235"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23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37"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238" w:author="Nir Ostrovski" w:date="2018-09-05T13:30:00Z">
                    <w:rPr>
                      <w:noProof/>
                      <w:webHidden/>
                    </w:rPr>
                  </w:rPrChange>
                </w:rPr>
                <w:tab/>
                <w:delText>11</w:delText>
              </w:r>
            </w:del>
          </w:ins>
        </w:p>
        <w:p w14:paraId="091FC1A6" w14:textId="061EF8A8" w:rsidR="0093090B" w:rsidRPr="00985365" w:rsidDel="008612F0" w:rsidRDefault="0093090B">
          <w:pPr>
            <w:pStyle w:val="TOCHeading"/>
            <w:bidi/>
            <w:rPr>
              <w:ins w:id="239" w:author="michael lazar" w:date="2018-09-04T20:31:00Z"/>
              <w:del w:id="240" w:author="Nir Ostrovski [2]" w:date="2018-11-04T20:13:00Z"/>
              <w:rFonts w:ascii="David" w:eastAsiaTheme="minorEastAsia" w:hAnsi="David" w:cs="David"/>
              <w:noProof/>
              <w:sz w:val="24"/>
              <w:szCs w:val="24"/>
              <w:rPrChange w:id="241" w:author="Nir Ostrovski" w:date="2018-09-05T13:30:00Z">
                <w:rPr>
                  <w:ins w:id="242" w:author="michael lazar" w:date="2018-09-04T20:31:00Z"/>
                  <w:del w:id="243" w:author="Nir Ostrovski [2]" w:date="2018-11-04T20:13:00Z"/>
                  <w:rFonts w:eastAsiaTheme="minorEastAsia"/>
                  <w:noProof/>
                </w:rPr>
              </w:rPrChange>
            </w:rPr>
            <w:pPrChange w:id="244" w:author="Nir Ostrovski [2]" w:date="2018-11-04T20:13:00Z">
              <w:pPr>
                <w:pStyle w:val="TOC3"/>
                <w:tabs>
                  <w:tab w:val="left" w:pos="2559"/>
                </w:tabs>
                <w:bidi w:val="0"/>
              </w:pPr>
            </w:pPrChange>
          </w:pPr>
          <w:ins w:id="245" w:author="michael lazar" w:date="2018-09-04T20:31:00Z">
            <w:del w:id="246" w:author="Nir Ostrovski [2]" w:date="2018-11-04T20:13:00Z">
              <w:r w:rsidRPr="00985365" w:rsidDel="008612F0">
                <w:rPr>
                  <w:rStyle w:val="Hyperlink"/>
                  <w:rFonts w:ascii="David" w:hAnsi="David" w:cs="David"/>
                  <w:noProof/>
                  <w:sz w:val="24"/>
                  <w:szCs w:val="24"/>
                  <w:rtl/>
                  <w:rPrChange w:id="247"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2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49"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250" w:author="Nir Ostrovski" w:date="2018-09-05T13:30:00Z">
                    <w:rPr>
                      <w:noProof/>
                      <w:webHidden/>
                    </w:rPr>
                  </w:rPrChange>
                </w:rPr>
                <w:tab/>
                <w:delText>11</w:delText>
              </w:r>
            </w:del>
          </w:ins>
        </w:p>
        <w:p w14:paraId="2254BF9E" w14:textId="55690FC0" w:rsidR="0093090B" w:rsidRPr="00985365" w:rsidDel="008612F0" w:rsidRDefault="0093090B">
          <w:pPr>
            <w:pStyle w:val="TOCHeading"/>
            <w:bidi/>
            <w:rPr>
              <w:ins w:id="251" w:author="michael lazar" w:date="2018-09-04T20:31:00Z"/>
              <w:del w:id="252" w:author="Nir Ostrovski [2]" w:date="2018-11-04T20:13:00Z"/>
              <w:rFonts w:ascii="David" w:eastAsiaTheme="minorEastAsia" w:hAnsi="David" w:cs="David"/>
              <w:noProof/>
              <w:sz w:val="24"/>
              <w:szCs w:val="24"/>
              <w:rPrChange w:id="253" w:author="Nir Ostrovski" w:date="2018-09-05T13:30:00Z">
                <w:rPr>
                  <w:ins w:id="254" w:author="michael lazar" w:date="2018-09-04T20:31:00Z"/>
                  <w:del w:id="255" w:author="Nir Ostrovski [2]" w:date="2018-11-04T20:13:00Z"/>
                  <w:rFonts w:eastAsiaTheme="minorEastAsia"/>
                  <w:noProof/>
                </w:rPr>
              </w:rPrChange>
            </w:rPr>
            <w:pPrChange w:id="256" w:author="Nir Ostrovski [2]" w:date="2018-11-04T20:13:00Z">
              <w:pPr>
                <w:pStyle w:val="TOC2"/>
                <w:bidi w:val="0"/>
              </w:pPr>
            </w:pPrChange>
          </w:pPr>
          <w:ins w:id="257" w:author="michael lazar" w:date="2018-09-04T20:31:00Z">
            <w:del w:id="258" w:author="Nir Ostrovski [2]" w:date="2018-11-04T20:13:00Z">
              <w:r w:rsidRPr="00985365" w:rsidDel="008612F0">
                <w:rPr>
                  <w:rStyle w:val="Hyperlink"/>
                  <w:rFonts w:ascii="David" w:hAnsi="David" w:cs="David"/>
                  <w:noProof/>
                  <w:sz w:val="24"/>
                  <w:szCs w:val="24"/>
                  <w:rPrChange w:id="259"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61"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262" w:author="Nir Ostrovski" w:date="2018-09-05T13:30:00Z">
                    <w:rPr>
                      <w:noProof/>
                      <w:webHidden/>
                    </w:rPr>
                  </w:rPrChange>
                </w:rPr>
                <w:tab/>
                <w:delText>11</w:delText>
              </w:r>
            </w:del>
          </w:ins>
        </w:p>
        <w:p w14:paraId="2847E0B9" w14:textId="3DE99EEF" w:rsidR="0093090B" w:rsidRPr="00985365" w:rsidDel="008612F0" w:rsidRDefault="0093090B">
          <w:pPr>
            <w:pStyle w:val="TOCHeading"/>
            <w:bidi/>
            <w:rPr>
              <w:ins w:id="263" w:author="michael lazar" w:date="2018-09-04T20:31:00Z"/>
              <w:del w:id="264" w:author="Nir Ostrovski [2]" w:date="2018-11-04T20:13:00Z"/>
              <w:rFonts w:ascii="David" w:eastAsiaTheme="minorEastAsia" w:hAnsi="David" w:cs="David"/>
              <w:noProof/>
              <w:sz w:val="24"/>
              <w:szCs w:val="24"/>
              <w:rPrChange w:id="265" w:author="Nir Ostrovski" w:date="2018-09-05T13:30:00Z">
                <w:rPr>
                  <w:ins w:id="266" w:author="michael lazar" w:date="2018-09-04T20:31:00Z"/>
                  <w:del w:id="267" w:author="Nir Ostrovski [2]" w:date="2018-11-04T20:13:00Z"/>
                  <w:rFonts w:eastAsiaTheme="minorEastAsia"/>
                  <w:noProof/>
                </w:rPr>
              </w:rPrChange>
            </w:rPr>
            <w:pPrChange w:id="268" w:author="Nir Ostrovski [2]" w:date="2018-11-04T20:13:00Z">
              <w:pPr>
                <w:pStyle w:val="TOC3"/>
                <w:tabs>
                  <w:tab w:val="left" w:pos="4002"/>
                </w:tabs>
                <w:bidi w:val="0"/>
              </w:pPr>
            </w:pPrChange>
          </w:pPr>
          <w:ins w:id="269" w:author="michael lazar" w:date="2018-09-04T20:31:00Z">
            <w:del w:id="270" w:author="Nir Ostrovski [2]" w:date="2018-11-04T20:13:00Z">
              <w:r w:rsidRPr="00985365" w:rsidDel="008612F0">
                <w:rPr>
                  <w:rStyle w:val="Hyperlink"/>
                  <w:rFonts w:ascii="David" w:hAnsi="David" w:cs="David"/>
                  <w:noProof/>
                  <w:sz w:val="24"/>
                  <w:szCs w:val="24"/>
                  <w:rtl/>
                  <w:rPrChange w:id="27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27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7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274" w:author="Nir Ostrovski" w:date="2018-09-05T13:30:00Z">
                    <w:rPr>
                      <w:noProof/>
                      <w:webHidden/>
                    </w:rPr>
                  </w:rPrChange>
                </w:rPr>
                <w:tab/>
                <w:delText>11</w:delText>
              </w:r>
            </w:del>
          </w:ins>
        </w:p>
        <w:p w14:paraId="6884E841" w14:textId="0991B92E" w:rsidR="0093090B" w:rsidRPr="00985365" w:rsidDel="008612F0" w:rsidRDefault="0093090B">
          <w:pPr>
            <w:pStyle w:val="TOCHeading"/>
            <w:bidi/>
            <w:rPr>
              <w:ins w:id="275" w:author="michael lazar" w:date="2018-09-04T20:31:00Z"/>
              <w:del w:id="276" w:author="Nir Ostrovski [2]" w:date="2018-11-04T20:13:00Z"/>
              <w:rFonts w:ascii="David" w:eastAsiaTheme="minorEastAsia" w:hAnsi="David" w:cs="David"/>
              <w:noProof/>
              <w:sz w:val="24"/>
              <w:szCs w:val="24"/>
              <w:rPrChange w:id="277" w:author="Nir Ostrovski" w:date="2018-09-05T13:30:00Z">
                <w:rPr>
                  <w:ins w:id="278" w:author="michael lazar" w:date="2018-09-04T20:31:00Z"/>
                  <w:del w:id="279" w:author="Nir Ostrovski [2]" w:date="2018-11-04T20:13:00Z"/>
                  <w:rFonts w:eastAsiaTheme="minorEastAsia"/>
                  <w:noProof/>
                </w:rPr>
              </w:rPrChange>
            </w:rPr>
            <w:pPrChange w:id="280" w:author="Nir Ostrovski [2]" w:date="2018-11-04T20:13:00Z">
              <w:pPr>
                <w:pStyle w:val="TOC3"/>
                <w:tabs>
                  <w:tab w:val="left" w:pos="2236"/>
                </w:tabs>
                <w:bidi w:val="0"/>
              </w:pPr>
            </w:pPrChange>
          </w:pPr>
          <w:ins w:id="281" w:author="michael lazar" w:date="2018-09-04T20:31:00Z">
            <w:del w:id="282" w:author="Nir Ostrovski [2]" w:date="2018-11-04T20:13:00Z">
              <w:r w:rsidRPr="00985365" w:rsidDel="008612F0">
                <w:rPr>
                  <w:rStyle w:val="Hyperlink"/>
                  <w:rFonts w:ascii="David" w:hAnsi="David" w:cs="David"/>
                  <w:noProof/>
                  <w:sz w:val="24"/>
                  <w:szCs w:val="24"/>
                  <w:rtl/>
                  <w:rPrChange w:id="283"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28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85"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286" w:author="Nir Ostrovski" w:date="2018-09-05T13:30:00Z">
                    <w:rPr>
                      <w:noProof/>
                      <w:webHidden/>
                    </w:rPr>
                  </w:rPrChange>
                </w:rPr>
                <w:tab/>
                <w:delText>12</w:delText>
              </w:r>
            </w:del>
          </w:ins>
        </w:p>
        <w:p w14:paraId="4DCEF7A7" w14:textId="6C0A1BAD" w:rsidR="0093090B" w:rsidRPr="00985365" w:rsidDel="008612F0" w:rsidRDefault="0093090B">
          <w:pPr>
            <w:pStyle w:val="TOCHeading"/>
            <w:bidi/>
            <w:rPr>
              <w:ins w:id="287" w:author="michael lazar" w:date="2018-09-04T20:31:00Z"/>
              <w:del w:id="288" w:author="Nir Ostrovski [2]" w:date="2018-11-04T20:13:00Z"/>
              <w:rFonts w:ascii="David" w:eastAsiaTheme="minorEastAsia" w:hAnsi="David" w:cs="David"/>
              <w:noProof/>
              <w:sz w:val="24"/>
              <w:szCs w:val="24"/>
              <w:rPrChange w:id="289" w:author="Nir Ostrovski" w:date="2018-09-05T13:30:00Z">
                <w:rPr>
                  <w:ins w:id="290" w:author="michael lazar" w:date="2018-09-04T20:31:00Z"/>
                  <w:del w:id="291" w:author="Nir Ostrovski [2]" w:date="2018-11-04T20:13:00Z"/>
                  <w:rFonts w:eastAsiaTheme="minorEastAsia"/>
                  <w:noProof/>
                </w:rPr>
              </w:rPrChange>
            </w:rPr>
            <w:pPrChange w:id="292" w:author="Nir Ostrovski [2]" w:date="2018-11-04T20:13:00Z">
              <w:pPr>
                <w:pStyle w:val="TOC3"/>
                <w:tabs>
                  <w:tab w:val="left" w:pos="2175"/>
                </w:tabs>
                <w:bidi w:val="0"/>
              </w:pPr>
            </w:pPrChange>
          </w:pPr>
          <w:ins w:id="293" w:author="michael lazar" w:date="2018-09-04T20:31:00Z">
            <w:del w:id="294" w:author="Nir Ostrovski [2]" w:date="2018-11-04T20:13:00Z">
              <w:r w:rsidRPr="00985365" w:rsidDel="008612F0">
                <w:rPr>
                  <w:rStyle w:val="Hyperlink"/>
                  <w:rFonts w:ascii="David" w:hAnsi="David" w:cs="David"/>
                  <w:noProof/>
                  <w:sz w:val="24"/>
                  <w:szCs w:val="24"/>
                  <w:rtl/>
                  <w:rPrChange w:id="295"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29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297"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298" w:author="Nir Ostrovski" w:date="2018-09-05T13:30:00Z">
                    <w:rPr>
                      <w:noProof/>
                      <w:webHidden/>
                    </w:rPr>
                  </w:rPrChange>
                </w:rPr>
                <w:tab/>
                <w:delText>12</w:delText>
              </w:r>
            </w:del>
          </w:ins>
        </w:p>
        <w:p w14:paraId="17FFAD0B" w14:textId="0C709A53" w:rsidR="0093090B" w:rsidRPr="00985365" w:rsidDel="008612F0" w:rsidRDefault="0093090B">
          <w:pPr>
            <w:pStyle w:val="TOCHeading"/>
            <w:bidi/>
            <w:rPr>
              <w:ins w:id="299" w:author="michael lazar" w:date="2018-09-04T20:31:00Z"/>
              <w:del w:id="300" w:author="Nir Ostrovski [2]" w:date="2018-11-04T20:13:00Z"/>
              <w:rFonts w:ascii="David" w:eastAsiaTheme="minorEastAsia" w:hAnsi="David" w:cs="David"/>
              <w:noProof/>
              <w:sz w:val="24"/>
              <w:szCs w:val="24"/>
              <w:rPrChange w:id="301" w:author="Nir Ostrovski" w:date="2018-09-05T13:30:00Z">
                <w:rPr>
                  <w:ins w:id="302" w:author="michael lazar" w:date="2018-09-04T20:31:00Z"/>
                  <w:del w:id="303" w:author="Nir Ostrovski [2]" w:date="2018-11-04T20:13:00Z"/>
                  <w:rFonts w:eastAsiaTheme="minorEastAsia"/>
                  <w:noProof/>
                </w:rPr>
              </w:rPrChange>
            </w:rPr>
            <w:pPrChange w:id="304" w:author="Nir Ostrovski [2]" w:date="2018-11-04T20:13:00Z">
              <w:pPr>
                <w:pStyle w:val="TOC3"/>
              </w:pPr>
            </w:pPrChange>
          </w:pPr>
          <w:ins w:id="305" w:author="michael lazar" w:date="2018-09-04T20:31:00Z">
            <w:del w:id="306" w:author="Nir Ostrovski [2]" w:date="2018-11-04T20:13:00Z">
              <w:r w:rsidRPr="00985365" w:rsidDel="008612F0">
                <w:rPr>
                  <w:rStyle w:val="Hyperlink"/>
                  <w:rFonts w:ascii="David" w:hAnsi="David" w:cs="David"/>
                  <w:noProof/>
                  <w:sz w:val="24"/>
                  <w:szCs w:val="24"/>
                  <w:rtl/>
                  <w:rPrChange w:id="307"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30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09"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310" w:author="Nir Ostrovski" w:date="2018-09-05T13:30:00Z">
                    <w:rPr>
                      <w:noProof/>
                      <w:webHidden/>
                    </w:rPr>
                  </w:rPrChange>
                </w:rPr>
                <w:tab/>
                <w:delText>12</w:delText>
              </w:r>
            </w:del>
          </w:ins>
        </w:p>
        <w:p w14:paraId="469E3DA3" w14:textId="7282FB11" w:rsidR="0093090B" w:rsidRPr="00985365" w:rsidDel="008612F0" w:rsidRDefault="0093090B">
          <w:pPr>
            <w:pStyle w:val="TOCHeading"/>
            <w:bidi/>
            <w:rPr>
              <w:ins w:id="311" w:author="michael lazar" w:date="2018-09-04T20:31:00Z"/>
              <w:del w:id="312" w:author="Nir Ostrovski [2]" w:date="2018-11-04T20:13:00Z"/>
              <w:rFonts w:ascii="David" w:eastAsiaTheme="minorEastAsia" w:hAnsi="David" w:cs="David"/>
              <w:noProof/>
              <w:sz w:val="24"/>
              <w:szCs w:val="24"/>
              <w:rPrChange w:id="313" w:author="Nir Ostrovski" w:date="2018-09-05T13:30:00Z">
                <w:rPr>
                  <w:ins w:id="314" w:author="michael lazar" w:date="2018-09-04T20:31:00Z"/>
                  <w:del w:id="315" w:author="Nir Ostrovski [2]" w:date="2018-11-04T20:13:00Z"/>
                  <w:rFonts w:eastAsiaTheme="minorEastAsia"/>
                  <w:noProof/>
                </w:rPr>
              </w:rPrChange>
            </w:rPr>
            <w:pPrChange w:id="316" w:author="Nir Ostrovski [2]" w:date="2018-11-04T20:13:00Z">
              <w:pPr>
                <w:pStyle w:val="TOC3"/>
                <w:tabs>
                  <w:tab w:val="left" w:pos="2900"/>
                </w:tabs>
                <w:bidi w:val="0"/>
              </w:pPr>
            </w:pPrChange>
          </w:pPr>
          <w:ins w:id="317" w:author="michael lazar" w:date="2018-09-04T20:31:00Z">
            <w:del w:id="318" w:author="Nir Ostrovski [2]" w:date="2018-11-04T20:13:00Z">
              <w:r w:rsidRPr="00985365" w:rsidDel="008612F0">
                <w:rPr>
                  <w:rStyle w:val="Hyperlink"/>
                  <w:rFonts w:ascii="David" w:hAnsi="David" w:cs="David"/>
                  <w:noProof/>
                  <w:sz w:val="24"/>
                  <w:szCs w:val="24"/>
                  <w:rtl/>
                  <w:rPrChange w:id="319"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32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21"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322" w:author="Nir Ostrovski" w:date="2018-09-05T13:30:00Z">
                    <w:rPr>
                      <w:noProof/>
                      <w:webHidden/>
                    </w:rPr>
                  </w:rPrChange>
                </w:rPr>
                <w:tab/>
                <w:delText>12</w:delText>
              </w:r>
            </w:del>
          </w:ins>
        </w:p>
        <w:p w14:paraId="3FAF6A5C" w14:textId="0FE8ADC2" w:rsidR="0093090B" w:rsidRPr="00985365" w:rsidDel="008612F0" w:rsidRDefault="0093090B">
          <w:pPr>
            <w:pStyle w:val="TOCHeading"/>
            <w:bidi/>
            <w:rPr>
              <w:ins w:id="323" w:author="michael lazar" w:date="2018-09-04T20:31:00Z"/>
              <w:del w:id="324" w:author="Nir Ostrovski [2]" w:date="2018-11-04T20:13:00Z"/>
              <w:rFonts w:ascii="David" w:eastAsiaTheme="minorEastAsia" w:hAnsi="David" w:cs="David"/>
              <w:noProof/>
              <w:sz w:val="24"/>
              <w:szCs w:val="24"/>
              <w:rPrChange w:id="325" w:author="Nir Ostrovski" w:date="2018-09-05T13:30:00Z">
                <w:rPr>
                  <w:ins w:id="326" w:author="michael lazar" w:date="2018-09-04T20:31:00Z"/>
                  <w:del w:id="327" w:author="Nir Ostrovski [2]" w:date="2018-11-04T20:13:00Z"/>
                  <w:rFonts w:eastAsiaTheme="minorEastAsia"/>
                  <w:noProof/>
                </w:rPr>
              </w:rPrChange>
            </w:rPr>
            <w:pPrChange w:id="328" w:author="Nir Ostrovski [2]" w:date="2018-11-04T20:13:00Z">
              <w:pPr>
                <w:pStyle w:val="TOC3"/>
                <w:tabs>
                  <w:tab w:val="left" w:pos="2194"/>
                </w:tabs>
                <w:bidi w:val="0"/>
              </w:pPr>
            </w:pPrChange>
          </w:pPr>
          <w:ins w:id="329" w:author="michael lazar" w:date="2018-09-04T20:31:00Z">
            <w:del w:id="330" w:author="Nir Ostrovski [2]" w:date="2018-11-04T20:13:00Z">
              <w:r w:rsidRPr="00985365" w:rsidDel="008612F0">
                <w:rPr>
                  <w:rStyle w:val="Hyperlink"/>
                  <w:rFonts w:ascii="David" w:hAnsi="David" w:cs="David"/>
                  <w:noProof/>
                  <w:sz w:val="24"/>
                  <w:szCs w:val="24"/>
                  <w:rtl/>
                  <w:rPrChange w:id="331"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33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33"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334" w:author="Nir Ostrovski" w:date="2018-09-05T13:30:00Z">
                    <w:rPr>
                      <w:noProof/>
                      <w:webHidden/>
                    </w:rPr>
                  </w:rPrChange>
                </w:rPr>
                <w:tab/>
                <w:delText>12</w:delText>
              </w:r>
            </w:del>
          </w:ins>
        </w:p>
        <w:p w14:paraId="47902496" w14:textId="6E3D557B" w:rsidR="0093090B" w:rsidRPr="00985365" w:rsidDel="008612F0" w:rsidRDefault="0093090B">
          <w:pPr>
            <w:pStyle w:val="TOCHeading"/>
            <w:bidi/>
            <w:rPr>
              <w:ins w:id="335" w:author="michael lazar" w:date="2018-09-04T20:31:00Z"/>
              <w:del w:id="336" w:author="Nir Ostrovski [2]" w:date="2018-11-04T20:13:00Z"/>
              <w:rFonts w:ascii="David" w:eastAsiaTheme="minorEastAsia" w:hAnsi="David" w:cs="David"/>
              <w:noProof/>
              <w:sz w:val="24"/>
              <w:szCs w:val="24"/>
              <w:rPrChange w:id="337" w:author="Nir Ostrovski" w:date="2018-09-05T13:30:00Z">
                <w:rPr>
                  <w:ins w:id="338" w:author="michael lazar" w:date="2018-09-04T20:31:00Z"/>
                  <w:del w:id="339" w:author="Nir Ostrovski [2]" w:date="2018-11-04T20:13:00Z"/>
                  <w:rFonts w:eastAsiaTheme="minorEastAsia"/>
                  <w:noProof/>
                </w:rPr>
              </w:rPrChange>
            </w:rPr>
            <w:pPrChange w:id="340" w:author="Nir Ostrovski [2]" w:date="2018-11-04T20:13:00Z">
              <w:pPr>
                <w:pStyle w:val="TOC1"/>
                <w:tabs>
                  <w:tab w:val="left" w:pos="3732"/>
                </w:tabs>
                <w:bidi w:val="0"/>
              </w:pPr>
            </w:pPrChange>
          </w:pPr>
          <w:ins w:id="341" w:author="michael lazar" w:date="2018-09-04T20:31:00Z">
            <w:del w:id="342" w:author="Nir Ostrovski [2]" w:date="2018-11-04T20:13:00Z">
              <w:r w:rsidRPr="00985365" w:rsidDel="008612F0">
                <w:rPr>
                  <w:rStyle w:val="Hyperlink"/>
                  <w:rFonts w:ascii="David" w:hAnsi="David" w:cs="David"/>
                  <w:b/>
                  <w:bCs/>
                  <w:noProof/>
                  <w:sz w:val="24"/>
                  <w:szCs w:val="24"/>
                  <w:rPrChange w:id="343"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34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45"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346" w:author="Nir Ostrovski" w:date="2018-09-05T13:30:00Z">
                    <w:rPr>
                      <w:noProof/>
                      <w:webHidden/>
                    </w:rPr>
                  </w:rPrChange>
                </w:rPr>
                <w:tab/>
                <w:delText>13</w:delText>
              </w:r>
            </w:del>
          </w:ins>
        </w:p>
        <w:p w14:paraId="7FD86E2C" w14:textId="3E0B6DBD" w:rsidR="0093090B" w:rsidRPr="00985365" w:rsidDel="008612F0" w:rsidRDefault="0093090B">
          <w:pPr>
            <w:pStyle w:val="TOCHeading"/>
            <w:bidi/>
            <w:rPr>
              <w:ins w:id="347" w:author="michael lazar" w:date="2018-09-04T20:31:00Z"/>
              <w:del w:id="348" w:author="Nir Ostrovski [2]" w:date="2018-11-04T20:13:00Z"/>
              <w:rFonts w:ascii="David" w:eastAsiaTheme="minorEastAsia" w:hAnsi="David" w:cs="David"/>
              <w:noProof/>
              <w:sz w:val="24"/>
              <w:szCs w:val="24"/>
              <w:rPrChange w:id="349" w:author="Nir Ostrovski" w:date="2018-09-05T13:30:00Z">
                <w:rPr>
                  <w:ins w:id="350" w:author="michael lazar" w:date="2018-09-04T20:31:00Z"/>
                  <w:del w:id="351" w:author="Nir Ostrovski [2]" w:date="2018-11-04T20:13:00Z"/>
                  <w:rFonts w:eastAsiaTheme="minorEastAsia"/>
                  <w:noProof/>
                </w:rPr>
              </w:rPrChange>
            </w:rPr>
            <w:pPrChange w:id="352" w:author="Nir Ostrovski [2]" w:date="2018-11-04T20:13:00Z">
              <w:pPr>
                <w:pStyle w:val="TOC1"/>
                <w:tabs>
                  <w:tab w:val="left" w:pos="2211"/>
                </w:tabs>
                <w:bidi w:val="0"/>
              </w:pPr>
            </w:pPrChange>
          </w:pPr>
          <w:ins w:id="353" w:author="michael lazar" w:date="2018-09-04T20:31:00Z">
            <w:del w:id="354" w:author="Nir Ostrovski [2]" w:date="2018-11-04T20:13:00Z">
              <w:r w:rsidRPr="00985365" w:rsidDel="008612F0">
                <w:rPr>
                  <w:rStyle w:val="Hyperlink"/>
                  <w:rFonts w:ascii="David" w:hAnsi="David" w:cs="David"/>
                  <w:b/>
                  <w:bCs/>
                  <w:noProof/>
                  <w:sz w:val="24"/>
                  <w:szCs w:val="24"/>
                  <w:rtl/>
                  <w:rPrChange w:id="355"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3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357"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358" w:author="Nir Ostrovski" w:date="2018-09-05T13:30:00Z">
                    <w:rPr>
                      <w:noProof/>
                      <w:webHidden/>
                    </w:rPr>
                  </w:rPrChange>
                </w:rPr>
                <w:tab/>
                <w:delText>13</w:delText>
              </w:r>
            </w:del>
          </w:ins>
        </w:p>
        <w:p w14:paraId="2D078C77" w14:textId="419EF4FA" w:rsidR="0093090B" w:rsidRPr="00985365" w:rsidDel="008612F0" w:rsidRDefault="0093090B">
          <w:pPr>
            <w:pStyle w:val="TOCHeading"/>
            <w:bidi/>
            <w:rPr>
              <w:ins w:id="359" w:author="michael lazar" w:date="2018-09-04T20:31:00Z"/>
              <w:del w:id="360" w:author="Nir Ostrovski [2]" w:date="2018-11-04T20:13:00Z"/>
              <w:rFonts w:ascii="David" w:eastAsiaTheme="minorEastAsia" w:hAnsi="David" w:cs="David"/>
              <w:noProof/>
              <w:sz w:val="24"/>
              <w:szCs w:val="24"/>
              <w:rPrChange w:id="361" w:author="Nir Ostrovski" w:date="2018-09-05T13:30:00Z">
                <w:rPr>
                  <w:ins w:id="362" w:author="michael lazar" w:date="2018-09-04T20:31:00Z"/>
                  <w:del w:id="363" w:author="Nir Ostrovski [2]" w:date="2018-11-04T20:13:00Z"/>
                  <w:rFonts w:eastAsiaTheme="minorEastAsia"/>
                  <w:noProof/>
                </w:rPr>
              </w:rPrChange>
            </w:rPr>
            <w:pPrChange w:id="364" w:author="Nir Ostrovski [2]" w:date="2018-11-04T20:13:00Z">
              <w:pPr>
                <w:pStyle w:val="TOC2"/>
                <w:bidi w:val="0"/>
              </w:pPr>
            </w:pPrChange>
          </w:pPr>
          <w:ins w:id="365" w:author="michael lazar" w:date="2018-09-04T20:31:00Z">
            <w:del w:id="366" w:author="Nir Ostrovski [2]" w:date="2018-11-04T20:13:00Z">
              <w:r w:rsidRPr="00985365" w:rsidDel="008612F0">
                <w:rPr>
                  <w:rStyle w:val="Hyperlink"/>
                  <w:rFonts w:ascii="David" w:hAnsi="David" w:cs="David"/>
                  <w:noProof/>
                  <w:sz w:val="24"/>
                  <w:szCs w:val="24"/>
                  <w:rtl/>
                  <w:rPrChange w:id="367"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3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369"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370"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371" w:author="Nir Ostrovski" w:date="2018-09-05T13:30:00Z">
                    <w:rPr>
                      <w:noProof/>
                      <w:webHidden/>
                    </w:rPr>
                  </w:rPrChange>
                </w:rPr>
                <w:tab/>
                <w:delText>13</w:delText>
              </w:r>
            </w:del>
          </w:ins>
        </w:p>
        <w:p w14:paraId="15A47C16" w14:textId="1333E3C8" w:rsidR="0093090B" w:rsidRPr="00985365" w:rsidDel="008612F0" w:rsidRDefault="0093090B">
          <w:pPr>
            <w:pStyle w:val="TOCHeading"/>
            <w:bidi/>
            <w:rPr>
              <w:ins w:id="372" w:author="michael lazar" w:date="2018-09-04T20:31:00Z"/>
              <w:del w:id="373" w:author="Nir Ostrovski [2]" w:date="2018-11-04T20:13:00Z"/>
              <w:rFonts w:ascii="David" w:eastAsiaTheme="minorEastAsia" w:hAnsi="David" w:cs="David"/>
              <w:noProof/>
              <w:sz w:val="24"/>
              <w:szCs w:val="24"/>
              <w:rPrChange w:id="374" w:author="Nir Ostrovski" w:date="2018-09-05T13:30:00Z">
                <w:rPr>
                  <w:ins w:id="375" w:author="michael lazar" w:date="2018-09-04T20:31:00Z"/>
                  <w:del w:id="376" w:author="Nir Ostrovski [2]" w:date="2018-11-04T20:13:00Z"/>
                  <w:rFonts w:eastAsiaTheme="minorEastAsia"/>
                  <w:noProof/>
                </w:rPr>
              </w:rPrChange>
            </w:rPr>
            <w:pPrChange w:id="377" w:author="Nir Ostrovski [2]" w:date="2018-11-04T20:13:00Z">
              <w:pPr>
                <w:pStyle w:val="TOC3"/>
              </w:pPr>
            </w:pPrChange>
          </w:pPr>
          <w:ins w:id="378" w:author="michael lazar" w:date="2018-09-04T20:31:00Z">
            <w:del w:id="379" w:author="Nir Ostrovski [2]" w:date="2018-11-04T20:13:00Z">
              <w:r w:rsidRPr="00985365" w:rsidDel="008612F0">
                <w:rPr>
                  <w:rStyle w:val="Hyperlink"/>
                  <w:rFonts w:ascii="David" w:eastAsia="Times New Roman" w:hAnsi="David" w:cs="David"/>
                  <w:noProof/>
                  <w:sz w:val="24"/>
                  <w:szCs w:val="24"/>
                  <w:rtl/>
                  <w:rPrChange w:id="380"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3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82"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383" w:author="Nir Ostrovski" w:date="2018-09-05T13:30:00Z">
                    <w:rPr>
                      <w:noProof/>
                      <w:webHidden/>
                    </w:rPr>
                  </w:rPrChange>
                </w:rPr>
                <w:tab/>
                <w:delText>13</w:delText>
              </w:r>
            </w:del>
          </w:ins>
        </w:p>
        <w:p w14:paraId="62391D13" w14:textId="3586E599" w:rsidR="0093090B" w:rsidRPr="00985365" w:rsidDel="008612F0" w:rsidRDefault="0093090B">
          <w:pPr>
            <w:pStyle w:val="TOCHeading"/>
            <w:bidi/>
            <w:rPr>
              <w:ins w:id="384" w:author="michael lazar" w:date="2018-09-04T20:31:00Z"/>
              <w:del w:id="385" w:author="Nir Ostrovski [2]" w:date="2018-11-04T20:13:00Z"/>
              <w:rFonts w:ascii="David" w:eastAsiaTheme="minorEastAsia" w:hAnsi="David" w:cs="David"/>
              <w:noProof/>
              <w:sz w:val="24"/>
              <w:szCs w:val="24"/>
              <w:rPrChange w:id="386" w:author="Nir Ostrovski" w:date="2018-09-05T13:30:00Z">
                <w:rPr>
                  <w:ins w:id="387" w:author="michael lazar" w:date="2018-09-04T20:31:00Z"/>
                  <w:del w:id="388" w:author="Nir Ostrovski [2]" w:date="2018-11-04T20:13:00Z"/>
                  <w:rFonts w:eastAsiaTheme="minorEastAsia"/>
                  <w:noProof/>
                </w:rPr>
              </w:rPrChange>
            </w:rPr>
            <w:pPrChange w:id="389" w:author="Nir Ostrovski [2]" w:date="2018-11-04T20:13:00Z">
              <w:pPr>
                <w:pStyle w:val="TOC3"/>
              </w:pPr>
            </w:pPrChange>
          </w:pPr>
          <w:ins w:id="390" w:author="michael lazar" w:date="2018-09-04T20:31:00Z">
            <w:del w:id="391" w:author="Nir Ostrovski [2]" w:date="2018-11-04T20:13:00Z">
              <w:r w:rsidRPr="00985365" w:rsidDel="008612F0">
                <w:rPr>
                  <w:rStyle w:val="Hyperlink"/>
                  <w:rFonts w:ascii="David" w:eastAsia="Times New Roman" w:hAnsi="David" w:cs="David"/>
                  <w:noProof/>
                  <w:sz w:val="24"/>
                  <w:szCs w:val="24"/>
                  <w:rtl/>
                  <w:rPrChange w:id="39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3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39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395" w:author="Nir Ostrovski" w:date="2018-09-05T13:30:00Z">
                    <w:rPr>
                      <w:noProof/>
                      <w:webHidden/>
                    </w:rPr>
                  </w:rPrChange>
                </w:rPr>
                <w:tab/>
                <w:delText>13</w:delText>
              </w:r>
            </w:del>
          </w:ins>
        </w:p>
        <w:p w14:paraId="441D4DE0" w14:textId="3A5631A7" w:rsidR="0093090B" w:rsidRPr="00985365" w:rsidDel="008612F0" w:rsidRDefault="0093090B">
          <w:pPr>
            <w:pStyle w:val="TOCHeading"/>
            <w:bidi/>
            <w:rPr>
              <w:ins w:id="396" w:author="michael lazar" w:date="2018-09-04T20:31:00Z"/>
              <w:del w:id="397" w:author="Nir Ostrovski [2]" w:date="2018-11-04T20:13:00Z"/>
              <w:rFonts w:ascii="David" w:eastAsiaTheme="minorEastAsia" w:hAnsi="David" w:cs="David"/>
              <w:noProof/>
              <w:sz w:val="24"/>
              <w:szCs w:val="24"/>
              <w:rPrChange w:id="398" w:author="Nir Ostrovski" w:date="2018-09-05T13:30:00Z">
                <w:rPr>
                  <w:ins w:id="399" w:author="michael lazar" w:date="2018-09-04T20:31:00Z"/>
                  <w:del w:id="400" w:author="Nir Ostrovski [2]" w:date="2018-11-04T20:13:00Z"/>
                  <w:rFonts w:eastAsiaTheme="minorEastAsia"/>
                  <w:noProof/>
                </w:rPr>
              </w:rPrChange>
            </w:rPr>
            <w:pPrChange w:id="401" w:author="Nir Ostrovski [2]" w:date="2018-11-04T20:13:00Z">
              <w:pPr>
                <w:pStyle w:val="TOC3"/>
              </w:pPr>
            </w:pPrChange>
          </w:pPr>
          <w:ins w:id="402" w:author="michael lazar" w:date="2018-09-04T20:31:00Z">
            <w:del w:id="403" w:author="Nir Ostrovski [2]" w:date="2018-11-04T20:13:00Z">
              <w:r w:rsidRPr="00985365" w:rsidDel="008612F0">
                <w:rPr>
                  <w:rStyle w:val="Hyperlink"/>
                  <w:rFonts w:ascii="David" w:eastAsia="Times New Roman" w:hAnsi="David" w:cs="David"/>
                  <w:noProof/>
                  <w:sz w:val="24"/>
                  <w:szCs w:val="24"/>
                  <w:rtl/>
                  <w:rPrChange w:id="404"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07" w:author="Nir Ostrovski" w:date="2018-09-05T13:30:00Z">
                    <w:rPr>
                      <w:noProof/>
                      <w:webHidden/>
                    </w:rPr>
                  </w:rPrChange>
                </w:rPr>
                <w:tab/>
                <w:delText>14</w:delText>
              </w:r>
            </w:del>
          </w:ins>
        </w:p>
        <w:p w14:paraId="33415A66" w14:textId="404E0E7E" w:rsidR="0093090B" w:rsidRPr="00985365" w:rsidDel="008612F0" w:rsidRDefault="0093090B">
          <w:pPr>
            <w:pStyle w:val="TOCHeading"/>
            <w:bidi/>
            <w:rPr>
              <w:ins w:id="408" w:author="michael lazar" w:date="2018-09-04T20:31:00Z"/>
              <w:del w:id="409" w:author="Nir Ostrovski [2]" w:date="2018-11-04T20:13:00Z"/>
              <w:rFonts w:ascii="David" w:eastAsiaTheme="minorEastAsia" w:hAnsi="David" w:cs="David"/>
              <w:noProof/>
              <w:sz w:val="24"/>
              <w:szCs w:val="24"/>
              <w:rPrChange w:id="410" w:author="Nir Ostrovski" w:date="2018-09-05T13:30:00Z">
                <w:rPr>
                  <w:ins w:id="411" w:author="michael lazar" w:date="2018-09-04T20:31:00Z"/>
                  <w:del w:id="412" w:author="Nir Ostrovski [2]" w:date="2018-11-04T20:13:00Z"/>
                  <w:rFonts w:eastAsiaTheme="minorEastAsia"/>
                  <w:noProof/>
                </w:rPr>
              </w:rPrChange>
            </w:rPr>
            <w:pPrChange w:id="413" w:author="Nir Ostrovski [2]" w:date="2018-11-04T20:13:00Z">
              <w:pPr>
                <w:pStyle w:val="TOC3"/>
                <w:tabs>
                  <w:tab w:val="left" w:pos="2778"/>
                </w:tabs>
                <w:bidi w:val="0"/>
              </w:pPr>
            </w:pPrChange>
          </w:pPr>
          <w:ins w:id="414" w:author="michael lazar" w:date="2018-09-04T20:31:00Z">
            <w:del w:id="415" w:author="Nir Ostrovski [2]" w:date="2018-11-04T20:13:00Z">
              <w:r w:rsidRPr="00985365" w:rsidDel="008612F0">
                <w:rPr>
                  <w:rStyle w:val="Hyperlink"/>
                  <w:rFonts w:ascii="David" w:eastAsia="Times New Roman" w:hAnsi="David" w:cs="David"/>
                  <w:noProof/>
                  <w:sz w:val="24"/>
                  <w:szCs w:val="24"/>
                  <w:rtl/>
                  <w:rPrChange w:id="416"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4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1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419" w:author="Nir Ostrovski" w:date="2018-09-05T13:30:00Z">
                    <w:rPr>
                      <w:noProof/>
                      <w:webHidden/>
                    </w:rPr>
                  </w:rPrChange>
                </w:rPr>
                <w:tab/>
                <w:delText>14</w:delText>
              </w:r>
            </w:del>
          </w:ins>
        </w:p>
        <w:p w14:paraId="6D35D497" w14:textId="62639ADF" w:rsidR="0093090B" w:rsidRPr="00985365" w:rsidDel="008612F0" w:rsidRDefault="0093090B">
          <w:pPr>
            <w:pStyle w:val="TOCHeading"/>
            <w:bidi/>
            <w:rPr>
              <w:ins w:id="420" w:author="michael lazar" w:date="2018-09-04T20:31:00Z"/>
              <w:del w:id="421" w:author="Nir Ostrovski [2]" w:date="2018-11-04T20:13:00Z"/>
              <w:rFonts w:ascii="David" w:eastAsiaTheme="minorEastAsia" w:hAnsi="David" w:cs="David"/>
              <w:noProof/>
              <w:sz w:val="24"/>
              <w:szCs w:val="24"/>
              <w:rPrChange w:id="422" w:author="Nir Ostrovski" w:date="2018-09-05T13:30:00Z">
                <w:rPr>
                  <w:ins w:id="423" w:author="michael lazar" w:date="2018-09-04T20:31:00Z"/>
                  <w:del w:id="424" w:author="Nir Ostrovski [2]" w:date="2018-11-04T20:13:00Z"/>
                  <w:rFonts w:eastAsiaTheme="minorEastAsia"/>
                  <w:noProof/>
                </w:rPr>
              </w:rPrChange>
            </w:rPr>
            <w:pPrChange w:id="425" w:author="Nir Ostrovski [2]" w:date="2018-11-04T20:13:00Z">
              <w:pPr>
                <w:pStyle w:val="TOC3"/>
              </w:pPr>
            </w:pPrChange>
          </w:pPr>
          <w:ins w:id="426" w:author="michael lazar" w:date="2018-09-04T20:31:00Z">
            <w:del w:id="427" w:author="Nir Ostrovski [2]" w:date="2018-11-04T20:13:00Z">
              <w:r w:rsidRPr="00985365" w:rsidDel="008612F0">
                <w:rPr>
                  <w:rStyle w:val="Hyperlink"/>
                  <w:rFonts w:ascii="David" w:eastAsia="Times New Roman" w:hAnsi="David" w:cs="David"/>
                  <w:noProof/>
                  <w:sz w:val="24"/>
                  <w:szCs w:val="24"/>
                  <w:rtl/>
                  <w:rPrChange w:id="428"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4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3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431" w:author="Nir Ostrovski" w:date="2018-09-05T13:30:00Z">
                    <w:rPr>
                      <w:noProof/>
                      <w:webHidden/>
                    </w:rPr>
                  </w:rPrChange>
                </w:rPr>
                <w:tab/>
                <w:delText>14</w:delText>
              </w:r>
            </w:del>
          </w:ins>
        </w:p>
        <w:p w14:paraId="4529A761" w14:textId="45CEE669" w:rsidR="0093090B" w:rsidRPr="00985365" w:rsidDel="008612F0" w:rsidRDefault="0093090B">
          <w:pPr>
            <w:pStyle w:val="TOCHeading"/>
            <w:bidi/>
            <w:rPr>
              <w:ins w:id="432" w:author="michael lazar" w:date="2018-09-04T20:31:00Z"/>
              <w:del w:id="433" w:author="Nir Ostrovski [2]" w:date="2018-11-04T20:13:00Z"/>
              <w:rFonts w:ascii="David" w:eastAsiaTheme="minorEastAsia" w:hAnsi="David" w:cs="David"/>
              <w:noProof/>
              <w:sz w:val="24"/>
              <w:szCs w:val="24"/>
              <w:rPrChange w:id="434" w:author="Nir Ostrovski" w:date="2018-09-05T13:30:00Z">
                <w:rPr>
                  <w:ins w:id="435" w:author="michael lazar" w:date="2018-09-04T20:31:00Z"/>
                  <w:del w:id="436" w:author="Nir Ostrovski [2]" w:date="2018-11-04T20:13:00Z"/>
                  <w:rFonts w:eastAsiaTheme="minorEastAsia"/>
                  <w:noProof/>
                </w:rPr>
              </w:rPrChange>
            </w:rPr>
            <w:pPrChange w:id="437" w:author="Nir Ostrovski [2]" w:date="2018-11-04T20:13:00Z">
              <w:pPr>
                <w:pStyle w:val="TOC3"/>
                <w:tabs>
                  <w:tab w:val="left" w:pos="2748"/>
                </w:tabs>
                <w:bidi w:val="0"/>
              </w:pPr>
            </w:pPrChange>
          </w:pPr>
          <w:ins w:id="438" w:author="michael lazar" w:date="2018-09-04T20:31:00Z">
            <w:del w:id="439" w:author="Nir Ostrovski [2]" w:date="2018-11-04T20:13:00Z">
              <w:r w:rsidRPr="00985365" w:rsidDel="008612F0">
                <w:rPr>
                  <w:rStyle w:val="Hyperlink"/>
                  <w:rFonts w:ascii="David" w:eastAsia="Times New Roman" w:hAnsi="David" w:cs="David"/>
                  <w:noProof/>
                  <w:sz w:val="24"/>
                  <w:szCs w:val="24"/>
                  <w:rtl/>
                  <w:rPrChange w:id="440"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4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4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443" w:author="Nir Ostrovski" w:date="2018-09-05T13:30:00Z">
                    <w:rPr>
                      <w:noProof/>
                      <w:webHidden/>
                    </w:rPr>
                  </w:rPrChange>
                </w:rPr>
                <w:tab/>
                <w:delText>14</w:delText>
              </w:r>
            </w:del>
          </w:ins>
        </w:p>
        <w:p w14:paraId="6A071E42" w14:textId="7BA5FF7C" w:rsidR="0093090B" w:rsidRPr="00985365" w:rsidDel="008612F0" w:rsidRDefault="0093090B">
          <w:pPr>
            <w:pStyle w:val="TOCHeading"/>
            <w:bidi/>
            <w:rPr>
              <w:ins w:id="444" w:author="michael lazar" w:date="2018-09-04T20:31:00Z"/>
              <w:del w:id="445" w:author="Nir Ostrovski [2]" w:date="2018-11-04T20:13:00Z"/>
              <w:rFonts w:ascii="David" w:eastAsiaTheme="minorEastAsia" w:hAnsi="David" w:cs="David"/>
              <w:noProof/>
              <w:sz w:val="24"/>
              <w:szCs w:val="24"/>
              <w:rPrChange w:id="446" w:author="Nir Ostrovski" w:date="2018-09-05T13:30:00Z">
                <w:rPr>
                  <w:ins w:id="447" w:author="michael lazar" w:date="2018-09-04T20:31:00Z"/>
                  <w:del w:id="448" w:author="Nir Ostrovski [2]" w:date="2018-11-04T20:13:00Z"/>
                  <w:rFonts w:eastAsiaTheme="minorEastAsia"/>
                  <w:noProof/>
                </w:rPr>
              </w:rPrChange>
            </w:rPr>
            <w:pPrChange w:id="449" w:author="Nir Ostrovski [2]" w:date="2018-11-04T20:13:00Z">
              <w:pPr>
                <w:pStyle w:val="TOC2"/>
                <w:bidi w:val="0"/>
              </w:pPr>
            </w:pPrChange>
          </w:pPr>
          <w:ins w:id="450" w:author="michael lazar" w:date="2018-09-04T20:31:00Z">
            <w:del w:id="451" w:author="Nir Ostrovski [2]" w:date="2018-11-04T20:13:00Z">
              <w:r w:rsidRPr="00985365" w:rsidDel="008612F0">
                <w:rPr>
                  <w:rStyle w:val="Hyperlink"/>
                  <w:rFonts w:ascii="David" w:hAnsi="David" w:cs="David"/>
                  <w:noProof/>
                  <w:sz w:val="24"/>
                  <w:szCs w:val="24"/>
                  <w:rPrChange w:id="45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45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454"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455" w:author="Nir Ostrovski" w:date="2018-09-05T13:30:00Z">
                    <w:rPr>
                      <w:noProof/>
                      <w:webHidden/>
                    </w:rPr>
                  </w:rPrChange>
                </w:rPr>
                <w:tab/>
                <w:delText>14</w:delText>
              </w:r>
            </w:del>
          </w:ins>
        </w:p>
        <w:p w14:paraId="2E20CB01" w14:textId="5700B817" w:rsidR="0093090B" w:rsidRPr="00985365" w:rsidDel="008612F0" w:rsidRDefault="0093090B">
          <w:pPr>
            <w:pStyle w:val="TOCHeading"/>
            <w:bidi/>
            <w:rPr>
              <w:ins w:id="456" w:author="michael lazar" w:date="2018-09-04T20:31:00Z"/>
              <w:del w:id="457" w:author="Nir Ostrovski [2]" w:date="2018-11-04T20:13:00Z"/>
              <w:rFonts w:ascii="David" w:eastAsiaTheme="minorEastAsia" w:hAnsi="David" w:cs="David"/>
              <w:noProof/>
              <w:sz w:val="24"/>
              <w:szCs w:val="24"/>
              <w:rPrChange w:id="458" w:author="Nir Ostrovski" w:date="2018-09-05T13:30:00Z">
                <w:rPr>
                  <w:ins w:id="459" w:author="michael lazar" w:date="2018-09-04T20:31:00Z"/>
                  <w:del w:id="460" w:author="Nir Ostrovski [2]" w:date="2018-11-04T20:13:00Z"/>
                  <w:rFonts w:eastAsiaTheme="minorEastAsia"/>
                  <w:noProof/>
                </w:rPr>
              </w:rPrChange>
            </w:rPr>
            <w:pPrChange w:id="461" w:author="Nir Ostrovski [2]" w:date="2018-11-04T20:13:00Z">
              <w:pPr>
                <w:pStyle w:val="TOC3"/>
              </w:pPr>
            </w:pPrChange>
          </w:pPr>
          <w:ins w:id="462" w:author="michael lazar" w:date="2018-09-04T20:31:00Z">
            <w:del w:id="463" w:author="Nir Ostrovski [2]" w:date="2018-11-04T20:13:00Z">
              <w:r w:rsidRPr="00985365" w:rsidDel="008612F0">
                <w:rPr>
                  <w:rStyle w:val="Hyperlink"/>
                  <w:rFonts w:ascii="David" w:eastAsia="Times New Roman" w:hAnsi="David" w:cs="David"/>
                  <w:noProof/>
                  <w:sz w:val="24"/>
                  <w:szCs w:val="24"/>
                  <w:rtl/>
                  <w:rPrChange w:id="464"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4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66"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467" w:author="Nir Ostrovski" w:date="2018-09-05T13:30:00Z">
                    <w:rPr>
                      <w:noProof/>
                      <w:webHidden/>
                    </w:rPr>
                  </w:rPrChange>
                </w:rPr>
                <w:tab/>
                <w:delText>14</w:delText>
              </w:r>
            </w:del>
          </w:ins>
        </w:p>
        <w:p w14:paraId="3B18B6F6" w14:textId="536A6B76" w:rsidR="0093090B" w:rsidRPr="00985365" w:rsidDel="008612F0" w:rsidRDefault="0093090B">
          <w:pPr>
            <w:pStyle w:val="TOCHeading"/>
            <w:bidi/>
            <w:rPr>
              <w:ins w:id="468" w:author="michael lazar" w:date="2018-09-04T20:31:00Z"/>
              <w:del w:id="469" w:author="Nir Ostrovski [2]" w:date="2018-11-04T20:13:00Z"/>
              <w:rFonts w:ascii="David" w:eastAsiaTheme="minorEastAsia" w:hAnsi="David" w:cs="David"/>
              <w:noProof/>
              <w:sz w:val="24"/>
              <w:szCs w:val="24"/>
              <w:rPrChange w:id="470" w:author="Nir Ostrovski" w:date="2018-09-05T13:30:00Z">
                <w:rPr>
                  <w:ins w:id="471" w:author="michael lazar" w:date="2018-09-04T20:31:00Z"/>
                  <w:del w:id="472" w:author="Nir Ostrovski [2]" w:date="2018-11-04T20:13:00Z"/>
                  <w:rFonts w:eastAsiaTheme="minorEastAsia"/>
                  <w:noProof/>
                </w:rPr>
              </w:rPrChange>
            </w:rPr>
            <w:pPrChange w:id="473" w:author="Nir Ostrovski [2]" w:date="2018-11-04T20:13:00Z">
              <w:pPr>
                <w:pStyle w:val="TOC3"/>
              </w:pPr>
            </w:pPrChange>
          </w:pPr>
          <w:ins w:id="474" w:author="michael lazar" w:date="2018-09-04T20:31:00Z">
            <w:del w:id="475" w:author="Nir Ostrovski [2]" w:date="2018-11-04T20:13:00Z">
              <w:r w:rsidRPr="00985365" w:rsidDel="008612F0">
                <w:rPr>
                  <w:rStyle w:val="Hyperlink"/>
                  <w:rFonts w:ascii="David" w:eastAsia="Times New Roman" w:hAnsi="David" w:cs="David"/>
                  <w:noProof/>
                  <w:sz w:val="24"/>
                  <w:szCs w:val="24"/>
                  <w:rtl/>
                  <w:rPrChange w:id="476"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78"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479" w:author="Nir Ostrovski" w:date="2018-09-05T13:30:00Z">
                    <w:rPr>
                      <w:noProof/>
                      <w:webHidden/>
                    </w:rPr>
                  </w:rPrChange>
                </w:rPr>
                <w:tab/>
                <w:delText>14</w:delText>
              </w:r>
            </w:del>
          </w:ins>
        </w:p>
        <w:p w14:paraId="3E2FCDCA" w14:textId="28A24F93" w:rsidR="0093090B" w:rsidRPr="00985365" w:rsidDel="008612F0" w:rsidRDefault="0093090B">
          <w:pPr>
            <w:pStyle w:val="TOCHeading"/>
            <w:bidi/>
            <w:rPr>
              <w:ins w:id="480" w:author="michael lazar" w:date="2018-09-04T20:31:00Z"/>
              <w:del w:id="481" w:author="Nir Ostrovski [2]" w:date="2018-11-04T20:13:00Z"/>
              <w:rFonts w:ascii="David" w:eastAsiaTheme="minorEastAsia" w:hAnsi="David" w:cs="David"/>
              <w:noProof/>
              <w:sz w:val="24"/>
              <w:szCs w:val="24"/>
              <w:rPrChange w:id="482" w:author="Nir Ostrovski" w:date="2018-09-05T13:30:00Z">
                <w:rPr>
                  <w:ins w:id="483" w:author="michael lazar" w:date="2018-09-04T20:31:00Z"/>
                  <w:del w:id="484" w:author="Nir Ostrovski [2]" w:date="2018-11-04T20:13:00Z"/>
                  <w:rFonts w:eastAsiaTheme="minorEastAsia"/>
                  <w:noProof/>
                </w:rPr>
              </w:rPrChange>
            </w:rPr>
            <w:pPrChange w:id="485" w:author="Nir Ostrovski [2]" w:date="2018-11-04T20:13:00Z">
              <w:pPr>
                <w:pStyle w:val="TOC3"/>
              </w:pPr>
            </w:pPrChange>
          </w:pPr>
          <w:ins w:id="486" w:author="michael lazar" w:date="2018-09-04T20:31:00Z">
            <w:del w:id="487" w:author="Nir Ostrovski [2]" w:date="2018-11-04T20:13:00Z">
              <w:r w:rsidRPr="00985365" w:rsidDel="008612F0">
                <w:rPr>
                  <w:rStyle w:val="Hyperlink"/>
                  <w:rFonts w:ascii="David" w:eastAsia="Times New Roman" w:hAnsi="David" w:cs="David"/>
                  <w:noProof/>
                  <w:sz w:val="24"/>
                  <w:szCs w:val="24"/>
                  <w:rtl/>
                  <w:rPrChange w:id="488"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48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490"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491" w:author="Nir Ostrovski" w:date="2018-09-05T13:30:00Z">
                    <w:rPr>
                      <w:noProof/>
                      <w:webHidden/>
                    </w:rPr>
                  </w:rPrChange>
                </w:rPr>
                <w:tab/>
                <w:delText>14</w:delText>
              </w:r>
            </w:del>
          </w:ins>
        </w:p>
        <w:p w14:paraId="4AF690BB" w14:textId="324936F6" w:rsidR="0093090B" w:rsidRPr="00985365" w:rsidDel="008612F0" w:rsidRDefault="0093090B">
          <w:pPr>
            <w:pStyle w:val="TOCHeading"/>
            <w:bidi/>
            <w:rPr>
              <w:ins w:id="492" w:author="michael lazar" w:date="2018-09-04T20:31:00Z"/>
              <w:del w:id="493" w:author="Nir Ostrovski [2]" w:date="2018-11-04T20:13:00Z"/>
              <w:rFonts w:ascii="David" w:eastAsiaTheme="minorEastAsia" w:hAnsi="David" w:cs="David"/>
              <w:noProof/>
              <w:sz w:val="24"/>
              <w:szCs w:val="24"/>
              <w:rPrChange w:id="494" w:author="Nir Ostrovski" w:date="2018-09-05T13:30:00Z">
                <w:rPr>
                  <w:ins w:id="495" w:author="michael lazar" w:date="2018-09-04T20:31:00Z"/>
                  <w:del w:id="496" w:author="Nir Ostrovski [2]" w:date="2018-11-04T20:13:00Z"/>
                  <w:rFonts w:eastAsiaTheme="minorEastAsia"/>
                  <w:noProof/>
                </w:rPr>
              </w:rPrChange>
            </w:rPr>
            <w:pPrChange w:id="497" w:author="Nir Ostrovski [2]" w:date="2018-11-04T20:13:00Z">
              <w:pPr>
                <w:pStyle w:val="TOC3"/>
                <w:tabs>
                  <w:tab w:val="left" w:pos="2778"/>
                </w:tabs>
                <w:bidi w:val="0"/>
              </w:pPr>
            </w:pPrChange>
          </w:pPr>
          <w:ins w:id="498" w:author="michael lazar" w:date="2018-09-04T20:31:00Z">
            <w:del w:id="499" w:author="Nir Ostrovski [2]" w:date="2018-11-04T20:13:00Z">
              <w:r w:rsidRPr="00985365" w:rsidDel="008612F0">
                <w:rPr>
                  <w:rStyle w:val="Hyperlink"/>
                  <w:rFonts w:ascii="David" w:eastAsia="Times New Roman" w:hAnsi="David" w:cs="David"/>
                  <w:noProof/>
                  <w:sz w:val="24"/>
                  <w:szCs w:val="24"/>
                  <w:rtl/>
                  <w:rPrChange w:id="500"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50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0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03" w:author="Nir Ostrovski" w:date="2018-09-05T13:30:00Z">
                    <w:rPr>
                      <w:noProof/>
                      <w:webHidden/>
                    </w:rPr>
                  </w:rPrChange>
                </w:rPr>
                <w:tab/>
                <w:delText>14</w:delText>
              </w:r>
            </w:del>
          </w:ins>
        </w:p>
        <w:p w14:paraId="701B214F" w14:textId="75F39F66" w:rsidR="0093090B" w:rsidRPr="00985365" w:rsidDel="008612F0" w:rsidRDefault="0093090B">
          <w:pPr>
            <w:pStyle w:val="TOCHeading"/>
            <w:bidi/>
            <w:rPr>
              <w:ins w:id="504" w:author="michael lazar" w:date="2018-09-04T20:31:00Z"/>
              <w:del w:id="505" w:author="Nir Ostrovski [2]" w:date="2018-11-04T20:13:00Z"/>
              <w:rFonts w:ascii="David" w:eastAsiaTheme="minorEastAsia" w:hAnsi="David" w:cs="David"/>
              <w:noProof/>
              <w:sz w:val="24"/>
              <w:szCs w:val="24"/>
              <w:rPrChange w:id="506" w:author="Nir Ostrovski" w:date="2018-09-05T13:30:00Z">
                <w:rPr>
                  <w:ins w:id="507" w:author="michael lazar" w:date="2018-09-04T20:31:00Z"/>
                  <w:del w:id="508" w:author="Nir Ostrovski [2]" w:date="2018-11-04T20:13:00Z"/>
                  <w:rFonts w:eastAsiaTheme="minorEastAsia"/>
                  <w:noProof/>
                </w:rPr>
              </w:rPrChange>
            </w:rPr>
            <w:pPrChange w:id="509" w:author="Nir Ostrovski [2]" w:date="2018-11-04T20:13:00Z">
              <w:pPr>
                <w:pStyle w:val="TOC3"/>
              </w:pPr>
            </w:pPrChange>
          </w:pPr>
          <w:ins w:id="510" w:author="michael lazar" w:date="2018-09-04T20:31:00Z">
            <w:del w:id="511" w:author="Nir Ostrovski [2]" w:date="2018-11-04T20:13:00Z">
              <w:r w:rsidRPr="00985365" w:rsidDel="008612F0">
                <w:rPr>
                  <w:rStyle w:val="Hyperlink"/>
                  <w:rFonts w:ascii="David" w:eastAsia="Times New Roman" w:hAnsi="David" w:cs="David"/>
                  <w:noProof/>
                  <w:sz w:val="24"/>
                  <w:szCs w:val="24"/>
                  <w:rtl/>
                  <w:rPrChange w:id="51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1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15" w:author="Nir Ostrovski" w:date="2018-09-05T13:30:00Z">
                    <w:rPr>
                      <w:noProof/>
                      <w:webHidden/>
                    </w:rPr>
                  </w:rPrChange>
                </w:rPr>
                <w:tab/>
                <w:delText>15</w:delText>
              </w:r>
            </w:del>
          </w:ins>
        </w:p>
        <w:p w14:paraId="5BD9C98F" w14:textId="2D4385BB" w:rsidR="0093090B" w:rsidRPr="00985365" w:rsidDel="008612F0" w:rsidRDefault="0093090B">
          <w:pPr>
            <w:pStyle w:val="TOCHeading"/>
            <w:bidi/>
            <w:rPr>
              <w:ins w:id="516" w:author="michael lazar" w:date="2018-09-04T20:31:00Z"/>
              <w:del w:id="517" w:author="Nir Ostrovski [2]" w:date="2018-11-04T20:13:00Z"/>
              <w:rFonts w:ascii="David" w:eastAsiaTheme="minorEastAsia" w:hAnsi="David" w:cs="David"/>
              <w:noProof/>
              <w:sz w:val="24"/>
              <w:szCs w:val="24"/>
              <w:rPrChange w:id="518" w:author="Nir Ostrovski" w:date="2018-09-05T13:30:00Z">
                <w:rPr>
                  <w:ins w:id="519" w:author="michael lazar" w:date="2018-09-04T20:31:00Z"/>
                  <w:del w:id="520" w:author="Nir Ostrovski [2]" w:date="2018-11-04T20:13:00Z"/>
                  <w:rFonts w:eastAsiaTheme="minorEastAsia"/>
                  <w:noProof/>
                </w:rPr>
              </w:rPrChange>
            </w:rPr>
            <w:pPrChange w:id="521" w:author="Nir Ostrovski [2]" w:date="2018-11-04T20:13:00Z">
              <w:pPr>
                <w:pStyle w:val="TOC3"/>
                <w:tabs>
                  <w:tab w:val="left" w:pos="2748"/>
                </w:tabs>
                <w:bidi w:val="0"/>
              </w:pPr>
            </w:pPrChange>
          </w:pPr>
          <w:ins w:id="522" w:author="michael lazar" w:date="2018-09-04T20:31:00Z">
            <w:del w:id="523" w:author="Nir Ostrovski [2]" w:date="2018-11-04T20:13:00Z">
              <w:r w:rsidRPr="00985365" w:rsidDel="008612F0">
                <w:rPr>
                  <w:rStyle w:val="Hyperlink"/>
                  <w:rFonts w:ascii="David" w:eastAsia="Times New Roman" w:hAnsi="David" w:cs="David"/>
                  <w:noProof/>
                  <w:sz w:val="24"/>
                  <w:szCs w:val="24"/>
                  <w:rtl/>
                  <w:rPrChange w:id="524"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52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2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527" w:author="Nir Ostrovski" w:date="2018-09-05T13:30:00Z">
                    <w:rPr>
                      <w:noProof/>
                      <w:webHidden/>
                    </w:rPr>
                  </w:rPrChange>
                </w:rPr>
                <w:tab/>
                <w:delText>15</w:delText>
              </w:r>
            </w:del>
          </w:ins>
        </w:p>
        <w:p w14:paraId="4D166883" w14:textId="474158AE" w:rsidR="0093090B" w:rsidRPr="00985365" w:rsidDel="008612F0" w:rsidRDefault="0093090B">
          <w:pPr>
            <w:pStyle w:val="TOCHeading"/>
            <w:bidi/>
            <w:rPr>
              <w:ins w:id="528" w:author="michael lazar" w:date="2018-09-04T20:31:00Z"/>
              <w:del w:id="529" w:author="Nir Ostrovski [2]" w:date="2018-11-04T20:13:00Z"/>
              <w:rFonts w:ascii="David" w:eastAsiaTheme="minorEastAsia" w:hAnsi="David" w:cs="David"/>
              <w:noProof/>
              <w:sz w:val="24"/>
              <w:szCs w:val="24"/>
              <w:rPrChange w:id="530" w:author="Nir Ostrovski" w:date="2018-09-05T13:30:00Z">
                <w:rPr>
                  <w:ins w:id="531" w:author="michael lazar" w:date="2018-09-04T20:31:00Z"/>
                  <w:del w:id="532" w:author="Nir Ostrovski [2]" w:date="2018-11-04T20:13:00Z"/>
                  <w:rFonts w:eastAsiaTheme="minorEastAsia"/>
                  <w:noProof/>
                </w:rPr>
              </w:rPrChange>
            </w:rPr>
            <w:pPrChange w:id="533" w:author="Nir Ostrovski [2]" w:date="2018-11-04T20:13:00Z">
              <w:pPr>
                <w:pStyle w:val="TOC2"/>
                <w:bidi w:val="0"/>
              </w:pPr>
            </w:pPrChange>
          </w:pPr>
          <w:ins w:id="534" w:author="michael lazar" w:date="2018-09-04T20:31:00Z">
            <w:del w:id="535" w:author="Nir Ostrovski [2]" w:date="2018-11-04T20:13:00Z">
              <w:r w:rsidRPr="00985365" w:rsidDel="008612F0">
                <w:rPr>
                  <w:rStyle w:val="Hyperlink"/>
                  <w:rFonts w:ascii="David" w:hAnsi="David" w:cs="David"/>
                  <w:noProof/>
                  <w:sz w:val="24"/>
                  <w:szCs w:val="24"/>
                  <w:rPrChange w:id="536"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5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538"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539" w:author="Nir Ostrovski" w:date="2018-09-05T13:30:00Z">
                    <w:rPr>
                      <w:noProof/>
                      <w:webHidden/>
                    </w:rPr>
                  </w:rPrChange>
                </w:rPr>
                <w:tab/>
                <w:delText>15</w:delText>
              </w:r>
            </w:del>
          </w:ins>
        </w:p>
        <w:p w14:paraId="6FB44334" w14:textId="49EE12AB" w:rsidR="0093090B" w:rsidRPr="00985365" w:rsidDel="008612F0" w:rsidRDefault="0093090B">
          <w:pPr>
            <w:pStyle w:val="TOCHeading"/>
            <w:bidi/>
            <w:rPr>
              <w:ins w:id="540" w:author="michael lazar" w:date="2018-09-04T20:31:00Z"/>
              <w:del w:id="541" w:author="Nir Ostrovski [2]" w:date="2018-11-04T20:13:00Z"/>
              <w:rFonts w:ascii="David" w:eastAsiaTheme="minorEastAsia" w:hAnsi="David" w:cs="David"/>
              <w:noProof/>
              <w:sz w:val="24"/>
              <w:szCs w:val="24"/>
              <w:rPrChange w:id="542" w:author="Nir Ostrovski" w:date="2018-09-05T13:30:00Z">
                <w:rPr>
                  <w:ins w:id="543" w:author="michael lazar" w:date="2018-09-04T20:31:00Z"/>
                  <w:del w:id="544" w:author="Nir Ostrovski [2]" w:date="2018-11-04T20:13:00Z"/>
                  <w:rFonts w:eastAsiaTheme="minorEastAsia"/>
                  <w:noProof/>
                </w:rPr>
              </w:rPrChange>
            </w:rPr>
            <w:pPrChange w:id="545" w:author="Nir Ostrovski [2]" w:date="2018-11-04T20:13:00Z">
              <w:pPr>
                <w:pStyle w:val="TOC3"/>
              </w:pPr>
            </w:pPrChange>
          </w:pPr>
          <w:ins w:id="546" w:author="michael lazar" w:date="2018-09-04T20:31:00Z">
            <w:del w:id="547" w:author="Nir Ostrovski [2]" w:date="2018-11-04T20:13:00Z">
              <w:r w:rsidRPr="00985365" w:rsidDel="008612F0">
                <w:rPr>
                  <w:rStyle w:val="Hyperlink"/>
                  <w:rFonts w:ascii="David" w:eastAsia="Times New Roman" w:hAnsi="David" w:cs="David"/>
                  <w:noProof/>
                  <w:sz w:val="24"/>
                  <w:szCs w:val="24"/>
                  <w:rtl/>
                  <w:rPrChange w:id="548"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50"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551" w:author="Nir Ostrovski" w:date="2018-09-05T13:30:00Z">
                    <w:rPr>
                      <w:noProof/>
                      <w:webHidden/>
                    </w:rPr>
                  </w:rPrChange>
                </w:rPr>
                <w:tab/>
                <w:delText>15</w:delText>
              </w:r>
            </w:del>
          </w:ins>
        </w:p>
        <w:p w14:paraId="71830505" w14:textId="34812691" w:rsidR="0093090B" w:rsidRPr="00985365" w:rsidDel="008612F0" w:rsidRDefault="0093090B">
          <w:pPr>
            <w:pStyle w:val="TOCHeading"/>
            <w:bidi/>
            <w:rPr>
              <w:ins w:id="552" w:author="michael lazar" w:date="2018-09-04T20:31:00Z"/>
              <w:del w:id="553" w:author="Nir Ostrovski [2]" w:date="2018-11-04T20:13:00Z"/>
              <w:rFonts w:ascii="David" w:eastAsiaTheme="minorEastAsia" w:hAnsi="David" w:cs="David"/>
              <w:noProof/>
              <w:sz w:val="24"/>
              <w:szCs w:val="24"/>
              <w:rPrChange w:id="554" w:author="Nir Ostrovski" w:date="2018-09-05T13:30:00Z">
                <w:rPr>
                  <w:ins w:id="555" w:author="michael lazar" w:date="2018-09-04T20:31:00Z"/>
                  <w:del w:id="556" w:author="Nir Ostrovski [2]" w:date="2018-11-04T20:13:00Z"/>
                  <w:rFonts w:eastAsiaTheme="minorEastAsia"/>
                  <w:noProof/>
                </w:rPr>
              </w:rPrChange>
            </w:rPr>
            <w:pPrChange w:id="557" w:author="Nir Ostrovski [2]" w:date="2018-11-04T20:13:00Z">
              <w:pPr>
                <w:pStyle w:val="TOC3"/>
              </w:pPr>
            </w:pPrChange>
          </w:pPr>
          <w:ins w:id="558" w:author="michael lazar" w:date="2018-09-04T20:31:00Z">
            <w:del w:id="559" w:author="Nir Ostrovski [2]" w:date="2018-11-04T20:13:00Z">
              <w:r w:rsidRPr="00985365" w:rsidDel="008612F0">
                <w:rPr>
                  <w:rStyle w:val="Hyperlink"/>
                  <w:rFonts w:ascii="David" w:eastAsia="Times New Roman" w:hAnsi="David" w:cs="David"/>
                  <w:noProof/>
                  <w:sz w:val="24"/>
                  <w:szCs w:val="24"/>
                  <w:rtl/>
                  <w:rPrChange w:id="560"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56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62"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563" w:author="Nir Ostrovski" w:date="2018-09-05T13:30:00Z">
                    <w:rPr>
                      <w:noProof/>
                      <w:webHidden/>
                    </w:rPr>
                  </w:rPrChange>
                </w:rPr>
                <w:tab/>
                <w:delText>15</w:delText>
              </w:r>
            </w:del>
          </w:ins>
        </w:p>
        <w:p w14:paraId="4A6476A5" w14:textId="0C8194FF" w:rsidR="0093090B" w:rsidRPr="00985365" w:rsidDel="008612F0" w:rsidRDefault="0093090B">
          <w:pPr>
            <w:pStyle w:val="TOCHeading"/>
            <w:bidi/>
            <w:rPr>
              <w:ins w:id="564" w:author="michael lazar" w:date="2018-09-04T20:31:00Z"/>
              <w:del w:id="565" w:author="Nir Ostrovski [2]" w:date="2018-11-04T20:13:00Z"/>
              <w:rFonts w:ascii="David" w:eastAsiaTheme="minorEastAsia" w:hAnsi="David" w:cs="David"/>
              <w:noProof/>
              <w:sz w:val="24"/>
              <w:szCs w:val="24"/>
              <w:rPrChange w:id="566" w:author="Nir Ostrovski" w:date="2018-09-05T13:30:00Z">
                <w:rPr>
                  <w:ins w:id="567" w:author="michael lazar" w:date="2018-09-04T20:31:00Z"/>
                  <w:del w:id="568" w:author="Nir Ostrovski [2]" w:date="2018-11-04T20:13:00Z"/>
                  <w:rFonts w:eastAsiaTheme="minorEastAsia"/>
                  <w:noProof/>
                </w:rPr>
              </w:rPrChange>
            </w:rPr>
            <w:pPrChange w:id="569" w:author="Nir Ostrovski [2]" w:date="2018-11-04T20:13:00Z">
              <w:pPr>
                <w:pStyle w:val="TOC3"/>
              </w:pPr>
            </w:pPrChange>
          </w:pPr>
          <w:ins w:id="570" w:author="michael lazar" w:date="2018-09-04T20:31:00Z">
            <w:del w:id="571" w:author="Nir Ostrovski [2]" w:date="2018-11-04T20:13:00Z">
              <w:r w:rsidRPr="00985365" w:rsidDel="008612F0">
                <w:rPr>
                  <w:rStyle w:val="Hyperlink"/>
                  <w:rFonts w:ascii="David" w:eastAsia="Times New Roman" w:hAnsi="David" w:cs="David"/>
                  <w:noProof/>
                  <w:sz w:val="24"/>
                  <w:szCs w:val="24"/>
                  <w:rtl/>
                  <w:rPrChange w:id="572"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57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74"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575" w:author="Nir Ostrovski" w:date="2018-09-05T13:30:00Z">
                    <w:rPr>
                      <w:noProof/>
                      <w:webHidden/>
                    </w:rPr>
                  </w:rPrChange>
                </w:rPr>
                <w:tab/>
                <w:delText>15</w:delText>
              </w:r>
            </w:del>
          </w:ins>
        </w:p>
        <w:p w14:paraId="0B286C17" w14:textId="1C6B64AC" w:rsidR="0093090B" w:rsidRPr="00985365" w:rsidDel="008612F0" w:rsidRDefault="0093090B">
          <w:pPr>
            <w:pStyle w:val="TOCHeading"/>
            <w:bidi/>
            <w:rPr>
              <w:ins w:id="576" w:author="michael lazar" w:date="2018-09-04T20:31:00Z"/>
              <w:del w:id="577" w:author="Nir Ostrovski [2]" w:date="2018-11-04T20:13:00Z"/>
              <w:rFonts w:ascii="David" w:eastAsiaTheme="minorEastAsia" w:hAnsi="David" w:cs="David"/>
              <w:noProof/>
              <w:sz w:val="24"/>
              <w:szCs w:val="24"/>
              <w:rPrChange w:id="578" w:author="Nir Ostrovski" w:date="2018-09-05T13:30:00Z">
                <w:rPr>
                  <w:ins w:id="579" w:author="michael lazar" w:date="2018-09-04T20:31:00Z"/>
                  <w:del w:id="580" w:author="Nir Ostrovski [2]" w:date="2018-11-04T20:13:00Z"/>
                  <w:rFonts w:eastAsiaTheme="minorEastAsia"/>
                  <w:noProof/>
                </w:rPr>
              </w:rPrChange>
            </w:rPr>
            <w:pPrChange w:id="581" w:author="Nir Ostrovski [2]" w:date="2018-11-04T20:13:00Z">
              <w:pPr>
                <w:pStyle w:val="TOC3"/>
                <w:tabs>
                  <w:tab w:val="left" w:pos="2778"/>
                </w:tabs>
                <w:bidi w:val="0"/>
              </w:pPr>
            </w:pPrChange>
          </w:pPr>
          <w:ins w:id="582" w:author="michael lazar" w:date="2018-09-04T20:31:00Z">
            <w:del w:id="583" w:author="Nir Ostrovski [2]" w:date="2018-11-04T20:13:00Z">
              <w:r w:rsidRPr="00985365" w:rsidDel="008612F0">
                <w:rPr>
                  <w:rStyle w:val="Hyperlink"/>
                  <w:rFonts w:ascii="David" w:eastAsia="Times New Roman" w:hAnsi="David" w:cs="David"/>
                  <w:noProof/>
                  <w:sz w:val="24"/>
                  <w:szCs w:val="24"/>
                  <w:rtl/>
                  <w:rPrChange w:id="584"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86"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587" w:author="Nir Ostrovski" w:date="2018-09-05T13:30:00Z">
                    <w:rPr>
                      <w:noProof/>
                      <w:webHidden/>
                    </w:rPr>
                  </w:rPrChange>
                </w:rPr>
                <w:tab/>
                <w:delText>15</w:delText>
              </w:r>
            </w:del>
          </w:ins>
        </w:p>
        <w:p w14:paraId="28C76129" w14:textId="7FD57EFB" w:rsidR="0093090B" w:rsidRPr="00985365" w:rsidDel="008612F0" w:rsidRDefault="0093090B">
          <w:pPr>
            <w:pStyle w:val="TOCHeading"/>
            <w:bidi/>
            <w:rPr>
              <w:ins w:id="588" w:author="michael lazar" w:date="2018-09-04T20:31:00Z"/>
              <w:del w:id="589" w:author="Nir Ostrovski [2]" w:date="2018-11-04T20:13:00Z"/>
              <w:rFonts w:ascii="David" w:eastAsiaTheme="minorEastAsia" w:hAnsi="David" w:cs="David"/>
              <w:noProof/>
              <w:sz w:val="24"/>
              <w:szCs w:val="24"/>
              <w:rPrChange w:id="590" w:author="Nir Ostrovski" w:date="2018-09-05T13:30:00Z">
                <w:rPr>
                  <w:ins w:id="591" w:author="michael lazar" w:date="2018-09-04T20:31:00Z"/>
                  <w:del w:id="592" w:author="Nir Ostrovski [2]" w:date="2018-11-04T20:13:00Z"/>
                  <w:rFonts w:eastAsiaTheme="minorEastAsia"/>
                  <w:noProof/>
                </w:rPr>
              </w:rPrChange>
            </w:rPr>
            <w:pPrChange w:id="593" w:author="Nir Ostrovski [2]" w:date="2018-11-04T20:13:00Z">
              <w:pPr>
                <w:pStyle w:val="TOC3"/>
              </w:pPr>
            </w:pPrChange>
          </w:pPr>
          <w:ins w:id="594" w:author="michael lazar" w:date="2018-09-04T20:31:00Z">
            <w:del w:id="595" w:author="Nir Ostrovski [2]" w:date="2018-11-04T20:13:00Z">
              <w:r w:rsidRPr="00985365" w:rsidDel="008612F0">
                <w:rPr>
                  <w:rStyle w:val="Hyperlink"/>
                  <w:rFonts w:ascii="David" w:eastAsia="Times New Roman" w:hAnsi="David" w:cs="David"/>
                  <w:noProof/>
                  <w:sz w:val="24"/>
                  <w:szCs w:val="24"/>
                  <w:rtl/>
                  <w:rPrChange w:id="596"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59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598"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599" w:author="Nir Ostrovski" w:date="2018-09-05T13:30:00Z">
                    <w:rPr>
                      <w:noProof/>
                      <w:webHidden/>
                    </w:rPr>
                  </w:rPrChange>
                </w:rPr>
                <w:tab/>
                <w:delText>16</w:delText>
              </w:r>
            </w:del>
          </w:ins>
        </w:p>
        <w:p w14:paraId="03E71B38" w14:textId="3D4FA54E" w:rsidR="0093090B" w:rsidRPr="00985365" w:rsidDel="008612F0" w:rsidRDefault="0093090B">
          <w:pPr>
            <w:pStyle w:val="TOCHeading"/>
            <w:bidi/>
            <w:rPr>
              <w:ins w:id="600" w:author="michael lazar" w:date="2018-09-04T20:31:00Z"/>
              <w:del w:id="601" w:author="Nir Ostrovski [2]" w:date="2018-11-04T20:13:00Z"/>
              <w:rFonts w:ascii="David" w:eastAsiaTheme="minorEastAsia" w:hAnsi="David" w:cs="David"/>
              <w:noProof/>
              <w:sz w:val="24"/>
              <w:szCs w:val="24"/>
              <w:rPrChange w:id="602" w:author="Nir Ostrovski" w:date="2018-09-05T13:30:00Z">
                <w:rPr>
                  <w:ins w:id="603" w:author="michael lazar" w:date="2018-09-04T20:31:00Z"/>
                  <w:del w:id="604" w:author="Nir Ostrovski [2]" w:date="2018-11-04T20:13:00Z"/>
                  <w:rFonts w:eastAsiaTheme="minorEastAsia"/>
                  <w:noProof/>
                </w:rPr>
              </w:rPrChange>
            </w:rPr>
            <w:pPrChange w:id="605" w:author="Nir Ostrovski [2]" w:date="2018-11-04T20:13:00Z">
              <w:pPr>
                <w:pStyle w:val="TOC3"/>
                <w:tabs>
                  <w:tab w:val="left" w:pos="2748"/>
                </w:tabs>
                <w:bidi w:val="0"/>
              </w:pPr>
            </w:pPrChange>
          </w:pPr>
          <w:ins w:id="606" w:author="michael lazar" w:date="2018-09-04T20:31:00Z">
            <w:del w:id="607" w:author="Nir Ostrovski [2]" w:date="2018-11-04T20:13:00Z">
              <w:r w:rsidRPr="00985365" w:rsidDel="008612F0">
                <w:rPr>
                  <w:rStyle w:val="Hyperlink"/>
                  <w:rFonts w:ascii="David" w:eastAsia="Times New Roman" w:hAnsi="David" w:cs="David"/>
                  <w:noProof/>
                  <w:sz w:val="24"/>
                  <w:szCs w:val="24"/>
                  <w:rtl/>
                  <w:rPrChange w:id="608"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60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1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11" w:author="Nir Ostrovski" w:date="2018-09-05T13:30:00Z">
                    <w:rPr>
                      <w:noProof/>
                      <w:webHidden/>
                    </w:rPr>
                  </w:rPrChange>
                </w:rPr>
                <w:tab/>
                <w:delText>16</w:delText>
              </w:r>
            </w:del>
          </w:ins>
        </w:p>
        <w:p w14:paraId="540BE518" w14:textId="74C3C99B" w:rsidR="0093090B" w:rsidRPr="00985365" w:rsidDel="008612F0" w:rsidRDefault="0093090B">
          <w:pPr>
            <w:pStyle w:val="TOCHeading"/>
            <w:bidi/>
            <w:rPr>
              <w:ins w:id="612" w:author="michael lazar" w:date="2018-09-04T20:31:00Z"/>
              <w:del w:id="613" w:author="Nir Ostrovski [2]" w:date="2018-11-04T20:13:00Z"/>
              <w:rFonts w:ascii="David" w:eastAsiaTheme="minorEastAsia" w:hAnsi="David" w:cs="David"/>
              <w:noProof/>
              <w:sz w:val="24"/>
              <w:szCs w:val="24"/>
              <w:rPrChange w:id="614" w:author="Nir Ostrovski" w:date="2018-09-05T13:30:00Z">
                <w:rPr>
                  <w:ins w:id="615" w:author="michael lazar" w:date="2018-09-04T20:31:00Z"/>
                  <w:del w:id="616" w:author="Nir Ostrovski [2]" w:date="2018-11-04T20:13:00Z"/>
                  <w:rFonts w:eastAsiaTheme="minorEastAsia"/>
                  <w:noProof/>
                </w:rPr>
              </w:rPrChange>
            </w:rPr>
            <w:pPrChange w:id="617" w:author="Nir Ostrovski [2]" w:date="2018-11-04T20:13:00Z">
              <w:pPr>
                <w:pStyle w:val="TOC2"/>
                <w:bidi w:val="0"/>
              </w:pPr>
            </w:pPrChange>
          </w:pPr>
          <w:ins w:id="618" w:author="michael lazar" w:date="2018-09-04T20:31:00Z">
            <w:del w:id="619" w:author="Nir Ostrovski [2]" w:date="2018-11-04T20:13:00Z">
              <w:r w:rsidRPr="00985365" w:rsidDel="008612F0">
                <w:rPr>
                  <w:rStyle w:val="Hyperlink"/>
                  <w:rFonts w:ascii="David" w:hAnsi="David" w:cs="David"/>
                  <w:noProof/>
                  <w:sz w:val="24"/>
                  <w:szCs w:val="24"/>
                  <w:rPrChange w:id="620"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62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622"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623" w:author="Nir Ostrovski" w:date="2018-09-05T13:30:00Z">
                    <w:rPr>
                      <w:noProof/>
                      <w:webHidden/>
                    </w:rPr>
                  </w:rPrChange>
                </w:rPr>
                <w:tab/>
                <w:delText>16</w:delText>
              </w:r>
            </w:del>
          </w:ins>
        </w:p>
        <w:p w14:paraId="6760BAEF" w14:textId="61BC7DA1" w:rsidR="0093090B" w:rsidRPr="00985365" w:rsidDel="008612F0" w:rsidRDefault="0093090B">
          <w:pPr>
            <w:pStyle w:val="TOCHeading"/>
            <w:bidi/>
            <w:rPr>
              <w:ins w:id="624" w:author="michael lazar" w:date="2018-09-04T20:31:00Z"/>
              <w:del w:id="625" w:author="Nir Ostrovski [2]" w:date="2018-11-04T20:13:00Z"/>
              <w:rFonts w:ascii="David" w:eastAsiaTheme="minorEastAsia" w:hAnsi="David" w:cs="David"/>
              <w:noProof/>
              <w:sz w:val="24"/>
              <w:szCs w:val="24"/>
              <w:rPrChange w:id="626" w:author="Nir Ostrovski" w:date="2018-09-05T13:30:00Z">
                <w:rPr>
                  <w:ins w:id="627" w:author="michael lazar" w:date="2018-09-04T20:31:00Z"/>
                  <w:del w:id="628" w:author="Nir Ostrovski [2]" w:date="2018-11-04T20:13:00Z"/>
                  <w:rFonts w:eastAsiaTheme="minorEastAsia"/>
                  <w:noProof/>
                </w:rPr>
              </w:rPrChange>
            </w:rPr>
            <w:pPrChange w:id="629" w:author="Nir Ostrovski [2]" w:date="2018-11-04T20:13:00Z">
              <w:pPr>
                <w:pStyle w:val="TOC3"/>
              </w:pPr>
            </w:pPrChange>
          </w:pPr>
          <w:ins w:id="630" w:author="michael lazar" w:date="2018-09-04T20:31:00Z">
            <w:del w:id="631" w:author="Nir Ostrovski [2]" w:date="2018-11-04T20:13:00Z">
              <w:r w:rsidRPr="00985365" w:rsidDel="008612F0">
                <w:rPr>
                  <w:rStyle w:val="Hyperlink"/>
                  <w:rFonts w:ascii="David" w:eastAsia="Times New Roman" w:hAnsi="David" w:cs="David"/>
                  <w:noProof/>
                  <w:sz w:val="24"/>
                  <w:szCs w:val="24"/>
                  <w:rtl/>
                  <w:rPrChange w:id="63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6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3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635" w:author="Nir Ostrovski" w:date="2018-09-05T13:30:00Z">
                    <w:rPr>
                      <w:noProof/>
                      <w:webHidden/>
                    </w:rPr>
                  </w:rPrChange>
                </w:rPr>
                <w:tab/>
                <w:delText>16</w:delText>
              </w:r>
            </w:del>
          </w:ins>
        </w:p>
        <w:p w14:paraId="04F04E46" w14:textId="749F80C8" w:rsidR="0093090B" w:rsidRPr="00985365" w:rsidDel="008612F0" w:rsidRDefault="0093090B">
          <w:pPr>
            <w:pStyle w:val="TOCHeading"/>
            <w:bidi/>
            <w:rPr>
              <w:ins w:id="636" w:author="michael lazar" w:date="2018-09-04T20:31:00Z"/>
              <w:del w:id="637" w:author="Nir Ostrovski [2]" w:date="2018-11-04T20:13:00Z"/>
              <w:rFonts w:ascii="David" w:eastAsiaTheme="minorEastAsia" w:hAnsi="David" w:cs="David"/>
              <w:noProof/>
              <w:sz w:val="24"/>
              <w:szCs w:val="24"/>
              <w:rPrChange w:id="638" w:author="Nir Ostrovski" w:date="2018-09-05T13:30:00Z">
                <w:rPr>
                  <w:ins w:id="639" w:author="michael lazar" w:date="2018-09-04T20:31:00Z"/>
                  <w:del w:id="640" w:author="Nir Ostrovski [2]" w:date="2018-11-04T20:13:00Z"/>
                  <w:rFonts w:eastAsiaTheme="minorEastAsia"/>
                  <w:noProof/>
                </w:rPr>
              </w:rPrChange>
            </w:rPr>
            <w:pPrChange w:id="641" w:author="Nir Ostrovski [2]" w:date="2018-11-04T20:13:00Z">
              <w:pPr>
                <w:pStyle w:val="TOC3"/>
              </w:pPr>
            </w:pPrChange>
          </w:pPr>
          <w:ins w:id="642" w:author="michael lazar" w:date="2018-09-04T20:31:00Z">
            <w:del w:id="643" w:author="Nir Ostrovski [2]" w:date="2018-11-04T20:13:00Z">
              <w:r w:rsidRPr="00985365" w:rsidDel="008612F0">
                <w:rPr>
                  <w:rStyle w:val="Hyperlink"/>
                  <w:rFonts w:ascii="David" w:eastAsia="Times New Roman" w:hAnsi="David" w:cs="David"/>
                  <w:noProof/>
                  <w:sz w:val="24"/>
                  <w:szCs w:val="24"/>
                  <w:rtl/>
                  <w:rPrChange w:id="644"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64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4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647" w:author="Nir Ostrovski" w:date="2018-09-05T13:30:00Z">
                    <w:rPr>
                      <w:noProof/>
                      <w:webHidden/>
                    </w:rPr>
                  </w:rPrChange>
                </w:rPr>
                <w:tab/>
                <w:delText>16</w:delText>
              </w:r>
            </w:del>
          </w:ins>
        </w:p>
        <w:p w14:paraId="11F7990B" w14:textId="590682EF" w:rsidR="0093090B" w:rsidRPr="00985365" w:rsidDel="008612F0" w:rsidRDefault="0093090B">
          <w:pPr>
            <w:pStyle w:val="TOCHeading"/>
            <w:bidi/>
            <w:rPr>
              <w:ins w:id="648" w:author="michael lazar" w:date="2018-09-04T20:31:00Z"/>
              <w:del w:id="649" w:author="Nir Ostrovski [2]" w:date="2018-11-04T20:13:00Z"/>
              <w:rFonts w:ascii="David" w:eastAsiaTheme="minorEastAsia" w:hAnsi="David" w:cs="David"/>
              <w:noProof/>
              <w:sz w:val="24"/>
              <w:szCs w:val="24"/>
              <w:rPrChange w:id="650" w:author="Nir Ostrovski" w:date="2018-09-05T13:30:00Z">
                <w:rPr>
                  <w:ins w:id="651" w:author="michael lazar" w:date="2018-09-04T20:31:00Z"/>
                  <w:del w:id="652" w:author="Nir Ostrovski [2]" w:date="2018-11-04T20:13:00Z"/>
                  <w:rFonts w:eastAsiaTheme="minorEastAsia"/>
                  <w:noProof/>
                </w:rPr>
              </w:rPrChange>
            </w:rPr>
            <w:pPrChange w:id="653" w:author="Nir Ostrovski [2]" w:date="2018-11-04T20:13:00Z">
              <w:pPr>
                <w:pStyle w:val="TOC3"/>
              </w:pPr>
            </w:pPrChange>
          </w:pPr>
          <w:ins w:id="654" w:author="michael lazar" w:date="2018-09-04T20:31:00Z">
            <w:del w:id="655" w:author="Nir Ostrovski [2]" w:date="2018-11-04T20:13:00Z">
              <w:r w:rsidRPr="00985365" w:rsidDel="008612F0">
                <w:rPr>
                  <w:rStyle w:val="Hyperlink"/>
                  <w:rFonts w:ascii="David" w:eastAsia="Times New Roman" w:hAnsi="David" w:cs="David"/>
                  <w:noProof/>
                  <w:sz w:val="24"/>
                  <w:szCs w:val="24"/>
                  <w:rtl/>
                  <w:rPrChange w:id="656"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65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58"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659" w:author="Nir Ostrovski" w:date="2018-09-05T13:30:00Z">
                    <w:rPr>
                      <w:noProof/>
                      <w:webHidden/>
                    </w:rPr>
                  </w:rPrChange>
                </w:rPr>
                <w:tab/>
                <w:delText>16</w:delText>
              </w:r>
            </w:del>
          </w:ins>
        </w:p>
        <w:p w14:paraId="62B6E4A8" w14:textId="525001C6" w:rsidR="0093090B" w:rsidRPr="00985365" w:rsidDel="008612F0" w:rsidRDefault="0093090B">
          <w:pPr>
            <w:pStyle w:val="TOCHeading"/>
            <w:bidi/>
            <w:rPr>
              <w:ins w:id="660" w:author="michael lazar" w:date="2018-09-04T20:31:00Z"/>
              <w:del w:id="661" w:author="Nir Ostrovski [2]" w:date="2018-11-04T20:13:00Z"/>
              <w:rFonts w:ascii="David" w:eastAsiaTheme="minorEastAsia" w:hAnsi="David" w:cs="David"/>
              <w:noProof/>
              <w:sz w:val="24"/>
              <w:szCs w:val="24"/>
              <w:rPrChange w:id="662" w:author="Nir Ostrovski" w:date="2018-09-05T13:30:00Z">
                <w:rPr>
                  <w:ins w:id="663" w:author="michael lazar" w:date="2018-09-04T20:31:00Z"/>
                  <w:del w:id="664" w:author="Nir Ostrovski [2]" w:date="2018-11-04T20:13:00Z"/>
                  <w:rFonts w:eastAsiaTheme="minorEastAsia"/>
                  <w:noProof/>
                </w:rPr>
              </w:rPrChange>
            </w:rPr>
            <w:pPrChange w:id="665" w:author="Nir Ostrovski [2]" w:date="2018-11-04T20:13:00Z">
              <w:pPr>
                <w:pStyle w:val="TOC3"/>
                <w:tabs>
                  <w:tab w:val="left" w:pos="2778"/>
                </w:tabs>
                <w:bidi w:val="0"/>
              </w:pPr>
            </w:pPrChange>
          </w:pPr>
          <w:ins w:id="666" w:author="michael lazar" w:date="2018-09-04T20:31:00Z">
            <w:del w:id="667" w:author="Nir Ostrovski [2]" w:date="2018-11-04T20:13:00Z">
              <w:r w:rsidRPr="00985365" w:rsidDel="008612F0">
                <w:rPr>
                  <w:rStyle w:val="Hyperlink"/>
                  <w:rFonts w:ascii="David" w:eastAsia="Times New Roman" w:hAnsi="David" w:cs="David"/>
                  <w:noProof/>
                  <w:sz w:val="24"/>
                  <w:szCs w:val="24"/>
                  <w:rtl/>
                  <w:rPrChange w:id="668"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6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70"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671" w:author="Nir Ostrovski" w:date="2018-09-05T13:30:00Z">
                    <w:rPr>
                      <w:noProof/>
                      <w:webHidden/>
                    </w:rPr>
                  </w:rPrChange>
                </w:rPr>
                <w:tab/>
                <w:delText>16</w:delText>
              </w:r>
            </w:del>
          </w:ins>
        </w:p>
        <w:p w14:paraId="1D6EDA93" w14:textId="37806C3C" w:rsidR="0093090B" w:rsidRPr="00985365" w:rsidDel="008612F0" w:rsidRDefault="0093090B">
          <w:pPr>
            <w:pStyle w:val="TOCHeading"/>
            <w:bidi/>
            <w:rPr>
              <w:ins w:id="672" w:author="michael lazar" w:date="2018-09-04T20:31:00Z"/>
              <w:del w:id="673" w:author="Nir Ostrovski [2]" w:date="2018-11-04T20:13:00Z"/>
              <w:rFonts w:ascii="David" w:eastAsiaTheme="minorEastAsia" w:hAnsi="David" w:cs="David"/>
              <w:noProof/>
              <w:sz w:val="24"/>
              <w:szCs w:val="24"/>
              <w:rPrChange w:id="674" w:author="Nir Ostrovski" w:date="2018-09-05T13:30:00Z">
                <w:rPr>
                  <w:ins w:id="675" w:author="michael lazar" w:date="2018-09-04T20:31:00Z"/>
                  <w:del w:id="676" w:author="Nir Ostrovski [2]" w:date="2018-11-04T20:13:00Z"/>
                  <w:rFonts w:eastAsiaTheme="minorEastAsia"/>
                  <w:noProof/>
                </w:rPr>
              </w:rPrChange>
            </w:rPr>
            <w:pPrChange w:id="677" w:author="Nir Ostrovski [2]" w:date="2018-11-04T20:13:00Z">
              <w:pPr>
                <w:pStyle w:val="TOC3"/>
              </w:pPr>
            </w:pPrChange>
          </w:pPr>
          <w:ins w:id="678" w:author="michael lazar" w:date="2018-09-04T20:31:00Z">
            <w:del w:id="679" w:author="Nir Ostrovski [2]" w:date="2018-11-04T20:13:00Z">
              <w:r w:rsidRPr="00985365" w:rsidDel="008612F0">
                <w:rPr>
                  <w:rStyle w:val="Hyperlink"/>
                  <w:rFonts w:ascii="David" w:eastAsia="Times New Roman" w:hAnsi="David" w:cs="David"/>
                  <w:noProof/>
                  <w:sz w:val="24"/>
                  <w:szCs w:val="24"/>
                  <w:rtl/>
                  <w:rPrChange w:id="680"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68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82"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683" w:author="Nir Ostrovski" w:date="2018-09-05T13:30:00Z">
                    <w:rPr>
                      <w:noProof/>
                      <w:webHidden/>
                    </w:rPr>
                  </w:rPrChange>
                </w:rPr>
                <w:tab/>
                <w:delText>17</w:delText>
              </w:r>
            </w:del>
          </w:ins>
        </w:p>
        <w:p w14:paraId="40C3EF33" w14:textId="2EBD8D8F" w:rsidR="0093090B" w:rsidRPr="00985365" w:rsidDel="008612F0" w:rsidRDefault="0093090B">
          <w:pPr>
            <w:pStyle w:val="TOCHeading"/>
            <w:bidi/>
            <w:rPr>
              <w:ins w:id="684" w:author="michael lazar" w:date="2018-09-04T20:31:00Z"/>
              <w:del w:id="685" w:author="Nir Ostrovski [2]" w:date="2018-11-04T20:13:00Z"/>
              <w:rFonts w:ascii="David" w:eastAsiaTheme="minorEastAsia" w:hAnsi="David" w:cs="David"/>
              <w:noProof/>
              <w:sz w:val="24"/>
              <w:szCs w:val="24"/>
              <w:rPrChange w:id="686" w:author="Nir Ostrovski" w:date="2018-09-05T13:30:00Z">
                <w:rPr>
                  <w:ins w:id="687" w:author="michael lazar" w:date="2018-09-04T20:31:00Z"/>
                  <w:del w:id="688" w:author="Nir Ostrovski [2]" w:date="2018-11-04T20:13:00Z"/>
                  <w:rFonts w:eastAsiaTheme="minorEastAsia"/>
                  <w:noProof/>
                </w:rPr>
              </w:rPrChange>
            </w:rPr>
            <w:pPrChange w:id="689" w:author="Nir Ostrovski [2]" w:date="2018-11-04T20:13:00Z">
              <w:pPr>
                <w:pStyle w:val="TOC3"/>
                <w:tabs>
                  <w:tab w:val="left" w:pos="2748"/>
                </w:tabs>
                <w:bidi w:val="0"/>
              </w:pPr>
            </w:pPrChange>
          </w:pPr>
          <w:ins w:id="690" w:author="michael lazar" w:date="2018-09-04T20:31:00Z">
            <w:del w:id="691" w:author="Nir Ostrovski [2]" w:date="2018-11-04T20:13:00Z">
              <w:r w:rsidRPr="00985365" w:rsidDel="008612F0">
                <w:rPr>
                  <w:rStyle w:val="Hyperlink"/>
                  <w:rFonts w:ascii="David" w:eastAsia="Times New Roman" w:hAnsi="David" w:cs="David"/>
                  <w:noProof/>
                  <w:sz w:val="24"/>
                  <w:szCs w:val="24"/>
                  <w:rtl/>
                  <w:rPrChange w:id="692"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69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694"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695" w:author="Nir Ostrovski" w:date="2018-09-05T13:30:00Z">
                    <w:rPr>
                      <w:noProof/>
                      <w:webHidden/>
                    </w:rPr>
                  </w:rPrChange>
                </w:rPr>
                <w:tab/>
                <w:delText>17</w:delText>
              </w:r>
            </w:del>
          </w:ins>
        </w:p>
        <w:p w14:paraId="37BC6167" w14:textId="6A8D8BA9" w:rsidR="0093090B" w:rsidRPr="00985365" w:rsidDel="008612F0" w:rsidRDefault="0093090B">
          <w:pPr>
            <w:pStyle w:val="TOCHeading"/>
            <w:bidi/>
            <w:rPr>
              <w:ins w:id="696" w:author="michael lazar" w:date="2018-09-04T20:31:00Z"/>
              <w:del w:id="697" w:author="Nir Ostrovski [2]" w:date="2018-11-04T20:13:00Z"/>
              <w:rFonts w:ascii="David" w:eastAsiaTheme="minorEastAsia" w:hAnsi="David" w:cs="David"/>
              <w:noProof/>
              <w:sz w:val="24"/>
              <w:szCs w:val="24"/>
              <w:rPrChange w:id="698" w:author="Nir Ostrovski" w:date="2018-09-05T13:30:00Z">
                <w:rPr>
                  <w:ins w:id="699" w:author="michael lazar" w:date="2018-09-04T20:31:00Z"/>
                  <w:del w:id="700" w:author="Nir Ostrovski [2]" w:date="2018-11-04T20:13:00Z"/>
                  <w:rFonts w:eastAsiaTheme="minorEastAsia"/>
                  <w:noProof/>
                </w:rPr>
              </w:rPrChange>
            </w:rPr>
            <w:pPrChange w:id="701" w:author="Nir Ostrovski [2]" w:date="2018-11-04T20:13:00Z">
              <w:pPr>
                <w:pStyle w:val="TOC2"/>
                <w:bidi w:val="0"/>
              </w:pPr>
            </w:pPrChange>
          </w:pPr>
          <w:ins w:id="702" w:author="michael lazar" w:date="2018-09-04T20:31:00Z">
            <w:del w:id="703" w:author="Nir Ostrovski [2]" w:date="2018-11-04T20:13:00Z">
              <w:r w:rsidRPr="00985365" w:rsidDel="008612F0">
                <w:rPr>
                  <w:rStyle w:val="Hyperlink"/>
                  <w:rFonts w:ascii="David" w:hAnsi="David" w:cs="David"/>
                  <w:noProof/>
                  <w:sz w:val="24"/>
                  <w:szCs w:val="24"/>
                  <w:rtl/>
                  <w:rPrChange w:id="704"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70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706"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707" w:author="Nir Ostrovski" w:date="2018-09-05T13:30:00Z">
                    <w:rPr>
                      <w:noProof/>
                      <w:webHidden/>
                    </w:rPr>
                  </w:rPrChange>
                </w:rPr>
                <w:tab/>
                <w:delText>17</w:delText>
              </w:r>
            </w:del>
          </w:ins>
        </w:p>
        <w:p w14:paraId="50F17925" w14:textId="6BABD1ED" w:rsidR="0093090B" w:rsidRPr="00985365" w:rsidDel="008612F0" w:rsidRDefault="0093090B">
          <w:pPr>
            <w:pStyle w:val="TOCHeading"/>
            <w:bidi/>
            <w:rPr>
              <w:ins w:id="708" w:author="michael lazar" w:date="2018-09-04T20:31:00Z"/>
              <w:del w:id="709" w:author="Nir Ostrovski [2]" w:date="2018-11-04T20:13:00Z"/>
              <w:rFonts w:ascii="David" w:eastAsiaTheme="minorEastAsia" w:hAnsi="David" w:cs="David"/>
              <w:noProof/>
              <w:sz w:val="24"/>
              <w:szCs w:val="24"/>
              <w:rPrChange w:id="710" w:author="Nir Ostrovski" w:date="2018-09-05T13:30:00Z">
                <w:rPr>
                  <w:ins w:id="711" w:author="michael lazar" w:date="2018-09-04T20:31:00Z"/>
                  <w:del w:id="712" w:author="Nir Ostrovski [2]" w:date="2018-11-04T20:13:00Z"/>
                  <w:rFonts w:eastAsiaTheme="minorEastAsia"/>
                  <w:noProof/>
                </w:rPr>
              </w:rPrChange>
            </w:rPr>
            <w:pPrChange w:id="713" w:author="Nir Ostrovski [2]" w:date="2018-11-04T20:13:00Z">
              <w:pPr>
                <w:pStyle w:val="TOC3"/>
              </w:pPr>
            </w:pPrChange>
          </w:pPr>
          <w:ins w:id="714" w:author="michael lazar" w:date="2018-09-04T20:31:00Z">
            <w:del w:id="715" w:author="Nir Ostrovski [2]" w:date="2018-11-04T20:13:00Z">
              <w:r w:rsidRPr="00985365" w:rsidDel="008612F0">
                <w:rPr>
                  <w:rStyle w:val="Hyperlink"/>
                  <w:rFonts w:ascii="David" w:eastAsia="Times New Roman" w:hAnsi="David" w:cs="David"/>
                  <w:noProof/>
                  <w:sz w:val="24"/>
                  <w:szCs w:val="24"/>
                  <w:rtl/>
                  <w:rPrChange w:id="716"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71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1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719" w:author="Nir Ostrovski" w:date="2018-09-05T13:30:00Z">
                    <w:rPr>
                      <w:noProof/>
                      <w:webHidden/>
                    </w:rPr>
                  </w:rPrChange>
                </w:rPr>
                <w:tab/>
                <w:delText>17</w:delText>
              </w:r>
            </w:del>
          </w:ins>
        </w:p>
        <w:p w14:paraId="5AC15A47" w14:textId="5FF6DBB5" w:rsidR="0093090B" w:rsidRPr="00985365" w:rsidDel="008612F0" w:rsidRDefault="0093090B">
          <w:pPr>
            <w:pStyle w:val="TOCHeading"/>
            <w:bidi/>
            <w:rPr>
              <w:ins w:id="720" w:author="michael lazar" w:date="2018-09-04T20:31:00Z"/>
              <w:del w:id="721" w:author="Nir Ostrovski [2]" w:date="2018-11-04T20:13:00Z"/>
              <w:rFonts w:ascii="David" w:eastAsiaTheme="minorEastAsia" w:hAnsi="David" w:cs="David"/>
              <w:noProof/>
              <w:sz w:val="24"/>
              <w:szCs w:val="24"/>
              <w:rPrChange w:id="722" w:author="Nir Ostrovski" w:date="2018-09-05T13:30:00Z">
                <w:rPr>
                  <w:ins w:id="723" w:author="michael lazar" w:date="2018-09-04T20:31:00Z"/>
                  <w:del w:id="724" w:author="Nir Ostrovski [2]" w:date="2018-11-04T20:13:00Z"/>
                  <w:rFonts w:eastAsiaTheme="minorEastAsia"/>
                  <w:noProof/>
                </w:rPr>
              </w:rPrChange>
            </w:rPr>
            <w:pPrChange w:id="725" w:author="Nir Ostrovski [2]" w:date="2018-11-04T20:13:00Z">
              <w:pPr>
                <w:pStyle w:val="TOC3"/>
              </w:pPr>
            </w:pPrChange>
          </w:pPr>
          <w:ins w:id="726" w:author="michael lazar" w:date="2018-09-04T20:31:00Z">
            <w:del w:id="727" w:author="Nir Ostrovski [2]" w:date="2018-11-04T20:13:00Z">
              <w:r w:rsidRPr="00985365" w:rsidDel="008612F0">
                <w:rPr>
                  <w:rStyle w:val="Hyperlink"/>
                  <w:rFonts w:ascii="David" w:eastAsia="Times New Roman" w:hAnsi="David" w:cs="David"/>
                  <w:noProof/>
                  <w:sz w:val="24"/>
                  <w:szCs w:val="24"/>
                  <w:rtl/>
                  <w:rPrChange w:id="728"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72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3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731" w:author="Nir Ostrovski" w:date="2018-09-05T13:30:00Z">
                    <w:rPr>
                      <w:noProof/>
                      <w:webHidden/>
                    </w:rPr>
                  </w:rPrChange>
                </w:rPr>
                <w:tab/>
                <w:delText>17</w:delText>
              </w:r>
            </w:del>
          </w:ins>
        </w:p>
        <w:p w14:paraId="46B14DD4" w14:textId="42850701" w:rsidR="0093090B" w:rsidRPr="00985365" w:rsidDel="008612F0" w:rsidRDefault="0093090B">
          <w:pPr>
            <w:pStyle w:val="TOCHeading"/>
            <w:bidi/>
            <w:rPr>
              <w:ins w:id="732" w:author="michael lazar" w:date="2018-09-04T20:31:00Z"/>
              <w:del w:id="733" w:author="Nir Ostrovski [2]" w:date="2018-11-04T20:13:00Z"/>
              <w:rFonts w:ascii="David" w:eastAsiaTheme="minorEastAsia" w:hAnsi="David" w:cs="David"/>
              <w:noProof/>
              <w:sz w:val="24"/>
              <w:szCs w:val="24"/>
              <w:rPrChange w:id="734" w:author="Nir Ostrovski" w:date="2018-09-05T13:30:00Z">
                <w:rPr>
                  <w:ins w:id="735" w:author="michael lazar" w:date="2018-09-04T20:31:00Z"/>
                  <w:del w:id="736" w:author="Nir Ostrovski [2]" w:date="2018-11-04T20:13:00Z"/>
                  <w:rFonts w:eastAsiaTheme="minorEastAsia"/>
                  <w:noProof/>
                </w:rPr>
              </w:rPrChange>
            </w:rPr>
            <w:pPrChange w:id="737" w:author="Nir Ostrovski [2]" w:date="2018-11-04T20:13:00Z">
              <w:pPr>
                <w:pStyle w:val="TOC3"/>
              </w:pPr>
            </w:pPrChange>
          </w:pPr>
          <w:ins w:id="738" w:author="michael lazar" w:date="2018-09-04T20:31:00Z">
            <w:del w:id="739" w:author="Nir Ostrovski [2]" w:date="2018-11-04T20:13:00Z">
              <w:r w:rsidRPr="00985365" w:rsidDel="008612F0">
                <w:rPr>
                  <w:rStyle w:val="Hyperlink"/>
                  <w:rFonts w:ascii="David" w:eastAsia="Times New Roman" w:hAnsi="David" w:cs="David"/>
                  <w:noProof/>
                  <w:sz w:val="24"/>
                  <w:szCs w:val="24"/>
                  <w:rtl/>
                  <w:rPrChange w:id="740"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74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4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743" w:author="Nir Ostrovski" w:date="2018-09-05T13:30:00Z">
                    <w:rPr>
                      <w:noProof/>
                      <w:webHidden/>
                    </w:rPr>
                  </w:rPrChange>
                </w:rPr>
                <w:tab/>
                <w:delText>17</w:delText>
              </w:r>
            </w:del>
          </w:ins>
        </w:p>
        <w:p w14:paraId="1B039768" w14:textId="7DA511BE" w:rsidR="0093090B" w:rsidRPr="00985365" w:rsidDel="008612F0" w:rsidRDefault="0093090B">
          <w:pPr>
            <w:pStyle w:val="TOCHeading"/>
            <w:bidi/>
            <w:rPr>
              <w:ins w:id="744" w:author="michael lazar" w:date="2018-09-04T20:31:00Z"/>
              <w:del w:id="745" w:author="Nir Ostrovski [2]" w:date="2018-11-04T20:13:00Z"/>
              <w:rFonts w:ascii="David" w:eastAsiaTheme="minorEastAsia" w:hAnsi="David" w:cs="David"/>
              <w:noProof/>
              <w:sz w:val="24"/>
              <w:szCs w:val="24"/>
              <w:rPrChange w:id="746" w:author="Nir Ostrovski" w:date="2018-09-05T13:30:00Z">
                <w:rPr>
                  <w:ins w:id="747" w:author="michael lazar" w:date="2018-09-04T20:31:00Z"/>
                  <w:del w:id="748" w:author="Nir Ostrovski [2]" w:date="2018-11-04T20:13:00Z"/>
                  <w:rFonts w:eastAsiaTheme="minorEastAsia"/>
                  <w:noProof/>
                </w:rPr>
              </w:rPrChange>
            </w:rPr>
            <w:pPrChange w:id="749" w:author="Nir Ostrovski [2]" w:date="2018-11-04T20:13:00Z">
              <w:pPr>
                <w:pStyle w:val="TOC3"/>
                <w:tabs>
                  <w:tab w:val="left" w:pos="2778"/>
                </w:tabs>
                <w:bidi w:val="0"/>
              </w:pPr>
            </w:pPrChange>
          </w:pPr>
          <w:ins w:id="750" w:author="michael lazar" w:date="2018-09-04T20:31:00Z">
            <w:del w:id="751" w:author="Nir Ostrovski [2]" w:date="2018-11-04T20:13:00Z">
              <w:r w:rsidRPr="00985365" w:rsidDel="008612F0">
                <w:rPr>
                  <w:rStyle w:val="Hyperlink"/>
                  <w:rFonts w:ascii="David" w:eastAsia="Times New Roman" w:hAnsi="David" w:cs="David"/>
                  <w:noProof/>
                  <w:sz w:val="24"/>
                  <w:szCs w:val="24"/>
                  <w:rtl/>
                  <w:rPrChange w:id="75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75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5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755" w:author="Nir Ostrovski" w:date="2018-09-05T13:30:00Z">
                    <w:rPr>
                      <w:noProof/>
                      <w:webHidden/>
                    </w:rPr>
                  </w:rPrChange>
                </w:rPr>
                <w:tab/>
                <w:delText>17</w:delText>
              </w:r>
            </w:del>
          </w:ins>
        </w:p>
        <w:p w14:paraId="73D43F01" w14:textId="68349E9B" w:rsidR="0093090B" w:rsidRPr="00985365" w:rsidDel="008612F0" w:rsidRDefault="0093090B">
          <w:pPr>
            <w:pStyle w:val="TOCHeading"/>
            <w:bidi/>
            <w:rPr>
              <w:ins w:id="756" w:author="michael lazar" w:date="2018-09-04T20:31:00Z"/>
              <w:del w:id="757" w:author="Nir Ostrovski [2]" w:date="2018-11-04T20:13:00Z"/>
              <w:rFonts w:ascii="David" w:eastAsiaTheme="minorEastAsia" w:hAnsi="David" w:cs="David"/>
              <w:noProof/>
              <w:sz w:val="24"/>
              <w:szCs w:val="24"/>
              <w:rPrChange w:id="758" w:author="Nir Ostrovski" w:date="2018-09-05T13:30:00Z">
                <w:rPr>
                  <w:ins w:id="759" w:author="michael lazar" w:date="2018-09-04T20:31:00Z"/>
                  <w:del w:id="760" w:author="Nir Ostrovski [2]" w:date="2018-11-04T20:13:00Z"/>
                  <w:rFonts w:eastAsiaTheme="minorEastAsia"/>
                  <w:noProof/>
                </w:rPr>
              </w:rPrChange>
            </w:rPr>
            <w:pPrChange w:id="761" w:author="Nir Ostrovski [2]" w:date="2018-11-04T20:13:00Z">
              <w:pPr>
                <w:pStyle w:val="TOC3"/>
              </w:pPr>
            </w:pPrChange>
          </w:pPr>
          <w:ins w:id="762" w:author="michael lazar" w:date="2018-09-04T20:31:00Z">
            <w:del w:id="763" w:author="Nir Ostrovski [2]" w:date="2018-11-04T20:13:00Z">
              <w:r w:rsidRPr="00985365" w:rsidDel="008612F0">
                <w:rPr>
                  <w:rStyle w:val="Hyperlink"/>
                  <w:rFonts w:ascii="David" w:eastAsia="Times New Roman" w:hAnsi="David" w:cs="David"/>
                  <w:noProof/>
                  <w:sz w:val="24"/>
                  <w:szCs w:val="24"/>
                  <w:rtl/>
                  <w:rPrChange w:id="764"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76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66"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767" w:author="Nir Ostrovski" w:date="2018-09-05T13:30:00Z">
                    <w:rPr>
                      <w:noProof/>
                      <w:webHidden/>
                    </w:rPr>
                  </w:rPrChange>
                </w:rPr>
                <w:tab/>
                <w:delText>17</w:delText>
              </w:r>
            </w:del>
          </w:ins>
        </w:p>
        <w:p w14:paraId="3081FB7B" w14:textId="2299C81F" w:rsidR="0093090B" w:rsidRPr="00985365" w:rsidDel="008612F0" w:rsidRDefault="0093090B">
          <w:pPr>
            <w:pStyle w:val="TOCHeading"/>
            <w:bidi/>
            <w:rPr>
              <w:ins w:id="768" w:author="michael lazar" w:date="2018-09-04T20:31:00Z"/>
              <w:del w:id="769" w:author="Nir Ostrovski [2]" w:date="2018-11-04T20:13:00Z"/>
              <w:rFonts w:ascii="David" w:eastAsiaTheme="minorEastAsia" w:hAnsi="David" w:cs="David"/>
              <w:noProof/>
              <w:sz w:val="24"/>
              <w:szCs w:val="24"/>
              <w:rPrChange w:id="770" w:author="Nir Ostrovski" w:date="2018-09-05T13:30:00Z">
                <w:rPr>
                  <w:ins w:id="771" w:author="michael lazar" w:date="2018-09-04T20:31:00Z"/>
                  <w:del w:id="772" w:author="Nir Ostrovski [2]" w:date="2018-11-04T20:13:00Z"/>
                  <w:rFonts w:eastAsiaTheme="minorEastAsia"/>
                  <w:noProof/>
                </w:rPr>
              </w:rPrChange>
            </w:rPr>
            <w:pPrChange w:id="773" w:author="Nir Ostrovski [2]" w:date="2018-11-04T20:13:00Z">
              <w:pPr>
                <w:pStyle w:val="TOC3"/>
                <w:tabs>
                  <w:tab w:val="left" w:pos="2748"/>
                </w:tabs>
                <w:bidi w:val="0"/>
              </w:pPr>
            </w:pPrChange>
          </w:pPr>
          <w:ins w:id="774" w:author="michael lazar" w:date="2018-09-04T20:31:00Z">
            <w:del w:id="775" w:author="Nir Ostrovski [2]" w:date="2018-11-04T20:13:00Z">
              <w:r w:rsidRPr="00985365" w:rsidDel="008612F0">
                <w:rPr>
                  <w:rStyle w:val="Hyperlink"/>
                  <w:rFonts w:ascii="David" w:eastAsia="Times New Roman" w:hAnsi="David" w:cs="David"/>
                  <w:noProof/>
                  <w:sz w:val="24"/>
                  <w:szCs w:val="24"/>
                  <w:rtl/>
                  <w:rPrChange w:id="776"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7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778"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779" w:author="Nir Ostrovski" w:date="2018-09-05T13:30:00Z">
                    <w:rPr>
                      <w:noProof/>
                      <w:webHidden/>
                    </w:rPr>
                  </w:rPrChange>
                </w:rPr>
                <w:tab/>
                <w:delText>17</w:delText>
              </w:r>
            </w:del>
          </w:ins>
        </w:p>
        <w:p w14:paraId="059969BD" w14:textId="3009A0D3" w:rsidR="0093090B" w:rsidRPr="00985365" w:rsidDel="008612F0" w:rsidRDefault="0093090B">
          <w:pPr>
            <w:pStyle w:val="TOCHeading"/>
            <w:bidi/>
            <w:rPr>
              <w:ins w:id="780" w:author="michael lazar" w:date="2018-09-04T20:31:00Z"/>
              <w:del w:id="781" w:author="Nir Ostrovski [2]" w:date="2018-11-04T20:13:00Z"/>
              <w:rFonts w:ascii="David" w:eastAsiaTheme="minorEastAsia" w:hAnsi="David" w:cs="David"/>
              <w:noProof/>
              <w:sz w:val="24"/>
              <w:szCs w:val="24"/>
              <w:rPrChange w:id="782" w:author="Nir Ostrovski" w:date="2018-09-05T13:30:00Z">
                <w:rPr>
                  <w:ins w:id="783" w:author="michael lazar" w:date="2018-09-04T20:31:00Z"/>
                  <w:del w:id="784" w:author="Nir Ostrovski [2]" w:date="2018-11-04T20:13:00Z"/>
                  <w:rFonts w:eastAsiaTheme="minorEastAsia"/>
                  <w:noProof/>
                </w:rPr>
              </w:rPrChange>
            </w:rPr>
            <w:pPrChange w:id="785" w:author="Nir Ostrovski [2]" w:date="2018-11-04T20:13:00Z">
              <w:pPr>
                <w:pStyle w:val="TOC1"/>
              </w:pPr>
            </w:pPrChange>
          </w:pPr>
          <w:ins w:id="786" w:author="michael lazar" w:date="2018-09-04T20:31:00Z">
            <w:del w:id="787" w:author="Nir Ostrovski [2]" w:date="2018-11-04T20:13:00Z">
              <w:r w:rsidRPr="00985365" w:rsidDel="008612F0">
                <w:rPr>
                  <w:rStyle w:val="Hyperlink"/>
                  <w:rFonts w:ascii="David" w:hAnsi="David" w:cs="David"/>
                  <w:b/>
                  <w:bCs/>
                  <w:noProof/>
                  <w:sz w:val="24"/>
                  <w:szCs w:val="24"/>
                  <w:rtl/>
                  <w:rPrChange w:id="788"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78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790"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791" w:author="Nir Ostrovski" w:date="2018-09-05T13:30:00Z">
                    <w:rPr>
                      <w:noProof/>
                      <w:webHidden/>
                    </w:rPr>
                  </w:rPrChange>
                </w:rPr>
                <w:tab/>
                <w:delText>19</w:delText>
              </w:r>
            </w:del>
          </w:ins>
        </w:p>
        <w:p w14:paraId="697A3925" w14:textId="7CA0F91E" w:rsidR="0093090B" w:rsidRPr="00985365" w:rsidDel="008612F0" w:rsidRDefault="0093090B">
          <w:pPr>
            <w:pStyle w:val="TOCHeading"/>
            <w:bidi/>
            <w:rPr>
              <w:ins w:id="792" w:author="michael lazar" w:date="2018-09-04T20:31:00Z"/>
              <w:del w:id="793" w:author="Nir Ostrovski [2]" w:date="2018-11-04T20:13:00Z"/>
              <w:rFonts w:ascii="David" w:eastAsiaTheme="minorEastAsia" w:hAnsi="David" w:cs="David"/>
              <w:noProof/>
              <w:sz w:val="24"/>
              <w:szCs w:val="24"/>
              <w:rPrChange w:id="794" w:author="Nir Ostrovski" w:date="2018-09-05T13:30:00Z">
                <w:rPr>
                  <w:ins w:id="795" w:author="michael lazar" w:date="2018-09-04T20:31:00Z"/>
                  <w:del w:id="796" w:author="Nir Ostrovski [2]" w:date="2018-11-04T20:13:00Z"/>
                  <w:rFonts w:eastAsiaTheme="minorEastAsia"/>
                  <w:noProof/>
                </w:rPr>
              </w:rPrChange>
            </w:rPr>
            <w:pPrChange w:id="797" w:author="Nir Ostrovski [2]" w:date="2018-11-04T20:13:00Z">
              <w:pPr>
                <w:pStyle w:val="TOC2"/>
                <w:bidi w:val="0"/>
              </w:pPr>
            </w:pPrChange>
          </w:pPr>
          <w:ins w:id="798" w:author="michael lazar" w:date="2018-09-04T20:31:00Z">
            <w:del w:id="799" w:author="Nir Ostrovski [2]" w:date="2018-11-04T20:13:00Z">
              <w:r w:rsidRPr="00985365" w:rsidDel="008612F0">
                <w:rPr>
                  <w:rStyle w:val="Hyperlink"/>
                  <w:rFonts w:ascii="David" w:hAnsi="David" w:cs="David"/>
                  <w:noProof/>
                  <w:sz w:val="24"/>
                  <w:szCs w:val="24"/>
                  <w:rtl/>
                  <w:rPrChange w:id="800"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80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02"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803" w:author="Nir Ostrovski" w:date="2018-09-05T13:30:00Z">
                    <w:rPr>
                      <w:noProof/>
                      <w:webHidden/>
                    </w:rPr>
                  </w:rPrChange>
                </w:rPr>
                <w:tab/>
                <w:delText>19</w:delText>
              </w:r>
            </w:del>
          </w:ins>
        </w:p>
        <w:p w14:paraId="10EF3735" w14:textId="2F3C5F00" w:rsidR="0093090B" w:rsidRPr="00985365" w:rsidDel="008612F0" w:rsidRDefault="0093090B">
          <w:pPr>
            <w:pStyle w:val="TOCHeading"/>
            <w:bidi/>
            <w:rPr>
              <w:ins w:id="804" w:author="michael lazar" w:date="2018-09-04T20:31:00Z"/>
              <w:del w:id="805" w:author="Nir Ostrovski [2]" w:date="2018-11-04T20:13:00Z"/>
              <w:rFonts w:ascii="David" w:eastAsiaTheme="minorEastAsia" w:hAnsi="David" w:cs="David"/>
              <w:noProof/>
              <w:sz w:val="24"/>
              <w:szCs w:val="24"/>
              <w:rPrChange w:id="806" w:author="Nir Ostrovski" w:date="2018-09-05T13:30:00Z">
                <w:rPr>
                  <w:ins w:id="807" w:author="michael lazar" w:date="2018-09-04T20:31:00Z"/>
                  <w:del w:id="808" w:author="Nir Ostrovski [2]" w:date="2018-11-04T20:13:00Z"/>
                  <w:rFonts w:eastAsiaTheme="minorEastAsia"/>
                  <w:noProof/>
                </w:rPr>
              </w:rPrChange>
            </w:rPr>
            <w:pPrChange w:id="809" w:author="Nir Ostrovski [2]" w:date="2018-11-04T20:13:00Z">
              <w:pPr>
                <w:pStyle w:val="TOC3"/>
                <w:tabs>
                  <w:tab w:val="left" w:pos="7081"/>
                </w:tabs>
                <w:bidi w:val="0"/>
              </w:pPr>
            </w:pPrChange>
          </w:pPr>
          <w:ins w:id="810" w:author="michael lazar" w:date="2018-09-04T20:31:00Z">
            <w:del w:id="811" w:author="Nir Ostrovski [2]" w:date="2018-11-04T20:13:00Z">
              <w:r w:rsidRPr="00985365" w:rsidDel="008612F0">
                <w:rPr>
                  <w:rStyle w:val="Hyperlink"/>
                  <w:rFonts w:ascii="David" w:hAnsi="David" w:cs="David"/>
                  <w:noProof/>
                  <w:sz w:val="24"/>
                  <w:szCs w:val="24"/>
                  <w:rPrChange w:id="812" w:author="Nir Ostrovski" w:date="2018-09-05T13:30:00Z">
                    <w:rPr>
                      <w:rStyle w:val="Hyperlink"/>
                      <w:rFonts w:ascii="David" w:hAnsi="David" w:cs="David"/>
                      <w:noProof/>
                    </w:rPr>
                  </w:rPrChange>
                </w:rPr>
                <w:delText>8.1.1</w:delText>
              </w:r>
              <w:r w:rsidRPr="00985365" w:rsidDel="008612F0">
                <w:rPr>
                  <w:rFonts w:ascii="David" w:eastAsiaTheme="minorEastAsia" w:hAnsi="David" w:cs="David"/>
                  <w:noProof/>
                  <w:sz w:val="24"/>
                  <w:szCs w:val="24"/>
                  <w:rPrChange w:id="81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14" w:author="Nir Ostrovski" w:date="2018-09-05T13:30:00Z">
                    <w:rPr>
                      <w:rStyle w:val="Hyperlink"/>
                      <w:rFonts w:ascii="David" w:hAnsi="David" w:cs="David"/>
                      <w:noProof/>
                      <w:rtl/>
                    </w:rPr>
                  </w:rPrChange>
                </w:rPr>
                <w:delText>יצירת פרופיל על בסיס קובץ קורות חיים טקסטואלי וחילוץ מילות מפתח</w:delText>
              </w:r>
              <w:r w:rsidRPr="00985365" w:rsidDel="008612F0">
                <w:rPr>
                  <w:rFonts w:ascii="David" w:hAnsi="David" w:cs="David"/>
                  <w:noProof/>
                  <w:webHidden/>
                  <w:sz w:val="24"/>
                  <w:szCs w:val="24"/>
                  <w:rPrChange w:id="815" w:author="Nir Ostrovski" w:date="2018-09-05T13:30:00Z">
                    <w:rPr>
                      <w:noProof/>
                      <w:webHidden/>
                    </w:rPr>
                  </w:rPrChange>
                </w:rPr>
                <w:tab/>
                <w:delText>19</w:delText>
              </w:r>
            </w:del>
          </w:ins>
        </w:p>
        <w:p w14:paraId="44259BE9" w14:textId="0BA65E29" w:rsidR="0093090B" w:rsidRPr="00985365" w:rsidDel="008612F0" w:rsidRDefault="0093090B">
          <w:pPr>
            <w:pStyle w:val="TOCHeading"/>
            <w:bidi/>
            <w:rPr>
              <w:ins w:id="816" w:author="michael lazar" w:date="2018-09-04T20:31:00Z"/>
              <w:del w:id="817" w:author="Nir Ostrovski [2]" w:date="2018-11-04T20:13:00Z"/>
              <w:rFonts w:ascii="David" w:eastAsiaTheme="minorEastAsia" w:hAnsi="David" w:cs="David"/>
              <w:noProof/>
              <w:sz w:val="24"/>
              <w:szCs w:val="24"/>
              <w:rPrChange w:id="818" w:author="Nir Ostrovski" w:date="2018-09-05T13:30:00Z">
                <w:rPr>
                  <w:ins w:id="819" w:author="michael lazar" w:date="2018-09-04T20:31:00Z"/>
                  <w:del w:id="820" w:author="Nir Ostrovski [2]" w:date="2018-11-04T20:13:00Z"/>
                  <w:rFonts w:eastAsiaTheme="minorEastAsia"/>
                  <w:noProof/>
                </w:rPr>
              </w:rPrChange>
            </w:rPr>
            <w:pPrChange w:id="821" w:author="Nir Ostrovski [2]" w:date="2018-11-04T20:13:00Z">
              <w:pPr>
                <w:pStyle w:val="TOC3"/>
                <w:tabs>
                  <w:tab w:val="left" w:pos="4136"/>
                </w:tabs>
                <w:bidi w:val="0"/>
              </w:pPr>
            </w:pPrChange>
          </w:pPr>
          <w:ins w:id="822" w:author="michael lazar" w:date="2018-09-04T20:31:00Z">
            <w:del w:id="823" w:author="Nir Ostrovski [2]" w:date="2018-11-04T20:13:00Z">
              <w:r w:rsidRPr="00985365" w:rsidDel="008612F0">
                <w:rPr>
                  <w:rStyle w:val="Hyperlink"/>
                  <w:rFonts w:ascii="David" w:hAnsi="David" w:cs="David"/>
                  <w:noProof/>
                  <w:sz w:val="24"/>
                  <w:szCs w:val="24"/>
                  <w:rPrChange w:id="824" w:author="Nir Ostrovski" w:date="2018-09-05T13:30:00Z">
                    <w:rPr>
                      <w:rStyle w:val="Hyperlink"/>
                      <w:rFonts w:ascii="David" w:hAnsi="David" w:cs="David"/>
                      <w:noProof/>
                    </w:rPr>
                  </w:rPrChange>
                </w:rPr>
                <w:delText>8.1.2</w:delText>
              </w:r>
              <w:r w:rsidRPr="00985365" w:rsidDel="008612F0">
                <w:rPr>
                  <w:rFonts w:ascii="David" w:eastAsiaTheme="minorEastAsia" w:hAnsi="David" w:cs="David"/>
                  <w:noProof/>
                  <w:sz w:val="24"/>
                  <w:szCs w:val="24"/>
                  <w:rPrChange w:id="82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26" w:author="Nir Ostrovski" w:date="2018-09-05T13:30:00Z">
                    <w:rPr>
                      <w:rStyle w:val="Hyperlink"/>
                      <w:rFonts w:ascii="David" w:hAnsi="David" w:cs="David"/>
                      <w:noProof/>
                      <w:rtl/>
                    </w:rPr>
                  </w:rPrChange>
                </w:rPr>
                <w:delText>יצירת פרופיל על בסיס טופס רישום</w:delText>
              </w:r>
              <w:r w:rsidRPr="00985365" w:rsidDel="008612F0">
                <w:rPr>
                  <w:rFonts w:ascii="David" w:hAnsi="David" w:cs="David"/>
                  <w:noProof/>
                  <w:webHidden/>
                  <w:sz w:val="24"/>
                  <w:szCs w:val="24"/>
                  <w:rPrChange w:id="827" w:author="Nir Ostrovski" w:date="2018-09-05T13:30:00Z">
                    <w:rPr>
                      <w:noProof/>
                      <w:webHidden/>
                    </w:rPr>
                  </w:rPrChange>
                </w:rPr>
                <w:tab/>
                <w:delText>19</w:delText>
              </w:r>
            </w:del>
          </w:ins>
        </w:p>
        <w:p w14:paraId="71DB0133" w14:textId="03675B66" w:rsidR="0093090B" w:rsidRPr="00985365" w:rsidDel="008612F0" w:rsidRDefault="0093090B">
          <w:pPr>
            <w:pStyle w:val="TOCHeading"/>
            <w:bidi/>
            <w:rPr>
              <w:ins w:id="828" w:author="michael lazar" w:date="2018-09-04T20:31:00Z"/>
              <w:del w:id="829" w:author="Nir Ostrovski [2]" w:date="2018-11-04T20:13:00Z"/>
              <w:rFonts w:ascii="David" w:eastAsiaTheme="minorEastAsia" w:hAnsi="David" w:cs="David"/>
              <w:noProof/>
              <w:sz w:val="24"/>
              <w:szCs w:val="24"/>
              <w:rPrChange w:id="830" w:author="Nir Ostrovski" w:date="2018-09-05T13:30:00Z">
                <w:rPr>
                  <w:ins w:id="831" w:author="michael lazar" w:date="2018-09-04T20:31:00Z"/>
                  <w:del w:id="832" w:author="Nir Ostrovski [2]" w:date="2018-11-04T20:13:00Z"/>
                  <w:rFonts w:eastAsiaTheme="minorEastAsia"/>
                  <w:noProof/>
                </w:rPr>
              </w:rPrChange>
            </w:rPr>
            <w:pPrChange w:id="833" w:author="Nir Ostrovski [2]" w:date="2018-11-04T20:13:00Z">
              <w:pPr>
                <w:pStyle w:val="TOC3"/>
                <w:tabs>
                  <w:tab w:val="left" w:pos="4051"/>
                </w:tabs>
                <w:bidi w:val="0"/>
              </w:pPr>
            </w:pPrChange>
          </w:pPr>
          <w:ins w:id="834" w:author="michael lazar" w:date="2018-09-04T20:31:00Z">
            <w:del w:id="835" w:author="Nir Ostrovski [2]" w:date="2018-11-04T20:13:00Z">
              <w:r w:rsidRPr="00985365" w:rsidDel="008612F0">
                <w:rPr>
                  <w:rStyle w:val="Hyperlink"/>
                  <w:rFonts w:ascii="David" w:hAnsi="David" w:cs="David"/>
                  <w:noProof/>
                  <w:sz w:val="24"/>
                  <w:szCs w:val="24"/>
                  <w:rPrChange w:id="836" w:author="Nir Ostrovski" w:date="2018-09-05T13:30:00Z">
                    <w:rPr>
                      <w:rStyle w:val="Hyperlink"/>
                      <w:rFonts w:ascii="David" w:hAnsi="David" w:cs="David"/>
                      <w:noProof/>
                    </w:rPr>
                  </w:rPrChange>
                </w:rPr>
                <w:delText>8.1.3</w:delText>
              </w:r>
              <w:r w:rsidRPr="00985365" w:rsidDel="008612F0">
                <w:rPr>
                  <w:rFonts w:ascii="David" w:eastAsiaTheme="minorEastAsia" w:hAnsi="David" w:cs="David"/>
                  <w:noProof/>
                  <w:sz w:val="24"/>
                  <w:szCs w:val="24"/>
                  <w:rPrChange w:id="83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38"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839" w:author="Nir Ostrovski" w:date="2018-09-05T13:30:00Z">
                    <w:rPr>
                      <w:noProof/>
                      <w:webHidden/>
                    </w:rPr>
                  </w:rPrChange>
                </w:rPr>
                <w:tab/>
                <w:delText>19</w:delText>
              </w:r>
            </w:del>
          </w:ins>
        </w:p>
        <w:p w14:paraId="79C9ED45" w14:textId="361DEEC9" w:rsidR="0093090B" w:rsidRPr="00985365" w:rsidDel="008612F0" w:rsidRDefault="0093090B">
          <w:pPr>
            <w:pStyle w:val="TOCHeading"/>
            <w:bidi/>
            <w:rPr>
              <w:ins w:id="840" w:author="michael lazar" w:date="2018-09-04T20:31:00Z"/>
              <w:del w:id="841" w:author="Nir Ostrovski [2]" w:date="2018-11-04T20:13:00Z"/>
              <w:rFonts w:ascii="David" w:eastAsiaTheme="minorEastAsia" w:hAnsi="David" w:cs="David"/>
              <w:noProof/>
              <w:sz w:val="24"/>
              <w:szCs w:val="24"/>
              <w:rPrChange w:id="842" w:author="Nir Ostrovski" w:date="2018-09-05T13:30:00Z">
                <w:rPr>
                  <w:ins w:id="843" w:author="michael lazar" w:date="2018-09-04T20:31:00Z"/>
                  <w:del w:id="844" w:author="Nir Ostrovski [2]" w:date="2018-11-04T20:13:00Z"/>
                  <w:rFonts w:eastAsiaTheme="minorEastAsia"/>
                  <w:noProof/>
                </w:rPr>
              </w:rPrChange>
            </w:rPr>
            <w:pPrChange w:id="845" w:author="Nir Ostrovski [2]" w:date="2018-11-04T20:13:00Z">
              <w:pPr>
                <w:pStyle w:val="TOC2"/>
                <w:bidi w:val="0"/>
              </w:pPr>
            </w:pPrChange>
          </w:pPr>
          <w:ins w:id="846" w:author="michael lazar" w:date="2018-09-04T20:31:00Z">
            <w:del w:id="847" w:author="Nir Ostrovski [2]" w:date="2018-11-04T20:13:00Z">
              <w:r w:rsidRPr="00985365" w:rsidDel="008612F0">
                <w:rPr>
                  <w:rStyle w:val="Hyperlink"/>
                  <w:rFonts w:ascii="David" w:hAnsi="David" w:cs="David"/>
                  <w:noProof/>
                  <w:sz w:val="24"/>
                  <w:szCs w:val="24"/>
                  <w:rtl/>
                  <w:rPrChange w:id="84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84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50"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851" w:author="Nir Ostrovski" w:date="2018-09-05T13:30:00Z">
                    <w:rPr>
                      <w:noProof/>
                      <w:webHidden/>
                    </w:rPr>
                  </w:rPrChange>
                </w:rPr>
                <w:tab/>
                <w:delText>20</w:delText>
              </w:r>
            </w:del>
          </w:ins>
        </w:p>
        <w:p w14:paraId="52A0780F" w14:textId="433FDAA7" w:rsidR="0093090B" w:rsidRPr="00985365" w:rsidDel="008612F0" w:rsidRDefault="0093090B">
          <w:pPr>
            <w:pStyle w:val="TOCHeading"/>
            <w:bidi/>
            <w:rPr>
              <w:ins w:id="852" w:author="michael lazar" w:date="2018-09-04T20:31:00Z"/>
              <w:del w:id="853" w:author="Nir Ostrovski [2]" w:date="2018-11-04T20:13:00Z"/>
              <w:rFonts w:ascii="David" w:eastAsiaTheme="minorEastAsia" w:hAnsi="David" w:cs="David"/>
              <w:noProof/>
              <w:sz w:val="24"/>
              <w:szCs w:val="24"/>
              <w:rPrChange w:id="854" w:author="Nir Ostrovski" w:date="2018-09-05T13:30:00Z">
                <w:rPr>
                  <w:ins w:id="855" w:author="michael lazar" w:date="2018-09-04T20:31:00Z"/>
                  <w:del w:id="856" w:author="Nir Ostrovski [2]" w:date="2018-11-04T20:13:00Z"/>
                  <w:rFonts w:eastAsiaTheme="minorEastAsia"/>
                  <w:noProof/>
                </w:rPr>
              </w:rPrChange>
            </w:rPr>
            <w:pPrChange w:id="857" w:author="Nir Ostrovski [2]" w:date="2018-11-04T20:13:00Z">
              <w:pPr>
                <w:pStyle w:val="TOC3"/>
                <w:tabs>
                  <w:tab w:val="left" w:pos="3728"/>
                </w:tabs>
                <w:bidi w:val="0"/>
              </w:pPr>
            </w:pPrChange>
          </w:pPr>
          <w:ins w:id="858" w:author="michael lazar" w:date="2018-09-04T20:31:00Z">
            <w:del w:id="859" w:author="Nir Ostrovski [2]" w:date="2018-11-04T20:13:00Z">
              <w:r w:rsidRPr="00985365" w:rsidDel="008612F0">
                <w:rPr>
                  <w:rStyle w:val="Hyperlink"/>
                  <w:rFonts w:ascii="David" w:hAnsi="David" w:cs="David"/>
                  <w:noProof/>
                  <w:sz w:val="24"/>
                  <w:szCs w:val="24"/>
                  <w:rtl/>
                  <w:rPrChange w:id="860"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86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862" w:author="Nir Ostrovski" w:date="2018-09-05T13:30:00Z">
                    <w:rPr>
                      <w:rStyle w:val="Hyperlink"/>
                      <w:rFonts w:ascii="David" w:hAnsi="David" w:cs="David"/>
                      <w:noProof/>
                      <w:rtl/>
                    </w:rPr>
                  </w:rPrChange>
                </w:rPr>
                <w:delText>חלופה טכנולוגית – שרת אפליקציה</w:delText>
              </w:r>
              <w:r w:rsidRPr="00985365" w:rsidDel="008612F0">
                <w:rPr>
                  <w:rStyle w:val="Hyperlink"/>
                  <w:rFonts w:ascii="David" w:hAnsi="David" w:cs="David"/>
                  <w:noProof/>
                  <w:sz w:val="24"/>
                  <w:szCs w:val="24"/>
                  <w:rPrChange w:id="863"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864" w:author="Nir Ostrovski" w:date="2018-09-05T13:30:00Z">
                    <w:rPr>
                      <w:noProof/>
                      <w:webHidden/>
                    </w:rPr>
                  </w:rPrChange>
                </w:rPr>
                <w:tab/>
                <w:delText>20</w:delText>
              </w:r>
            </w:del>
          </w:ins>
        </w:p>
        <w:p w14:paraId="712ACB5C" w14:textId="5CA8F16B" w:rsidR="0093090B" w:rsidRPr="00985365" w:rsidDel="008612F0" w:rsidRDefault="0093090B">
          <w:pPr>
            <w:pStyle w:val="TOCHeading"/>
            <w:bidi/>
            <w:rPr>
              <w:ins w:id="865" w:author="michael lazar" w:date="2018-09-04T20:31:00Z"/>
              <w:del w:id="866" w:author="Nir Ostrovski [2]" w:date="2018-11-04T20:13:00Z"/>
              <w:rFonts w:ascii="David" w:eastAsiaTheme="minorEastAsia" w:hAnsi="David" w:cs="David"/>
              <w:noProof/>
              <w:sz w:val="24"/>
              <w:szCs w:val="24"/>
              <w:rPrChange w:id="867" w:author="Nir Ostrovski" w:date="2018-09-05T13:30:00Z">
                <w:rPr>
                  <w:ins w:id="868" w:author="michael lazar" w:date="2018-09-04T20:31:00Z"/>
                  <w:del w:id="869" w:author="Nir Ostrovski [2]" w:date="2018-11-04T20:13:00Z"/>
                  <w:rFonts w:eastAsiaTheme="minorEastAsia"/>
                  <w:noProof/>
                </w:rPr>
              </w:rPrChange>
            </w:rPr>
            <w:pPrChange w:id="870" w:author="Nir Ostrovski [2]" w:date="2018-11-04T20:13:00Z">
              <w:pPr>
                <w:pStyle w:val="TOC3"/>
                <w:tabs>
                  <w:tab w:val="left" w:pos="4124"/>
                </w:tabs>
                <w:bidi w:val="0"/>
              </w:pPr>
            </w:pPrChange>
          </w:pPr>
          <w:ins w:id="871" w:author="michael lazar" w:date="2018-09-04T20:31:00Z">
            <w:del w:id="872" w:author="Nir Ostrovski [2]" w:date="2018-11-04T20:13:00Z">
              <w:r w:rsidRPr="00985365" w:rsidDel="008612F0">
                <w:rPr>
                  <w:rStyle w:val="Hyperlink"/>
                  <w:rFonts w:ascii="David" w:eastAsia="Calibri" w:hAnsi="David" w:cs="David"/>
                  <w:noProof/>
                  <w:sz w:val="24"/>
                  <w:szCs w:val="24"/>
                  <w:rPrChange w:id="873"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874"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875" w:author="Nir Ostrovski" w:date="2018-09-05T13:30:00Z">
                    <w:rPr>
                      <w:rStyle w:val="Hyperlink"/>
                      <w:rFonts w:ascii="David" w:eastAsia="Calibri" w:hAnsi="David" w:cs="David"/>
                      <w:noProof/>
                      <w:rtl/>
                    </w:rPr>
                  </w:rPrChange>
                </w:rPr>
                <w:delText>חלופות טכנולוגיות – מבנה נתונים:</w:delText>
              </w:r>
              <w:r w:rsidRPr="00985365" w:rsidDel="008612F0">
                <w:rPr>
                  <w:rFonts w:ascii="David" w:hAnsi="David" w:cs="David"/>
                  <w:noProof/>
                  <w:webHidden/>
                  <w:sz w:val="24"/>
                  <w:szCs w:val="24"/>
                  <w:rPrChange w:id="876" w:author="Nir Ostrovski" w:date="2018-09-05T13:30:00Z">
                    <w:rPr>
                      <w:noProof/>
                      <w:webHidden/>
                    </w:rPr>
                  </w:rPrChange>
                </w:rPr>
                <w:tab/>
                <w:delText>20</w:delText>
              </w:r>
            </w:del>
          </w:ins>
        </w:p>
        <w:p w14:paraId="11C8888D" w14:textId="4B43BC49" w:rsidR="0093090B" w:rsidRPr="00985365" w:rsidDel="008612F0" w:rsidRDefault="0093090B">
          <w:pPr>
            <w:pStyle w:val="TOCHeading"/>
            <w:bidi/>
            <w:rPr>
              <w:ins w:id="877" w:author="michael lazar" w:date="2018-09-04T20:31:00Z"/>
              <w:del w:id="878" w:author="Nir Ostrovski [2]" w:date="2018-11-04T20:13:00Z"/>
              <w:rFonts w:ascii="David" w:eastAsiaTheme="minorEastAsia" w:hAnsi="David" w:cs="David"/>
              <w:noProof/>
              <w:sz w:val="24"/>
              <w:szCs w:val="24"/>
              <w:rPrChange w:id="879" w:author="Nir Ostrovski" w:date="2018-09-05T13:30:00Z">
                <w:rPr>
                  <w:ins w:id="880" w:author="michael lazar" w:date="2018-09-04T20:31:00Z"/>
                  <w:del w:id="881" w:author="Nir Ostrovski [2]" w:date="2018-11-04T20:13:00Z"/>
                  <w:rFonts w:eastAsiaTheme="minorEastAsia"/>
                  <w:noProof/>
                </w:rPr>
              </w:rPrChange>
            </w:rPr>
            <w:pPrChange w:id="882" w:author="Nir Ostrovski [2]" w:date="2018-11-04T20:13:00Z">
              <w:pPr>
                <w:pStyle w:val="TOC1"/>
                <w:tabs>
                  <w:tab w:val="left" w:pos="1320"/>
                </w:tabs>
                <w:bidi w:val="0"/>
              </w:pPr>
            </w:pPrChange>
          </w:pPr>
          <w:ins w:id="883" w:author="michael lazar" w:date="2018-09-04T20:31:00Z">
            <w:del w:id="884" w:author="Nir Ostrovski [2]" w:date="2018-11-04T20:13:00Z">
              <w:r w:rsidRPr="00985365" w:rsidDel="008612F0">
                <w:rPr>
                  <w:rStyle w:val="Hyperlink"/>
                  <w:rFonts w:ascii="David" w:hAnsi="David" w:cs="David"/>
                  <w:b/>
                  <w:bCs/>
                  <w:noProof/>
                  <w:sz w:val="24"/>
                  <w:szCs w:val="24"/>
                  <w:rtl/>
                  <w:rPrChange w:id="885"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88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87"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888" w:author="Nir Ostrovski" w:date="2018-09-05T13:30:00Z">
                    <w:rPr>
                      <w:noProof/>
                      <w:webHidden/>
                    </w:rPr>
                  </w:rPrChange>
                </w:rPr>
                <w:tab/>
                <w:delText>20</w:delText>
              </w:r>
            </w:del>
          </w:ins>
        </w:p>
        <w:p w14:paraId="552B5413" w14:textId="55ECBCC1" w:rsidR="0093090B" w:rsidRPr="00985365" w:rsidDel="008612F0" w:rsidRDefault="0093090B">
          <w:pPr>
            <w:pStyle w:val="TOCHeading"/>
            <w:bidi/>
            <w:rPr>
              <w:ins w:id="889" w:author="michael lazar" w:date="2018-09-04T20:31:00Z"/>
              <w:del w:id="890" w:author="Nir Ostrovski [2]" w:date="2018-11-04T20:13:00Z"/>
              <w:rFonts w:ascii="David" w:eastAsiaTheme="minorEastAsia" w:hAnsi="David" w:cs="David"/>
              <w:noProof/>
              <w:sz w:val="24"/>
              <w:szCs w:val="24"/>
              <w:rPrChange w:id="891" w:author="Nir Ostrovski" w:date="2018-09-05T13:30:00Z">
                <w:rPr>
                  <w:ins w:id="892" w:author="michael lazar" w:date="2018-09-04T20:31:00Z"/>
                  <w:del w:id="893" w:author="Nir Ostrovski [2]" w:date="2018-11-04T20:13:00Z"/>
                  <w:rFonts w:eastAsiaTheme="minorEastAsia"/>
                  <w:noProof/>
                </w:rPr>
              </w:rPrChange>
            </w:rPr>
            <w:pPrChange w:id="894" w:author="Nir Ostrovski [2]" w:date="2018-11-04T20:13:00Z">
              <w:pPr>
                <w:pStyle w:val="TOC1"/>
                <w:tabs>
                  <w:tab w:val="left" w:pos="1540"/>
                </w:tabs>
                <w:bidi w:val="0"/>
              </w:pPr>
            </w:pPrChange>
          </w:pPr>
          <w:ins w:id="895" w:author="michael lazar" w:date="2018-09-04T20:31:00Z">
            <w:del w:id="896" w:author="Nir Ostrovski [2]" w:date="2018-11-04T20:13:00Z">
              <w:r w:rsidRPr="00985365" w:rsidDel="008612F0">
                <w:rPr>
                  <w:rStyle w:val="Hyperlink"/>
                  <w:rFonts w:ascii="David" w:hAnsi="David" w:cs="David"/>
                  <w:b/>
                  <w:bCs/>
                  <w:noProof/>
                  <w:sz w:val="24"/>
                  <w:szCs w:val="24"/>
                  <w:rtl/>
                  <w:rPrChange w:id="897"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89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899"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900" w:author="Nir Ostrovski" w:date="2018-09-05T13:30:00Z">
                    <w:rPr>
                      <w:noProof/>
                      <w:webHidden/>
                    </w:rPr>
                  </w:rPrChange>
                </w:rPr>
                <w:tab/>
                <w:delText>22</w:delText>
              </w:r>
            </w:del>
          </w:ins>
        </w:p>
        <w:p w14:paraId="7A454859" w14:textId="59E95D2B" w:rsidR="0093090B" w:rsidRPr="00985365" w:rsidDel="008612F0" w:rsidRDefault="0093090B">
          <w:pPr>
            <w:pStyle w:val="TOCHeading"/>
            <w:bidi/>
            <w:rPr>
              <w:ins w:id="901" w:author="michael lazar" w:date="2018-09-04T20:31:00Z"/>
              <w:del w:id="902" w:author="Nir Ostrovski [2]" w:date="2018-11-04T20:13:00Z"/>
              <w:rFonts w:ascii="David" w:eastAsiaTheme="minorEastAsia" w:hAnsi="David" w:cs="David"/>
              <w:noProof/>
              <w:sz w:val="24"/>
              <w:szCs w:val="24"/>
              <w:rPrChange w:id="903" w:author="Nir Ostrovski" w:date="2018-09-05T13:30:00Z">
                <w:rPr>
                  <w:ins w:id="904" w:author="michael lazar" w:date="2018-09-04T20:31:00Z"/>
                  <w:del w:id="905" w:author="Nir Ostrovski [2]" w:date="2018-11-04T20:13:00Z"/>
                  <w:rFonts w:eastAsiaTheme="minorEastAsia"/>
                  <w:noProof/>
                </w:rPr>
              </w:rPrChange>
            </w:rPr>
            <w:pPrChange w:id="906" w:author="Nir Ostrovski [2]" w:date="2018-11-04T20:13:00Z">
              <w:pPr>
                <w:pStyle w:val="TOC1"/>
              </w:pPr>
            </w:pPrChange>
          </w:pPr>
          <w:ins w:id="907" w:author="michael lazar" w:date="2018-09-04T20:31:00Z">
            <w:del w:id="908" w:author="Nir Ostrovski [2]" w:date="2018-11-04T20:13:00Z">
              <w:r w:rsidRPr="00985365" w:rsidDel="008612F0">
                <w:rPr>
                  <w:rStyle w:val="Hyperlink"/>
                  <w:rFonts w:ascii="David" w:hAnsi="David" w:cs="David"/>
                  <w:b/>
                  <w:bCs/>
                  <w:noProof/>
                  <w:sz w:val="24"/>
                  <w:szCs w:val="24"/>
                  <w:rtl/>
                  <w:rPrChange w:id="909"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91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11"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912" w:author="Nir Ostrovski" w:date="2018-09-05T13:30:00Z">
                    <w:rPr>
                      <w:noProof/>
                      <w:webHidden/>
                    </w:rPr>
                  </w:rPrChange>
                </w:rPr>
                <w:tab/>
                <w:delText>23</w:delText>
              </w:r>
            </w:del>
          </w:ins>
        </w:p>
        <w:p w14:paraId="4EF56A4E" w14:textId="2DFF1416" w:rsidR="0093090B" w:rsidRPr="00985365" w:rsidDel="008612F0" w:rsidRDefault="0093090B">
          <w:pPr>
            <w:pStyle w:val="TOCHeading"/>
            <w:bidi/>
            <w:rPr>
              <w:ins w:id="913" w:author="michael lazar" w:date="2018-09-04T20:31:00Z"/>
              <w:del w:id="914" w:author="Nir Ostrovski [2]" w:date="2018-11-04T20:13:00Z"/>
              <w:rFonts w:ascii="David" w:eastAsiaTheme="minorEastAsia" w:hAnsi="David" w:cs="David"/>
              <w:noProof/>
              <w:sz w:val="24"/>
              <w:szCs w:val="24"/>
              <w:rPrChange w:id="915" w:author="Nir Ostrovski" w:date="2018-09-05T13:30:00Z">
                <w:rPr>
                  <w:ins w:id="916" w:author="michael lazar" w:date="2018-09-04T20:31:00Z"/>
                  <w:del w:id="917" w:author="Nir Ostrovski [2]" w:date="2018-11-04T20:13:00Z"/>
                  <w:rFonts w:eastAsiaTheme="minorEastAsia"/>
                  <w:noProof/>
                </w:rPr>
              </w:rPrChange>
            </w:rPr>
            <w:pPrChange w:id="918" w:author="Nir Ostrovski [2]" w:date="2018-11-04T20:13:00Z">
              <w:pPr>
                <w:pStyle w:val="TOC1"/>
                <w:tabs>
                  <w:tab w:val="left" w:pos="2990"/>
                </w:tabs>
                <w:bidi w:val="0"/>
              </w:pPr>
            </w:pPrChange>
          </w:pPr>
          <w:ins w:id="919" w:author="michael lazar" w:date="2018-09-04T20:31:00Z">
            <w:del w:id="920" w:author="Nir Ostrovski [2]" w:date="2018-11-04T20:13:00Z">
              <w:r w:rsidRPr="00985365" w:rsidDel="008612F0">
                <w:rPr>
                  <w:rStyle w:val="Hyperlink"/>
                  <w:rFonts w:ascii="David" w:hAnsi="David" w:cs="David"/>
                  <w:b/>
                  <w:bCs/>
                  <w:noProof/>
                  <w:sz w:val="24"/>
                  <w:szCs w:val="24"/>
                  <w:rtl/>
                  <w:rPrChange w:id="92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92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2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924" w:author="Nir Ostrovski" w:date="2018-09-05T13:30:00Z">
                    <w:rPr>
                      <w:noProof/>
                      <w:webHidden/>
                    </w:rPr>
                  </w:rPrChange>
                </w:rPr>
                <w:tab/>
                <w:delText>23</w:delText>
              </w:r>
            </w:del>
          </w:ins>
        </w:p>
        <w:p w14:paraId="37FC026F" w14:textId="26985B8B" w:rsidR="0093090B" w:rsidRPr="00985365" w:rsidDel="008612F0" w:rsidRDefault="0093090B">
          <w:pPr>
            <w:pStyle w:val="TOCHeading"/>
            <w:bidi/>
            <w:rPr>
              <w:ins w:id="925" w:author="michael lazar" w:date="2018-09-04T20:31:00Z"/>
              <w:del w:id="926" w:author="Nir Ostrovski [2]" w:date="2018-11-04T20:13:00Z"/>
              <w:rFonts w:ascii="David" w:eastAsiaTheme="minorEastAsia" w:hAnsi="David" w:cs="David"/>
              <w:noProof/>
              <w:sz w:val="24"/>
              <w:szCs w:val="24"/>
              <w:rPrChange w:id="927" w:author="Nir Ostrovski" w:date="2018-09-05T13:30:00Z">
                <w:rPr>
                  <w:ins w:id="928" w:author="michael lazar" w:date="2018-09-04T20:31:00Z"/>
                  <w:del w:id="929" w:author="Nir Ostrovski [2]" w:date="2018-11-04T20:13:00Z"/>
                  <w:rFonts w:eastAsiaTheme="minorEastAsia"/>
                  <w:noProof/>
                </w:rPr>
              </w:rPrChange>
            </w:rPr>
            <w:pPrChange w:id="930" w:author="Nir Ostrovski [2]" w:date="2018-11-04T20:13:00Z">
              <w:pPr>
                <w:pStyle w:val="TOC1"/>
                <w:tabs>
                  <w:tab w:val="left" w:pos="2083"/>
                </w:tabs>
                <w:bidi w:val="0"/>
              </w:pPr>
            </w:pPrChange>
          </w:pPr>
          <w:ins w:id="931" w:author="michael lazar" w:date="2018-09-04T20:31:00Z">
            <w:del w:id="932" w:author="Nir Ostrovski [2]" w:date="2018-11-04T20:13:00Z">
              <w:r w:rsidRPr="00985365" w:rsidDel="008612F0">
                <w:rPr>
                  <w:rStyle w:val="Hyperlink"/>
                  <w:rFonts w:ascii="David" w:hAnsi="David" w:cs="David"/>
                  <w:b/>
                  <w:bCs/>
                  <w:noProof/>
                  <w:sz w:val="24"/>
                  <w:szCs w:val="24"/>
                  <w:rtl/>
                  <w:rPrChange w:id="933"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934"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35"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936" w:author="Nir Ostrovski" w:date="2018-09-05T13:30:00Z">
                    <w:rPr>
                      <w:noProof/>
                      <w:webHidden/>
                    </w:rPr>
                  </w:rPrChange>
                </w:rPr>
                <w:tab/>
                <w:delText>23</w:delText>
              </w:r>
            </w:del>
          </w:ins>
        </w:p>
        <w:p w14:paraId="59F63CD5" w14:textId="24A738E9" w:rsidR="0093090B" w:rsidRPr="00985365" w:rsidDel="008612F0" w:rsidRDefault="0093090B">
          <w:pPr>
            <w:pStyle w:val="TOCHeading"/>
            <w:bidi/>
            <w:rPr>
              <w:ins w:id="937" w:author="michael lazar" w:date="2018-09-04T20:31:00Z"/>
              <w:del w:id="938" w:author="Nir Ostrovski [2]" w:date="2018-11-04T20:13:00Z"/>
              <w:rFonts w:ascii="David" w:eastAsiaTheme="minorEastAsia" w:hAnsi="David" w:cs="David"/>
              <w:noProof/>
              <w:sz w:val="24"/>
              <w:szCs w:val="24"/>
              <w:rPrChange w:id="939" w:author="Nir Ostrovski" w:date="2018-09-05T13:30:00Z">
                <w:rPr>
                  <w:ins w:id="940" w:author="michael lazar" w:date="2018-09-04T20:31:00Z"/>
                  <w:del w:id="941" w:author="Nir Ostrovski [2]" w:date="2018-11-04T20:13:00Z"/>
                  <w:rFonts w:eastAsiaTheme="minorEastAsia"/>
                  <w:noProof/>
                </w:rPr>
              </w:rPrChange>
            </w:rPr>
            <w:pPrChange w:id="942" w:author="Nir Ostrovski [2]" w:date="2018-11-04T20:13:00Z">
              <w:pPr>
                <w:pStyle w:val="TOC1"/>
                <w:tabs>
                  <w:tab w:val="left" w:pos="3409"/>
                </w:tabs>
                <w:bidi w:val="0"/>
              </w:pPr>
            </w:pPrChange>
          </w:pPr>
          <w:ins w:id="943" w:author="michael lazar" w:date="2018-09-04T20:31:00Z">
            <w:del w:id="944" w:author="Nir Ostrovski [2]" w:date="2018-11-04T20:13:00Z">
              <w:r w:rsidRPr="00985365" w:rsidDel="008612F0">
                <w:rPr>
                  <w:rStyle w:val="Hyperlink"/>
                  <w:rFonts w:ascii="David" w:hAnsi="David" w:cs="David"/>
                  <w:b/>
                  <w:bCs/>
                  <w:noProof/>
                  <w:sz w:val="24"/>
                  <w:szCs w:val="24"/>
                  <w:rtl/>
                  <w:rPrChange w:id="945"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94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47"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948" w:author="Nir Ostrovski" w:date="2018-09-05T13:30:00Z">
                    <w:rPr>
                      <w:noProof/>
                      <w:webHidden/>
                    </w:rPr>
                  </w:rPrChange>
                </w:rPr>
                <w:tab/>
                <w:delText>24</w:delText>
              </w:r>
            </w:del>
          </w:ins>
        </w:p>
        <w:p w14:paraId="56888F6B" w14:textId="2808B0A7" w:rsidR="0093090B" w:rsidRPr="00985365" w:rsidDel="008612F0" w:rsidRDefault="0093090B">
          <w:pPr>
            <w:pStyle w:val="TOCHeading"/>
            <w:bidi/>
            <w:rPr>
              <w:ins w:id="949" w:author="michael lazar" w:date="2018-09-04T20:31:00Z"/>
              <w:del w:id="950" w:author="Nir Ostrovski [2]" w:date="2018-11-04T20:13:00Z"/>
              <w:rFonts w:ascii="David" w:eastAsiaTheme="minorEastAsia" w:hAnsi="David" w:cs="David"/>
              <w:noProof/>
              <w:sz w:val="24"/>
              <w:szCs w:val="24"/>
              <w:rPrChange w:id="951" w:author="Nir Ostrovski" w:date="2018-09-05T13:30:00Z">
                <w:rPr>
                  <w:ins w:id="952" w:author="michael lazar" w:date="2018-09-04T20:31:00Z"/>
                  <w:del w:id="953" w:author="Nir Ostrovski [2]" w:date="2018-11-04T20:13:00Z"/>
                  <w:rFonts w:eastAsiaTheme="minorEastAsia"/>
                  <w:noProof/>
                </w:rPr>
              </w:rPrChange>
            </w:rPr>
            <w:pPrChange w:id="954" w:author="Nir Ostrovski [2]" w:date="2018-11-04T20:13:00Z">
              <w:pPr>
                <w:pStyle w:val="TOC1"/>
                <w:tabs>
                  <w:tab w:val="left" w:pos="1540"/>
                </w:tabs>
                <w:bidi w:val="0"/>
              </w:pPr>
            </w:pPrChange>
          </w:pPr>
          <w:ins w:id="955" w:author="michael lazar" w:date="2018-09-04T20:31:00Z">
            <w:del w:id="956" w:author="Nir Ostrovski [2]" w:date="2018-11-04T20:13:00Z">
              <w:r w:rsidRPr="00985365" w:rsidDel="008612F0">
                <w:rPr>
                  <w:rStyle w:val="Hyperlink"/>
                  <w:rFonts w:ascii="David" w:hAnsi="David" w:cs="David"/>
                  <w:b/>
                  <w:bCs/>
                  <w:noProof/>
                  <w:sz w:val="24"/>
                  <w:szCs w:val="24"/>
                  <w:rPrChange w:id="957"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95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59"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960" w:author="Nir Ostrovski" w:date="2018-09-05T13:30:00Z">
                    <w:rPr>
                      <w:noProof/>
                      <w:webHidden/>
                    </w:rPr>
                  </w:rPrChange>
                </w:rPr>
                <w:tab/>
                <w:delText>24</w:delText>
              </w:r>
            </w:del>
          </w:ins>
        </w:p>
        <w:p w14:paraId="1D4CB303" w14:textId="14DF44AB" w:rsidR="0093090B" w:rsidRPr="00985365" w:rsidDel="008612F0" w:rsidRDefault="0093090B">
          <w:pPr>
            <w:pStyle w:val="TOCHeading"/>
            <w:bidi/>
            <w:rPr>
              <w:ins w:id="961" w:author="michael lazar" w:date="2018-09-04T20:31:00Z"/>
              <w:del w:id="962" w:author="Nir Ostrovski [2]" w:date="2018-11-04T20:13:00Z"/>
              <w:rFonts w:ascii="David" w:eastAsiaTheme="minorEastAsia" w:hAnsi="David" w:cs="David"/>
              <w:noProof/>
              <w:sz w:val="24"/>
              <w:szCs w:val="24"/>
              <w:rPrChange w:id="963" w:author="Nir Ostrovski" w:date="2018-09-05T13:30:00Z">
                <w:rPr>
                  <w:ins w:id="964" w:author="michael lazar" w:date="2018-09-04T20:31:00Z"/>
                  <w:del w:id="965" w:author="Nir Ostrovski [2]" w:date="2018-11-04T20:13:00Z"/>
                  <w:rFonts w:eastAsiaTheme="minorEastAsia"/>
                  <w:noProof/>
                </w:rPr>
              </w:rPrChange>
            </w:rPr>
            <w:pPrChange w:id="966" w:author="Nir Ostrovski [2]" w:date="2018-11-04T20:13:00Z">
              <w:pPr>
                <w:pStyle w:val="TOC1"/>
              </w:pPr>
            </w:pPrChange>
          </w:pPr>
          <w:ins w:id="967" w:author="michael lazar" w:date="2018-09-04T20:31:00Z">
            <w:del w:id="968" w:author="Nir Ostrovski [2]" w:date="2018-11-04T20:13:00Z">
              <w:r w:rsidRPr="00985365" w:rsidDel="008612F0">
                <w:rPr>
                  <w:rStyle w:val="Hyperlink"/>
                  <w:rFonts w:ascii="David" w:hAnsi="David" w:cs="David"/>
                  <w:b/>
                  <w:bCs/>
                  <w:noProof/>
                  <w:sz w:val="24"/>
                  <w:szCs w:val="24"/>
                  <w:rtl/>
                  <w:rPrChange w:id="969"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97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971"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972" w:author="Nir Ostrovski" w:date="2018-09-05T13:30:00Z">
                    <w:rPr>
                      <w:noProof/>
                      <w:webHidden/>
                    </w:rPr>
                  </w:rPrChange>
                </w:rPr>
                <w:tab/>
                <w:delText>25</w:delText>
              </w:r>
            </w:del>
          </w:ins>
        </w:p>
        <w:p w14:paraId="227C28D9" w14:textId="43C23243" w:rsidR="0093090B" w:rsidRPr="00985365" w:rsidDel="008612F0" w:rsidRDefault="0093090B">
          <w:pPr>
            <w:pStyle w:val="TOCHeading"/>
            <w:bidi/>
            <w:rPr>
              <w:ins w:id="973" w:author="michael lazar" w:date="2018-09-04T20:31:00Z"/>
              <w:del w:id="974" w:author="Nir Ostrovski [2]" w:date="2018-11-04T20:13:00Z"/>
              <w:rFonts w:ascii="David" w:eastAsiaTheme="minorEastAsia" w:hAnsi="David" w:cs="David"/>
              <w:noProof/>
              <w:sz w:val="24"/>
              <w:szCs w:val="24"/>
              <w:rPrChange w:id="975" w:author="Nir Ostrovski" w:date="2018-09-05T13:30:00Z">
                <w:rPr>
                  <w:ins w:id="976" w:author="michael lazar" w:date="2018-09-04T20:31:00Z"/>
                  <w:del w:id="977" w:author="Nir Ostrovski [2]" w:date="2018-11-04T20:13:00Z"/>
                  <w:rFonts w:eastAsiaTheme="minorEastAsia"/>
                  <w:noProof/>
                </w:rPr>
              </w:rPrChange>
            </w:rPr>
            <w:pPrChange w:id="978" w:author="Nir Ostrovski [2]" w:date="2018-11-04T20:13:00Z">
              <w:pPr>
                <w:pStyle w:val="TOC2"/>
                <w:bidi w:val="0"/>
              </w:pPr>
            </w:pPrChange>
          </w:pPr>
          <w:ins w:id="979" w:author="michael lazar" w:date="2018-09-04T20:31:00Z">
            <w:del w:id="980" w:author="Nir Ostrovski [2]" w:date="2018-11-04T20:13:00Z">
              <w:r w:rsidRPr="00985365" w:rsidDel="008612F0">
                <w:rPr>
                  <w:rStyle w:val="Hyperlink"/>
                  <w:rFonts w:ascii="David" w:hAnsi="David" w:cs="David"/>
                  <w:noProof/>
                  <w:sz w:val="24"/>
                  <w:szCs w:val="24"/>
                  <w:rPrChange w:id="981"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98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983"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984" w:author="Nir Ostrovski" w:date="2018-09-05T13:30:00Z">
                    <w:rPr>
                      <w:noProof/>
                      <w:webHidden/>
                    </w:rPr>
                  </w:rPrChange>
                </w:rPr>
                <w:tab/>
                <w:delText>25</w:delText>
              </w:r>
            </w:del>
          </w:ins>
        </w:p>
        <w:p w14:paraId="62E8C79B" w14:textId="18AE6FFA" w:rsidR="008E6CE5" w:rsidRPr="00985365" w:rsidDel="008612F0" w:rsidRDefault="008E6CE5">
          <w:pPr>
            <w:pStyle w:val="TOCHeading"/>
            <w:bidi/>
            <w:rPr>
              <w:del w:id="985" w:author="Nir Ostrovski [2]" w:date="2018-11-04T20:13:00Z"/>
              <w:rFonts w:ascii="David" w:eastAsiaTheme="minorEastAsia" w:hAnsi="David" w:cs="David"/>
              <w:noProof/>
              <w:sz w:val="24"/>
              <w:szCs w:val="24"/>
              <w:rPrChange w:id="986" w:author="Nir Ostrovski" w:date="2018-09-05T13:30:00Z">
                <w:rPr>
                  <w:del w:id="987" w:author="Nir Ostrovski [2]" w:date="2018-11-04T20:13:00Z"/>
                  <w:rFonts w:ascii="David" w:eastAsiaTheme="minorEastAsia" w:hAnsi="David" w:cs="David"/>
                  <w:noProof/>
                </w:rPr>
              </w:rPrChange>
            </w:rPr>
            <w:pPrChange w:id="988" w:author="Nir Ostrovski [2]" w:date="2018-11-04T20:13:00Z">
              <w:pPr>
                <w:pStyle w:val="TOC1"/>
              </w:pPr>
            </w:pPrChange>
          </w:pPr>
          <w:del w:id="989" w:author="Nir Ostrovski [2]" w:date="2018-11-04T20:13:00Z">
            <w:r w:rsidRPr="00985365" w:rsidDel="008612F0">
              <w:rPr>
                <w:rStyle w:val="Hyperlink"/>
                <w:rFonts w:ascii="David" w:hAnsi="David" w:cs="David"/>
                <w:b/>
                <w:bCs/>
                <w:noProof/>
                <w:sz w:val="24"/>
                <w:szCs w:val="24"/>
                <w:rPrChange w:id="990" w:author="Nir Ostrovski" w:date="2018-09-05T13:30:00Z">
                  <w:rPr>
                    <w:rStyle w:val="Hyperlink"/>
                    <w:rFonts w:ascii="David" w:hAnsi="David" w:cs="David"/>
                    <w:b/>
                    <w:bCs/>
                    <w:noProof/>
                  </w:rPr>
                </w:rPrChange>
              </w:rPr>
              <w:delText>2</w:delText>
            </w:r>
            <w:r w:rsidRPr="00985365" w:rsidDel="008612F0">
              <w:rPr>
                <w:rFonts w:ascii="David" w:eastAsiaTheme="minorEastAsia" w:hAnsi="David" w:cs="David"/>
                <w:noProof/>
                <w:sz w:val="24"/>
                <w:szCs w:val="24"/>
                <w:rPrChange w:id="99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992" w:author="Nir Ostrovski" w:date="2018-09-05T13:30:00Z">
                  <w:rPr>
                    <w:rStyle w:val="Hyperlink"/>
                    <w:rFonts w:ascii="David" w:hAnsi="David" w:cs="David"/>
                    <w:b/>
                    <w:bCs/>
                    <w:noProof/>
                    <w:rtl/>
                  </w:rPr>
                </w:rPrChange>
              </w:rPr>
              <w:delText>מבוא</w:delText>
            </w:r>
            <w:r w:rsidRPr="00985365" w:rsidDel="008612F0">
              <w:rPr>
                <w:rFonts w:ascii="David" w:hAnsi="David" w:cs="David"/>
                <w:noProof/>
                <w:webHidden/>
                <w:sz w:val="24"/>
                <w:szCs w:val="24"/>
                <w:rPrChange w:id="993" w:author="Nir Ostrovski" w:date="2018-09-05T13:30:00Z">
                  <w:rPr>
                    <w:rFonts w:ascii="David" w:hAnsi="David" w:cs="David"/>
                    <w:noProof/>
                    <w:webHidden/>
                  </w:rPr>
                </w:rPrChange>
              </w:rPr>
              <w:tab/>
              <w:delText>4</w:delText>
            </w:r>
          </w:del>
        </w:p>
        <w:p w14:paraId="173E6B37" w14:textId="1D9C21FB" w:rsidR="008E6CE5" w:rsidRPr="00985365" w:rsidDel="008612F0" w:rsidRDefault="008E6CE5">
          <w:pPr>
            <w:pStyle w:val="TOCHeading"/>
            <w:bidi/>
            <w:rPr>
              <w:del w:id="994" w:author="Nir Ostrovski [2]" w:date="2018-11-04T20:13:00Z"/>
              <w:rFonts w:ascii="David" w:eastAsiaTheme="minorEastAsia" w:hAnsi="David" w:cs="David"/>
              <w:noProof/>
              <w:sz w:val="24"/>
              <w:szCs w:val="24"/>
              <w:rPrChange w:id="995" w:author="Nir Ostrovski" w:date="2018-09-05T13:30:00Z">
                <w:rPr>
                  <w:del w:id="996" w:author="Nir Ostrovski [2]" w:date="2018-11-04T20:13:00Z"/>
                  <w:rFonts w:ascii="David" w:eastAsiaTheme="minorEastAsia" w:hAnsi="David" w:cs="David"/>
                  <w:noProof/>
                </w:rPr>
              </w:rPrChange>
            </w:rPr>
            <w:pPrChange w:id="997" w:author="Nir Ostrovski [2]" w:date="2018-11-04T20:13:00Z">
              <w:pPr>
                <w:pStyle w:val="TOC1"/>
                <w:tabs>
                  <w:tab w:val="left" w:pos="1760"/>
                </w:tabs>
              </w:pPr>
            </w:pPrChange>
          </w:pPr>
          <w:del w:id="998" w:author="Nir Ostrovski [2]" w:date="2018-11-04T20:13:00Z">
            <w:r w:rsidRPr="00985365" w:rsidDel="008612F0">
              <w:rPr>
                <w:rStyle w:val="Hyperlink"/>
                <w:rFonts w:ascii="David" w:hAnsi="David" w:cs="David"/>
                <w:b/>
                <w:bCs/>
                <w:noProof/>
                <w:sz w:val="24"/>
                <w:szCs w:val="24"/>
                <w:rtl/>
                <w:rPrChange w:id="999"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00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01"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002" w:author="Nir Ostrovski" w:date="2018-09-05T13:30:00Z">
                  <w:rPr>
                    <w:rFonts w:ascii="David" w:hAnsi="David" w:cs="David"/>
                    <w:noProof/>
                    <w:webHidden/>
                  </w:rPr>
                </w:rPrChange>
              </w:rPr>
              <w:tab/>
              <w:delText>5</w:delText>
            </w:r>
          </w:del>
        </w:p>
        <w:p w14:paraId="50A3D1A8" w14:textId="3050DA0E" w:rsidR="008E6CE5" w:rsidRPr="00985365" w:rsidDel="008612F0" w:rsidRDefault="008E6CE5">
          <w:pPr>
            <w:pStyle w:val="TOCHeading"/>
            <w:bidi/>
            <w:rPr>
              <w:del w:id="1003" w:author="Nir Ostrovski [2]" w:date="2018-11-04T20:13:00Z"/>
              <w:rFonts w:ascii="David" w:eastAsiaTheme="minorEastAsia" w:hAnsi="David" w:cs="David"/>
              <w:noProof/>
              <w:sz w:val="24"/>
              <w:szCs w:val="24"/>
              <w:rPrChange w:id="1004" w:author="Nir Ostrovski" w:date="2018-09-05T13:30:00Z">
                <w:rPr>
                  <w:del w:id="1005" w:author="Nir Ostrovski [2]" w:date="2018-11-04T20:13:00Z"/>
                  <w:rFonts w:ascii="David" w:eastAsiaTheme="minorEastAsia" w:hAnsi="David" w:cs="David"/>
                  <w:noProof/>
                </w:rPr>
              </w:rPrChange>
            </w:rPr>
            <w:pPrChange w:id="1006" w:author="Nir Ostrovski [2]" w:date="2018-11-04T20:13:00Z">
              <w:pPr>
                <w:pStyle w:val="TOC2"/>
                <w:tabs>
                  <w:tab w:val="left" w:pos="4668"/>
                </w:tabs>
              </w:pPr>
            </w:pPrChange>
          </w:pPr>
          <w:del w:id="1007" w:author="Nir Ostrovski [2]" w:date="2018-11-04T20:13:00Z">
            <w:r w:rsidRPr="00985365" w:rsidDel="008612F0">
              <w:rPr>
                <w:rStyle w:val="Hyperlink"/>
                <w:rFonts w:ascii="David" w:hAnsi="David" w:cs="David"/>
                <w:noProof/>
                <w:sz w:val="24"/>
                <w:szCs w:val="24"/>
                <w:rtl/>
                <w:rPrChange w:id="1008" w:author="Nir Ostrovski" w:date="2018-09-05T13:30:00Z">
                  <w:rPr>
                    <w:rStyle w:val="Hyperlink"/>
                    <w:rFonts w:ascii="David" w:hAnsi="David" w:cs="David"/>
                    <w:noProof/>
                    <w:rtl/>
                  </w:rPr>
                </w:rPrChange>
              </w:rPr>
              <w:delText>3.1</w:delText>
            </w:r>
            <w:r w:rsidRPr="00985365" w:rsidDel="008612F0">
              <w:rPr>
                <w:rFonts w:ascii="David" w:eastAsiaTheme="minorEastAsia" w:hAnsi="David" w:cs="David"/>
                <w:noProof/>
                <w:sz w:val="24"/>
                <w:szCs w:val="24"/>
                <w:rPrChange w:id="100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10" w:author="Nir Ostrovski" w:date="2018-09-05T13:30:00Z">
                  <w:rPr>
                    <w:rStyle w:val="Hyperlink"/>
                    <w:rFonts w:ascii="David" w:hAnsi="David" w:cs="David"/>
                    <w:noProof/>
                    <w:rtl/>
                  </w:rPr>
                </w:rPrChange>
              </w:rPr>
              <w:delText>הגדלת סיכויי סטודנט במציאת עבודה במהלך לימודיו.</w:delText>
            </w:r>
            <w:r w:rsidRPr="00985365" w:rsidDel="008612F0">
              <w:rPr>
                <w:rFonts w:ascii="David" w:hAnsi="David" w:cs="David"/>
                <w:noProof/>
                <w:webHidden/>
                <w:sz w:val="24"/>
                <w:szCs w:val="24"/>
                <w:rPrChange w:id="1011" w:author="Nir Ostrovski" w:date="2018-09-05T13:30:00Z">
                  <w:rPr>
                    <w:rFonts w:ascii="David" w:hAnsi="David" w:cs="David"/>
                    <w:noProof/>
                    <w:webHidden/>
                  </w:rPr>
                </w:rPrChange>
              </w:rPr>
              <w:tab/>
              <w:delText>5</w:delText>
            </w:r>
          </w:del>
        </w:p>
        <w:p w14:paraId="37AEE81B" w14:textId="5BB0CE7A" w:rsidR="008E6CE5" w:rsidRPr="00985365" w:rsidDel="008612F0" w:rsidRDefault="008E6CE5">
          <w:pPr>
            <w:pStyle w:val="TOCHeading"/>
            <w:bidi/>
            <w:rPr>
              <w:del w:id="1012" w:author="Nir Ostrovski [2]" w:date="2018-11-04T20:13:00Z"/>
              <w:rFonts w:ascii="David" w:eastAsiaTheme="minorEastAsia" w:hAnsi="David" w:cs="David"/>
              <w:noProof/>
              <w:sz w:val="24"/>
              <w:szCs w:val="24"/>
              <w:rPrChange w:id="1013" w:author="Nir Ostrovski" w:date="2018-09-05T13:30:00Z">
                <w:rPr>
                  <w:del w:id="1014" w:author="Nir Ostrovski [2]" w:date="2018-11-04T20:13:00Z"/>
                  <w:rFonts w:eastAsiaTheme="minorEastAsia"/>
                  <w:noProof/>
                </w:rPr>
              </w:rPrChange>
            </w:rPr>
            <w:pPrChange w:id="1015" w:author="Nir Ostrovski [2]" w:date="2018-11-04T20:13:00Z">
              <w:pPr>
                <w:pStyle w:val="TOC3"/>
                <w:tabs>
                  <w:tab w:val="left" w:pos="6562"/>
                </w:tabs>
              </w:pPr>
            </w:pPrChange>
          </w:pPr>
          <w:del w:id="1016" w:author="Nir Ostrovski [2]" w:date="2018-11-04T20:13:00Z">
            <w:r w:rsidRPr="00985365" w:rsidDel="008612F0">
              <w:rPr>
                <w:rStyle w:val="Hyperlink"/>
                <w:rFonts w:ascii="David" w:hAnsi="David" w:cs="David"/>
                <w:noProof/>
                <w:sz w:val="24"/>
                <w:szCs w:val="24"/>
                <w:rtl/>
                <w:rPrChange w:id="1017" w:author="Nir Ostrovski" w:date="2018-09-05T13:30:00Z">
                  <w:rPr>
                    <w:rStyle w:val="Hyperlink"/>
                    <w:rFonts w:ascii="David" w:hAnsi="David" w:cs="David"/>
                    <w:noProof/>
                    <w:rtl/>
                  </w:rPr>
                </w:rPrChange>
              </w:rPr>
              <w:delText>3.1.1</w:delText>
            </w:r>
            <w:r w:rsidRPr="00985365" w:rsidDel="008612F0">
              <w:rPr>
                <w:rFonts w:ascii="David" w:eastAsiaTheme="minorEastAsia" w:hAnsi="David" w:cs="David"/>
                <w:noProof/>
                <w:sz w:val="24"/>
                <w:szCs w:val="24"/>
                <w:rPrChange w:id="101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19" w:author="Nir Ostrovski" w:date="2018-09-05T13:30:00Z">
                  <w:rPr>
                    <w:rStyle w:val="Hyperlink"/>
                    <w:rFonts w:ascii="David" w:hAnsi="David" w:cs="David"/>
                    <w:noProof/>
                    <w:rtl/>
                  </w:rPr>
                </w:rPrChange>
              </w:rPr>
              <w:delText>חשיפת הסטודנטים בפני מספר גדול יותר של מעסיקים פוטנציאלים.</w:delText>
            </w:r>
            <w:r w:rsidRPr="00985365" w:rsidDel="008612F0">
              <w:rPr>
                <w:rFonts w:ascii="David" w:hAnsi="David" w:cs="David"/>
                <w:noProof/>
                <w:webHidden/>
                <w:sz w:val="24"/>
                <w:szCs w:val="24"/>
                <w:rPrChange w:id="1020" w:author="Nir Ostrovski" w:date="2018-09-05T13:30:00Z">
                  <w:rPr>
                    <w:noProof/>
                    <w:webHidden/>
                  </w:rPr>
                </w:rPrChange>
              </w:rPr>
              <w:tab/>
              <w:delText>5</w:delText>
            </w:r>
          </w:del>
        </w:p>
        <w:p w14:paraId="4C0B37FD" w14:textId="2197BF65" w:rsidR="008E6CE5" w:rsidRPr="00985365" w:rsidDel="008612F0" w:rsidRDefault="008E6CE5">
          <w:pPr>
            <w:pStyle w:val="TOCHeading"/>
            <w:bidi/>
            <w:rPr>
              <w:del w:id="1021" w:author="Nir Ostrovski [2]" w:date="2018-11-04T20:13:00Z"/>
              <w:rFonts w:ascii="David" w:eastAsiaTheme="minorEastAsia" w:hAnsi="David" w:cs="David"/>
              <w:noProof/>
              <w:sz w:val="24"/>
              <w:szCs w:val="24"/>
              <w:rPrChange w:id="1022" w:author="Nir Ostrovski" w:date="2018-09-05T13:30:00Z">
                <w:rPr>
                  <w:del w:id="1023" w:author="Nir Ostrovski [2]" w:date="2018-11-04T20:13:00Z"/>
                  <w:rFonts w:eastAsiaTheme="minorEastAsia"/>
                  <w:noProof/>
                </w:rPr>
              </w:rPrChange>
            </w:rPr>
            <w:pPrChange w:id="1024" w:author="Nir Ostrovski [2]" w:date="2018-11-04T20:13:00Z">
              <w:pPr>
                <w:pStyle w:val="TOC3"/>
                <w:tabs>
                  <w:tab w:val="left" w:pos="7098"/>
                </w:tabs>
              </w:pPr>
            </w:pPrChange>
          </w:pPr>
          <w:del w:id="1025" w:author="Nir Ostrovski [2]" w:date="2018-11-04T20:13:00Z">
            <w:r w:rsidRPr="00985365" w:rsidDel="008612F0">
              <w:rPr>
                <w:rStyle w:val="Hyperlink"/>
                <w:rFonts w:ascii="David" w:hAnsi="David" w:cs="David"/>
                <w:noProof/>
                <w:sz w:val="24"/>
                <w:szCs w:val="24"/>
                <w:rtl/>
                <w:rPrChange w:id="1026" w:author="Nir Ostrovski" w:date="2018-09-05T13:30:00Z">
                  <w:rPr>
                    <w:rStyle w:val="Hyperlink"/>
                    <w:rFonts w:ascii="David" w:hAnsi="David" w:cs="David"/>
                    <w:noProof/>
                    <w:rtl/>
                  </w:rPr>
                </w:rPrChange>
              </w:rPr>
              <w:delText>3.1.2</w:delText>
            </w:r>
            <w:r w:rsidRPr="00985365" w:rsidDel="008612F0">
              <w:rPr>
                <w:rFonts w:ascii="David" w:eastAsiaTheme="minorEastAsia" w:hAnsi="David" w:cs="David"/>
                <w:noProof/>
                <w:sz w:val="24"/>
                <w:szCs w:val="24"/>
                <w:rPrChange w:id="102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28" w:author="Nir Ostrovski" w:date="2018-09-05T13:30:00Z">
                  <w:rPr>
                    <w:rStyle w:val="Hyperlink"/>
                    <w:rFonts w:ascii="David" w:hAnsi="David" w:cs="David"/>
                    <w:noProof/>
                    <w:rtl/>
                  </w:rPr>
                </w:rPrChange>
              </w:rPr>
              <w:delText xml:space="preserve">שיפור התאמתו של הסטודנט לתפקידים הרצויים אותם הגדיר הסטודנט ב </w:delText>
            </w:r>
            <w:r w:rsidRPr="00985365" w:rsidDel="008612F0">
              <w:rPr>
                <w:rStyle w:val="Hyperlink"/>
                <w:rFonts w:ascii="David" w:hAnsi="David" w:cs="David"/>
                <w:noProof/>
                <w:sz w:val="24"/>
                <w:szCs w:val="24"/>
                <w:rPrChange w:id="1029" w:author="Nir Ostrovski" w:date="2018-09-05T13:30:00Z">
                  <w:rPr>
                    <w:rStyle w:val="Hyperlink"/>
                    <w:rFonts w:ascii="David" w:hAnsi="David" w:cs="David"/>
                    <w:noProof/>
                  </w:rPr>
                </w:rPrChange>
              </w:rPr>
              <w:delText>WishList</w:delText>
            </w:r>
            <w:r w:rsidRPr="00985365" w:rsidDel="008612F0">
              <w:rPr>
                <w:rStyle w:val="Hyperlink"/>
                <w:rFonts w:ascii="David" w:hAnsi="David" w:cs="David"/>
                <w:noProof/>
                <w:sz w:val="24"/>
                <w:szCs w:val="24"/>
                <w:rtl/>
                <w:rPrChange w:id="1030"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031" w:author="Nir Ostrovski" w:date="2018-09-05T13:30:00Z">
                  <w:rPr>
                    <w:noProof/>
                    <w:webHidden/>
                  </w:rPr>
                </w:rPrChange>
              </w:rPr>
              <w:tab/>
              <w:delText>5</w:delText>
            </w:r>
          </w:del>
        </w:p>
        <w:p w14:paraId="656FB921" w14:textId="325E043D" w:rsidR="008E6CE5" w:rsidRPr="00985365" w:rsidDel="008612F0" w:rsidRDefault="008E6CE5">
          <w:pPr>
            <w:pStyle w:val="TOCHeading"/>
            <w:bidi/>
            <w:rPr>
              <w:del w:id="1032" w:author="Nir Ostrovski [2]" w:date="2018-11-04T20:13:00Z"/>
              <w:rFonts w:ascii="David" w:eastAsiaTheme="minorEastAsia" w:hAnsi="David" w:cs="David"/>
              <w:noProof/>
              <w:sz w:val="24"/>
              <w:szCs w:val="24"/>
              <w:rPrChange w:id="1033" w:author="Nir Ostrovski" w:date="2018-09-05T13:30:00Z">
                <w:rPr>
                  <w:del w:id="1034" w:author="Nir Ostrovski [2]" w:date="2018-11-04T20:13:00Z"/>
                  <w:rFonts w:eastAsiaTheme="minorEastAsia"/>
                  <w:noProof/>
                </w:rPr>
              </w:rPrChange>
            </w:rPr>
            <w:pPrChange w:id="1035" w:author="Nir Ostrovski [2]" w:date="2018-11-04T20:13:00Z">
              <w:pPr>
                <w:pStyle w:val="TOC3"/>
                <w:tabs>
                  <w:tab w:val="left" w:pos="5861"/>
                </w:tabs>
              </w:pPr>
            </w:pPrChange>
          </w:pPr>
          <w:del w:id="1036" w:author="Nir Ostrovski [2]" w:date="2018-11-04T20:13:00Z">
            <w:r w:rsidRPr="00985365" w:rsidDel="008612F0">
              <w:rPr>
                <w:rStyle w:val="Hyperlink"/>
                <w:rFonts w:ascii="David" w:hAnsi="David" w:cs="David"/>
                <w:noProof/>
                <w:sz w:val="24"/>
                <w:szCs w:val="24"/>
                <w:rtl/>
                <w:rPrChange w:id="1037" w:author="Nir Ostrovski" w:date="2018-09-05T13:30:00Z">
                  <w:rPr>
                    <w:rStyle w:val="Hyperlink"/>
                    <w:rFonts w:ascii="David" w:hAnsi="David" w:cs="David"/>
                    <w:noProof/>
                    <w:rtl/>
                  </w:rPr>
                </w:rPrChange>
              </w:rPr>
              <w:delText>3.1.3</w:delText>
            </w:r>
            <w:r w:rsidRPr="00985365" w:rsidDel="008612F0">
              <w:rPr>
                <w:rFonts w:ascii="David" w:eastAsiaTheme="minorEastAsia" w:hAnsi="David" w:cs="David"/>
                <w:noProof/>
                <w:sz w:val="24"/>
                <w:szCs w:val="24"/>
                <w:rPrChange w:id="103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39" w:author="Nir Ostrovski" w:date="2018-09-05T13:30:00Z">
                  <w:rPr>
                    <w:rStyle w:val="Hyperlink"/>
                    <w:rFonts w:ascii="David" w:hAnsi="David" w:cs="David"/>
                    <w:noProof/>
                    <w:rtl/>
                  </w:rPr>
                </w:rPrChange>
              </w:rPr>
              <w:delText>מניעת אפליה בין סטודנטים המתמודדים על אותה המשרה.</w:delText>
            </w:r>
            <w:r w:rsidRPr="00985365" w:rsidDel="008612F0">
              <w:rPr>
                <w:rFonts w:ascii="David" w:hAnsi="David" w:cs="David"/>
                <w:noProof/>
                <w:webHidden/>
                <w:sz w:val="24"/>
                <w:szCs w:val="24"/>
                <w:rPrChange w:id="1040" w:author="Nir Ostrovski" w:date="2018-09-05T13:30:00Z">
                  <w:rPr>
                    <w:noProof/>
                    <w:webHidden/>
                  </w:rPr>
                </w:rPrChange>
              </w:rPr>
              <w:tab/>
              <w:delText>5</w:delText>
            </w:r>
          </w:del>
        </w:p>
        <w:p w14:paraId="0A1E0720" w14:textId="2A8DED8D" w:rsidR="008E6CE5" w:rsidRPr="00985365" w:rsidDel="008612F0" w:rsidRDefault="008E6CE5">
          <w:pPr>
            <w:pStyle w:val="TOCHeading"/>
            <w:bidi/>
            <w:rPr>
              <w:del w:id="1041" w:author="Nir Ostrovski [2]" w:date="2018-11-04T20:13:00Z"/>
              <w:rFonts w:ascii="David" w:eastAsiaTheme="minorEastAsia" w:hAnsi="David" w:cs="David"/>
              <w:noProof/>
              <w:sz w:val="24"/>
              <w:szCs w:val="24"/>
              <w:rPrChange w:id="1042" w:author="Nir Ostrovski" w:date="2018-09-05T13:30:00Z">
                <w:rPr>
                  <w:del w:id="1043" w:author="Nir Ostrovski [2]" w:date="2018-11-04T20:13:00Z"/>
                  <w:rFonts w:ascii="David" w:eastAsiaTheme="minorEastAsia" w:hAnsi="David" w:cs="David"/>
                  <w:noProof/>
                </w:rPr>
              </w:rPrChange>
            </w:rPr>
            <w:pPrChange w:id="1044" w:author="Nir Ostrovski [2]" w:date="2018-11-04T20:13:00Z">
              <w:pPr>
                <w:pStyle w:val="TOC2"/>
              </w:pPr>
            </w:pPrChange>
          </w:pPr>
          <w:del w:id="1045" w:author="Nir Ostrovski [2]" w:date="2018-11-04T20:13:00Z">
            <w:r w:rsidRPr="00985365" w:rsidDel="008612F0">
              <w:rPr>
                <w:rStyle w:val="Hyperlink"/>
                <w:rFonts w:ascii="David" w:hAnsi="David" w:cs="David"/>
                <w:noProof/>
                <w:sz w:val="24"/>
                <w:szCs w:val="24"/>
                <w:rtl/>
                <w:rPrChange w:id="1046" w:author="Nir Ostrovski" w:date="2018-09-05T13:30:00Z">
                  <w:rPr>
                    <w:rStyle w:val="Hyperlink"/>
                    <w:rFonts w:ascii="David" w:hAnsi="David" w:cs="David"/>
                    <w:noProof/>
                    <w:rtl/>
                  </w:rPr>
                </w:rPrChange>
              </w:rPr>
              <w:delText>3.2</w:delText>
            </w:r>
            <w:r w:rsidRPr="00985365" w:rsidDel="008612F0">
              <w:rPr>
                <w:rFonts w:ascii="David" w:eastAsiaTheme="minorEastAsia" w:hAnsi="David" w:cs="David"/>
                <w:noProof/>
                <w:sz w:val="24"/>
                <w:szCs w:val="24"/>
                <w:rPrChange w:id="104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48" w:author="Nir Ostrovski" w:date="2018-09-05T13:30:00Z">
                  <w:rPr>
                    <w:rStyle w:val="Hyperlink"/>
                    <w:rFonts w:ascii="David" w:hAnsi="David" w:cs="David"/>
                    <w:noProof/>
                    <w:rtl/>
                  </w:rPr>
                </w:rPrChange>
              </w:rPr>
              <w:delText>אחוזי גיוס גבוהים.</w:delText>
            </w:r>
            <w:r w:rsidRPr="00985365" w:rsidDel="008612F0">
              <w:rPr>
                <w:rFonts w:ascii="David" w:hAnsi="David" w:cs="David"/>
                <w:noProof/>
                <w:webHidden/>
                <w:sz w:val="24"/>
                <w:szCs w:val="24"/>
                <w:rPrChange w:id="1049" w:author="Nir Ostrovski" w:date="2018-09-05T13:30:00Z">
                  <w:rPr>
                    <w:rFonts w:ascii="David" w:hAnsi="David" w:cs="David"/>
                    <w:noProof/>
                    <w:webHidden/>
                  </w:rPr>
                </w:rPrChange>
              </w:rPr>
              <w:tab/>
              <w:delText>5</w:delText>
            </w:r>
          </w:del>
        </w:p>
        <w:p w14:paraId="3D040BD3" w14:textId="12BDA04F" w:rsidR="008E6CE5" w:rsidRPr="00985365" w:rsidDel="008612F0" w:rsidRDefault="008E6CE5">
          <w:pPr>
            <w:pStyle w:val="TOCHeading"/>
            <w:bidi/>
            <w:rPr>
              <w:del w:id="1050" w:author="Nir Ostrovski [2]" w:date="2018-11-04T20:13:00Z"/>
              <w:rFonts w:ascii="David" w:eastAsiaTheme="minorEastAsia" w:hAnsi="David" w:cs="David"/>
              <w:noProof/>
              <w:sz w:val="24"/>
              <w:szCs w:val="24"/>
              <w:rPrChange w:id="1051" w:author="Nir Ostrovski" w:date="2018-09-05T13:30:00Z">
                <w:rPr>
                  <w:del w:id="1052" w:author="Nir Ostrovski [2]" w:date="2018-11-04T20:13:00Z"/>
                  <w:rFonts w:eastAsiaTheme="minorEastAsia"/>
                  <w:noProof/>
                </w:rPr>
              </w:rPrChange>
            </w:rPr>
            <w:pPrChange w:id="1053" w:author="Nir Ostrovski [2]" w:date="2018-11-04T20:13:00Z">
              <w:pPr>
                <w:pStyle w:val="TOC3"/>
              </w:pPr>
            </w:pPrChange>
          </w:pPr>
          <w:del w:id="1054" w:author="Nir Ostrovski [2]" w:date="2018-11-04T20:13:00Z">
            <w:r w:rsidRPr="00985365" w:rsidDel="008612F0">
              <w:rPr>
                <w:rStyle w:val="Hyperlink"/>
                <w:rFonts w:ascii="David" w:hAnsi="David" w:cs="David"/>
                <w:noProof/>
                <w:sz w:val="24"/>
                <w:szCs w:val="24"/>
                <w:rtl/>
                <w:rPrChange w:id="1055" w:author="Nir Ostrovski" w:date="2018-09-05T13:30:00Z">
                  <w:rPr>
                    <w:rStyle w:val="Hyperlink"/>
                    <w:rFonts w:ascii="David" w:hAnsi="David" w:cs="David"/>
                    <w:noProof/>
                    <w:rtl/>
                  </w:rPr>
                </w:rPrChange>
              </w:rPr>
              <w:delText>3.2.1</w:delText>
            </w:r>
            <w:r w:rsidRPr="00985365" w:rsidDel="008612F0">
              <w:rPr>
                <w:rFonts w:ascii="David" w:eastAsiaTheme="minorEastAsia" w:hAnsi="David" w:cs="David"/>
                <w:noProof/>
                <w:sz w:val="24"/>
                <w:szCs w:val="24"/>
                <w:rPrChange w:id="105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57" w:author="Nir Ostrovski" w:date="2018-09-05T13:30:00Z">
                  <w:rPr>
                    <w:rStyle w:val="Hyperlink"/>
                    <w:rFonts w:ascii="David" w:hAnsi="David" w:cs="David"/>
                    <w:noProof/>
                    <w:rtl/>
                  </w:rPr>
                </w:rPrChange>
              </w:rPr>
              <w:delText>עמידה ב-</w:delText>
            </w:r>
            <w:r w:rsidRPr="00985365" w:rsidDel="008612F0">
              <w:rPr>
                <w:rStyle w:val="Hyperlink"/>
                <w:rFonts w:ascii="David" w:hAnsi="David" w:cs="David"/>
                <w:noProof/>
                <w:sz w:val="24"/>
                <w:szCs w:val="24"/>
                <w:rPrChange w:id="1058" w:author="Nir Ostrovski" w:date="2018-09-05T13:30:00Z">
                  <w:rPr>
                    <w:rStyle w:val="Hyperlink"/>
                    <w:rFonts w:ascii="David" w:hAnsi="David" w:cs="David"/>
                    <w:noProof/>
                  </w:rPr>
                </w:rPrChange>
              </w:rPr>
              <w:delText>SLA</w:delText>
            </w:r>
            <w:r w:rsidRPr="00985365" w:rsidDel="008612F0">
              <w:rPr>
                <w:rStyle w:val="Hyperlink"/>
                <w:rFonts w:ascii="David" w:hAnsi="David" w:cs="David"/>
                <w:noProof/>
                <w:sz w:val="24"/>
                <w:szCs w:val="24"/>
                <w:rtl/>
                <w:rPrChange w:id="1059" w:author="Nir Ostrovski" w:date="2018-09-05T13:30:00Z">
                  <w:rPr>
                    <w:rStyle w:val="Hyperlink"/>
                    <w:rFonts w:ascii="David" w:hAnsi="David" w:cs="David"/>
                    <w:noProof/>
                    <w:rtl/>
                  </w:rPr>
                </w:rPrChange>
              </w:rPr>
              <w:delText xml:space="preserve"> של המעסיק באיוש למשרת סטודנט.</w:delText>
            </w:r>
            <w:r w:rsidRPr="00985365" w:rsidDel="008612F0">
              <w:rPr>
                <w:rFonts w:ascii="David" w:hAnsi="David" w:cs="David"/>
                <w:noProof/>
                <w:webHidden/>
                <w:sz w:val="24"/>
                <w:szCs w:val="24"/>
                <w:rPrChange w:id="1060" w:author="Nir Ostrovski" w:date="2018-09-05T13:30:00Z">
                  <w:rPr>
                    <w:noProof/>
                    <w:webHidden/>
                  </w:rPr>
                </w:rPrChange>
              </w:rPr>
              <w:tab/>
              <w:delText>5</w:delText>
            </w:r>
          </w:del>
        </w:p>
        <w:p w14:paraId="5F467624" w14:textId="0BC57E12" w:rsidR="008E6CE5" w:rsidRPr="00985365" w:rsidDel="008612F0" w:rsidRDefault="008E6CE5">
          <w:pPr>
            <w:pStyle w:val="TOCHeading"/>
            <w:bidi/>
            <w:rPr>
              <w:del w:id="1061" w:author="Nir Ostrovski [2]" w:date="2018-11-04T20:13:00Z"/>
              <w:rFonts w:ascii="David" w:eastAsiaTheme="minorEastAsia" w:hAnsi="David" w:cs="David"/>
              <w:noProof/>
              <w:sz w:val="24"/>
              <w:szCs w:val="24"/>
              <w:rPrChange w:id="1062" w:author="Nir Ostrovski" w:date="2018-09-05T13:30:00Z">
                <w:rPr>
                  <w:del w:id="1063" w:author="Nir Ostrovski [2]" w:date="2018-11-04T20:13:00Z"/>
                  <w:rFonts w:eastAsiaTheme="minorEastAsia"/>
                  <w:noProof/>
                </w:rPr>
              </w:rPrChange>
            </w:rPr>
            <w:pPrChange w:id="1064" w:author="Nir Ostrovski [2]" w:date="2018-11-04T20:13:00Z">
              <w:pPr>
                <w:pStyle w:val="TOC3"/>
                <w:tabs>
                  <w:tab w:val="left" w:pos="6282"/>
                </w:tabs>
              </w:pPr>
            </w:pPrChange>
          </w:pPr>
          <w:del w:id="1065" w:author="Nir Ostrovski [2]" w:date="2018-11-04T20:13:00Z">
            <w:r w:rsidRPr="00985365" w:rsidDel="008612F0">
              <w:rPr>
                <w:rStyle w:val="Hyperlink"/>
                <w:rFonts w:ascii="David" w:hAnsi="David" w:cs="David"/>
                <w:noProof/>
                <w:sz w:val="24"/>
                <w:szCs w:val="24"/>
                <w:rtl/>
                <w:rPrChange w:id="1066" w:author="Nir Ostrovski" w:date="2018-09-05T13:30:00Z">
                  <w:rPr>
                    <w:rStyle w:val="Hyperlink"/>
                    <w:rFonts w:ascii="David" w:hAnsi="David" w:cs="David"/>
                    <w:noProof/>
                    <w:rtl/>
                  </w:rPr>
                </w:rPrChange>
              </w:rPr>
              <w:delText>3.2.2</w:delText>
            </w:r>
            <w:r w:rsidRPr="00985365" w:rsidDel="008612F0">
              <w:rPr>
                <w:rFonts w:ascii="David" w:eastAsiaTheme="minorEastAsia" w:hAnsi="David" w:cs="David"/>
                <w:noProof/>
                <w:sz w:val="24"/>
                <w:szCs w:val="24"/>
                <w:rPrChange w:id="106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68" w:author="Nir Ostrovski" w:date="2018-09-05T13:30:00Z">
                  <w:rPr>
                    <w:rStyle w:val="Hyperlink"/>
                    <w:rFonts w:ascii="David" w:hAnsi="David" w:cs="David"/>
                    <w:noProof/>
                    <w:rtl/>
                  </w:rPr>
                </w:rPrChange>
              </w:rPr>
              <w:delText>חשיפה של מועמדים עם רמת התאמה גבוהה לדרישות המשרה.</w:delText>
            </w:r>
            <w:r w:rsidRPr="00985365" w:rsidDel="008612F0">
              <w:rPr>
                <w:rFonts w:ascii="David" w:hAnsi="David" w:cs="David"/>
                <w:noProof/>
                <w:webHidden/>
                <w:sz w:val="24"/>
                <w:szCs w:val="24"/>
                <w:rPrChange w:id="1069" w:author="Nir Ostrovski" w:date="2018-09-05T13:30:00Z">
                  <w:rPr>
                    <w:noProof/>
                    <w:webHidden/>
                  </w:rPr>
                </w:rPrChange>
              </w:rPr>
              <w:tab/>
              <w:delText>5</w:delText>
            </w:r>
          </w:del>
        </w:p>
        <w:p w14:paraId="2D2F30C6" w14:textId="124BCD03" w:rsidR="008E6CE5" w:rsidRPr="00985365" w:rsidDel="008612F0" w:rsidRDefault="008E6CE5">
          <w:pPr>
            <w:pStyle w:val="TOCHeading"/>
            <w:bidi/>
            <w:rPr>
              <w:del w:id="1070" w:author="Nir Ostrovski [2]" w:date="2018-11-04T20:13:00Z"/>
              <w:rFonts w:ascii="David" w:eastAsiaTheme="minorEastAsia" w:hAnsi="David" w:cs="David"/>
              <w:noProof/>
              <w:sz w:val="24"/>
              <w:szCs w:val="24"/>
              <w:rPrChange w:id="1071" w:author="Nir Ostrovski" w:date="2018-09-05T13:30:00Z">
                <w:rPr>
                  <w:del w:id="1072" w:author="Nir Ostrovski [2]" w:date="2018-11-04T20:13:00Z"/>
                  <w:rFonts w:ascii="David" w:eastAsiaTheme="minorEastAsia" w:hAnsi="David" w:cs="David"/>
                  <w:noProof/>
                </w:rPr>
              </w:rPrChange>
            </w:rPr>
            <w:pPrChange w:id="1073" w:author="Nir Ostrovski [2]" w:date="2018-11-04T20:13:00Z">
              <w:pPr>
                <w:pStyle w:val="TOC1"/>
                <w:tabs>
                  <w:tab w:val="left" w:pos="2353"/>
                </w:tabs>
              </w:pPr>
            </w:pPrChange>
          </w:pPr>
          <w:del w:id="1074" w:author="Nir Ostrovski [2]" w:date="2018-11-04T20:13:00Z">
            <w:r w:rsidRPr="00985365" w:rsidDel="008612F0">
              <w:rPr>
                <w:rStyle w:val="Hyperlink"/>
                <w:rFonts w:ascii="David" w:hAnsi="David" w:cs="David"/>
                <w:b/>
                <w:bCs/>
                <w:noProof/>
                <w:sz w:val="24"/>
                <w:szCs w:val="24"/>
                <w:rtl/>
                <w:rPrChange w:id="107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07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07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078" w:author="Nir Ostrovski" w:date="2018-09-05T13:30:00Z">
                  <w:rPr>
                    <w:rFonts w:ascii="David" w:hAnsi="David" w:cs="David"/>
                    <w:noProof/>
                    <w:webHidden/>
                  </w:rPr>
                </w:rPrChange>
              </w:rPr>
              <w:tab/>
              <w:delText>6</w:delText>
            </w:r>
          </w:del>
        </w:p>
        <w:p w14:paraId="066EF2C7" w14:textId="1E48AE13" w:rsidR="008E6CE5" w:rsidRPr="00985365" w:rsidDel="008612F0" w:rsidRDefault="008E6CE5">
          <w:pPr>
            <w:pStyle w:val="TOCHeading"/>
            <w:bidi/>
            <w:rPr>
              <w:del w:id="1079" w:author="Nir Ostrovski [2]" w:date="2018-11-04T20:13:00Z"/>
              <w:rFonts w:ascii="David" w:eastAsiaTheme="minorEastAsia" w:hAnsi="David" w:cs="David"/>
              <w:noProof/>
              <w:sz w:val="24"/>
              <w:szCs w:val="24"/>
              <w:rPrChange w:id="1080" w:author="Nir Ostrovski" w:date="2018-09-05T13:30:00Z">
                <w:rPr>
                  <w:del w:id="1081" w:author="Nir Ostrovski [2]" w:date="2018-11-04T20:13:00Z"/>
                  <w:rFonts w:ascii="David" w:eastAsiaTheme="minorEastAsia" w:hAnsi="David" w:cs="David"/>
                  <w:noProof/>
                </w:rPr>
              </w:rPrChange>
            </w:rPr>
            <w:pPrChange w:id="1082" w:author="Nir Ostrovski [2]" w:date="2018-11-04T20:13:00Z">
              <w:pPr>
                <w:pStyle w:val="TOC2"/>
              </w:pPr>
            </w:pPrChange>
          </w:pPr>
          <w:del w:id="1083" w:author="Nir Ostrovski [2]" w:date="2018-11-04T20:13:00Z">
            <w:r w:rsidRPr="00985365" w:rsidDel="008612F0">
              <w:rPr>
                <w:rStyle w:val="Hyperlink"/>
                <w:rFonts w:ascii="David" w:hAnsi="David" w:cs="David"/>
                <w:noProof/>
                <w:sz w:val="24"/>
                <w:szCs w:val="24"/>
                <w:rPrChange w:id="1084"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085"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086" w:author="Nir Ostrovski" w:date="2018-09-05T13:30:00Z">
                  <w:rPr>
                    <w:rStyle w:val="Hyperlink"/>
                    <w:rFonts w:ascii="David" w:hAnsi="David" w:cs="David"/>
                    <w:noProof/>
                    <w:rtl/>
                  </w:rPr>
                </w:rPrChange>
              </w:rPr>
              <w:delText>סקירת ספרות</w:delText>
            </w:r>
            <w:r w:rsidRPr="00985365" w:rsidDel="008612F0">
              <w:rPr>
                <w:rFonts w:ascii="David" w:hAnsi="David" w:cs="David"/>
                <w:noProof/>
                <w:webHidden/>
                <w:sz w:val="24"/>
                <w:szCs w:val="24"/>
                <w:rPrChange w:id="1087" w:author="Nir Ostrovski" w:date="2018-09-05T13:30:00Z">
                  <w:rPr>
                    <w:rFonts w:ascii="David" w:hAnsi="David" w:cs="David"/>
                    <w:noProof/>
                    <w:webHidden/>
                  </w:rPr>
                </w:rPrChange>
              </w:rPr>
              <w:tab/>
              <w:delText>6</w:delText>
            </w:r>
          </w:del>
        </w:p>
        <w:p w14:paraId="69645D69" w14:textId="6025EB02" w:rsidR="008E6CE5" w:rsidRPr="00985365" w:rsidDel="008612F0" w:rsidRDefault="008E6CE5">
          <w:pPr>
            <w:pStyle w:val="TOCHeading"/>
            <w:bidi/>
            <w:rPr>
              <w:del w:id="1088" w:author="Nir Ostrovski [2]" w:date="2018-11-04T20:13:00Z"/>
              <w:rFonts w:ascii="David" w:eastAsiaTheme="minorEastAsia" w:hAnsi="David" w:cs="David"/>
              <w:noProof/>
              <w:sz w:val="24"/>
              <w:szCs w:val="24"/>
              <w:rPrChange w:id="1089" w:author="Nir Ostrovski" w:date="2018-09-05T13:30:00Z">
                <w:rPr>
                  <w:del w:id="1090" w:author="Nir Ostrovski [2]" w:date="2018-11-04T20:13:00Z"/>
                  <w:rFonts w:eastAsiaTheme="minorEastAsia"/>
                  <w:noProof/>
                </w:rPr>
              </w:rPrChange>
            </w:rPr>
            <w:pPrChange w:id="1091" w:author="Nir Ostrovski [2]" w:date="2018-11-04T20:13:00Z">
              <w:pPr>
                <w:pStyle w:val="TOC3"/>
                <w:tabs>
                  <w:tab w:val="left" w:pos="2263"/>
                </w:tabs>
              </w:pPr>
            </w:pPrChange>
          </w:pPr>
          <w:del w:id="1092" w:author="Nir Ostrovski [2]" w:date="2018-11-04T20:13:00Z">
            <w:r w:rsidRPr="00985365" w:rsidDel="008612F0">
              <w:rPr>
                <w:rStyle w:val="Hyperlink"/>
                <w:rFonts w:ascii="David" w:hAnsi="David" w:cs="David"/>
                <w:noProof/>
                <w:sz w:val="24"/>
                <w:szCs w:val="24"/>
                <w:rtl/>
                <w:rPrChange w:id="1093" w:author="Nir Ostrovski" w:date="2018-09-05T13:30:00Z">
                  <w:rPr>
                    <w:rStyle w:val="Hyperlink"/>
                    <w:rFonts w:ascii="David" w:hAnsi="David" w:cs="David"/>
                    <w:noProof/>
                    <w:rtl/>
                  </w:rPr>
                </w:rPrChange>
              </w:rPr>
              <w:delText>4.1.1</w:delText>
            </w:r>
            <w:r w:rsidRPr="00985365" w:rsidDel="008612F0">
              <w:rPr>
                <w:rFonts w:ascii="David" w:eastAsiaTheme="minorEastAsia" w:hAnsi="David" w:cs="David"/>
                <w:noProof/>
                <w:sz w:val="24"/>
                <w:szCs w:val="24"/>
                <w:rPrChange w:id="109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095" w:author="Nir Ostrovski" w:date="2018-09-05T13:30:00Z">
                  <w:rPr>
                    <w:rStyle w:val="Hyperlink"/>
                    <w:rFonts w:ascii="David" w:hAnsi="David" w:cs="David"/>
                    <w:noProof/>
                    <w:rtl/>
                  </w:rPr>
                </w:rPrChange>
              </w:rPr>
              <w:delText>מערכת ממליצה</w:delText>
            </w:r>
            <w:r w:rsidRPr="00985365" w:rsidDel="008612F0">
              <w:rPr>
                <w:rFonts w:ascii="David" w:hAnsi="David" w:cs="David"/>
                <w:noProof/>
                <w:webHidden/>
                <w:sz w:val="24"/>
                <w:szCs w:val="24"/>
                <w:rPrChange w:id="1096" w:author="Nir Ostrovski" w:date="2018-09-05T13:30:00Z">
                  <w:rPr>
                    <w:noProof/>
                    <w:webHidden/>
                  </w:rPr>
                </w:rPrChange>
              </w:rPr>
              <w:tab/>
              <w:delText>6</w:delText>
            </w:r>
          </w:del>
        </w:p>
        <w:p w14:paraId="4A6069EC" w14:textId="394527F8" w:rsidR="008E6CE5" w:rsidRPr="00985365" w:rsidDel="008612F0" w:rsidRDefault="008E6CE5">
          <w:pPr>
            <w:pStyle w:val="TOCHeading"/>
            <w:bidi/>
            <w:rPr>
              <w:del w:id="1097" w:author="Nir Ostrovski [2]" w:date="2018-11-04T20:13:00Z"/>
              <w:rFonts w:ascii="David" w:eastAsiaTheme="minorEastAsia" w:hAnsi="David" w:cs="David"/>
              <w:noProof/>
              <w:sz w:val="24"/>
              <w:szCs w:val="24"/>
              <w:rPrChange w:id="1098" w:author="Nir Ostrovski" w:date="2018-09-05T13:30:00Z">
                <w:rPr>
                  <w:del w:id="1099" w:author="Nir Ostrovski [2]" w:date="2018-11-04T20:13:00Z"/>
                  <w:rFonts w:eastAsiaTheme="minorEastAsia"/>
                  <w:noProof/>
                </w:rPr>
              </w:rPrChange>
            </w:rPr>
            <w:pPrChange w:id="1100" w:author="Nir Ostrovski [2]" w:date="2018-11-04T20:13:00Z">
              <w:pPr>
                <w:pStyle w:val="TOC3"/>
                <w:tabs>
                  <w:tab w:val="left" w:pos="2485"/>
                </w:tabs>
              </w:pPr>
            </w:pPrChange>
          </w:pPr>
          <w:del w:id="1101" w:author="Nir Ostrovski [2]" w:date="2018-11-04T20:13:00Z">
            <w:r w:rsidRPr="00985365" w:rsidDel="008612F0">
              <w:rPr>
                <w:rStyle w:val="Hyperlink"/>
                <w:rFonts w:ascii="David" w:hAnsi="David" w:cs="David"/>
                <w:noProof/>
                <w:sz w:val="24"/>
                <w:szCs w:val="24"/>
                <w:rtl/>
                <w:rPrChange w:id="1102" w:author="Nir Ostrovski" w:date="2018-09-05T13:30:00Z">
                  <w:rPr>
                    <w:rStyle w:val="Hyperlink"/>
                    <w:rFonts w:ascii="David" w:hAnsi="David" w:cs="David"/>
                    <w:noProof/>
                    <w:rtl/>
                  </w:rPr>
                </w:rPrChange>
              </w:rPr>
              <w:delText>4.1.2</w:delText>
            </w:r>
            <w:r w:rsidRPr="00985365" w:rsidDel="008612F0">
              <w:rPr>
                <w:rFonts w:ascii="David" w:eastAsiaTheme="minorEastAsia" w:hAnsi="David" w:cs="David"/>
                <w:noProof/>
                <w:sz w:val="24"/>
                <w:szCs w:val="24"/>
                <w:rPrChange w:id="110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04" w:author="Nir Ostrovski" w:date="2018-09-05T13:30:00Z">
                  <w:rPr>
                    <w:rStyle w:val="Hyperlink"/>
                    <w:rFonts w:ascii="David" w:hAnsi="David" w:cs="David"/>
                    <w:noProof/>
                    <w:rtl/>
                  </w:rPr>
                </w:rPrChange>
              </w:rPr>
              <w:delText>עיבוד שפה טבעית</w:delText>
            </w:r>
            <w:r w:rsidRPr="00985365" w:rsidDel="008612F0">
              <w:rPr>
                <w:rFonts w:ascii="David" w:hAnsi="David" w:cs="David"/>
                <w:noProof/>
                <w:webHidden/>
                <w:sz w:val="24"/>
                <w:szCs w:val="24"/>
                <w:rPrChange w:id="1105" w:author="Nir Ostrovski" w:date="2018-09-05T13:30:00Z">
                  <w:rPr>
                    <w:noProof/>
                    <w:webHidden/>
                  </w:rPr>
                </w:rPrChange>
              </w:rPr>
              <w:tab/>
              <w:delText>6</w:delText>
            </w:r>
          </w:del>
        </w:p>
        <w:p w14:paraId="6FCC6856" w14:textId="040DF557" w:rsidR="008E6CE5" w:rsidRPr="00985365" w:rsidDel="008612F0" w:rsidRDefault="008E6CE5">
          <w:pPr>
            <w:pStyle w:val="TOCHeading"/>
            <w:bidi/>
            <w:rPr>
              <w:del w:id="1106" w:author="Nir Ostrovski [2]" w:date="2018-11-04T20:13:00Z"/>
              <w:rFonts w:ascii="David" w:eastAsiaTheme="minorEastAsia" w:hAnsi="David" w:cs="David"/>
              <w:noProof/>
              <w:sz w:val="24"/>
              <w:szCs w:val="24"/>
              <w:rPrChange w:id="1107" w:author="Nir Ostrovski" w:date="2018-09-05T13:30:00Z">
                <w:rPr>
                  <w:del w:id="1108" w:author="Nir Ostrovski [2]" w:date="2018-11-04T20:13:00Z"/>
                  <w:rFonts w:eastAsiaTheme="minorEastAsia"/>
                  <w:noProof/>
                </w:rPr>
              </w:rPrChange>
            </w:rPr>
            <w:pPrChange w:id="1109" w:author="Nir Ostrovski [2]" w:date="2018-11-04T20:13:00Z">
              <w:pPr>
                <w:pStyle w:val="TOC3"/>
                <w:tabs>
                  <w:tab w:val="left" w:pos="2175"/>
                </w:tabs>
              </w:pPr>
            </w:pPrChange>
          </w:pPr>
          <w:del w:id="1110" w:author="Nir Ostrovski [2]" w:date="2018-11-04T20:13:00Z">
            <w:r w:rsidRPr="00985365" w:rsidDel="008612F0">
              <w:rPr>
                <w:rStyle w:val="Hyperlink"/>
                <w:rFonts w:ascii="David" w:hAnsi="David" w:cs="David"/>
                <w:noProof/>
                <w:sz w:val="24"/>
                <w:szCs w:val="24"/>
                <w:rtl/>
                <w:rPrChange w:id="1111" w:author="Nir Ostrovski" w:date="2018-09-05T13:30:00Z">
                  <w:rPr>
                    <w:rStyle w:val="Hyperlink"/>
                    <w:rFonts w:ascii="David" w:hAnsi="David" w:cs="David"/>
                    <w:noProof/>
                    <w:rtl/>
                  </w:rPr>
                </w:rPrChange>
              </w:rPr>
              <w:delText>4.1.3</w:delText>
            </w:r>
            <w:r w:rsidRPr="00985365" w:rsidDel="008612F0">
              <w:rPr>
                <w:rFonts w:ascii="David" w:eastAsiaTheme="minorEastAsia" w:hAnsi="David" w:cs="David"/>
                <w:noProof/>
                <w:sz w:val="24"/>
                <w:szCs w:val="24"/>
                <w:rPrChange w:id="111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13" w:author="Nir Ostrovski" w:date="2018-09-05T13:30:00Z">
                  <w:rPr>
                    <w:rStyle w:val="Hyperlink"/>
                    <w:rFonts w:ascii="David" w:hAnsi="David" w:cs="David"/>
                    <w:noProof/>
                    <w:rtl/>
                  </w:rPr>
                </w:rPrChange>
              </w:rPr>
              <w:delText>למידת מכונה (</w:delText>
            </w:r>
            <w:r w:rsidRPr="00985365" w:rsidDel="008612F0">
              <w:rPr>
                <w:rStyle w:val="Hyperlink"/>
                <w:rFonts w:ascii="David" w:hAnsi="David" w:cs="David"/>
                <w:noProof/>
                <w:sz w:val="24"/>
                <w:szCs w:val="24"/>
                <w:rPrChange w:id="1114" w:author="Nir Ostrovski" w:date="2018-09-05T13:30:00Z">
                  <w:rPr>
                    <w:rStyle w:val="Hyperlink"/>
                    <w:rFonts w:ascii="David" w:hAnsi="David" w:cs="David"/>
                    <w:noProof/>
                  </w:rPr>
                </w:rPrChange>
              </w:rPr>
              <w:delText>Machine Learning</w:delText>
            </w:r>
            <w:r w:rsidRPr="00985365" w:rsidDel="008612F0">
              <w:rPr>
                <w:rStyle w:val="Hyperlink"/>
                <w:rFonts w:ascii="David" w:hAnsi="David" w:cs="David"/>
                <w:noProof/>
                <w:sz w:val="24"/>
                <w:szCs w:val="24"/>
                <w:rtl/>
                <w:rPrChange w:id="1115" w:author="Nir Ostrovski" w:date="2018-09-05T13:30:00Z">
                  <w:rPr>
                    <w:rStyle w:val="Hyperlink"/>
                    <w:rFonts w:ascii="David" w:hAnsi="David" w:cs="David"/>
                    <w:noProof/>
                    <w:rtl/>
                  </w:rPr>
                </w:rPrChange>
              </w:rPr>
              <w:delText>)</w:delText>
            </w:r>
            <w:r w:rsidRPr="00985365" w:rsidDel="008612F0">
              <w:rPr>
                <w:rFonts w:ascii="David" w:hAnsi="David" w:cs="David"/>
                <w:noProof/>
                <w:webHidden/>
                <w:sz w:val="24"/>
                <w:szCs w:val="24"/>
                <w:rPrChange w:id="1116" w:author="Nir Ostrovski" w:date="2018-09-05T13:30:00Z">
                  <w:rPr>
                    <w:noProof/>
                    <w:webHidden/>
                  </w:rPr>
                </w:rPrChange>
              </w:rPr>
              <w:tab/>
              <w:delText>7</w:delText>
            </w:r>
          </w:del>
        </w:p>
        <w:p w14:paraId="0FCB90C6" w14:textId="1B62A21F" w:rsidR="008E6CE5" w:rsidRPr="00985365" w:rsidDel="008612F0" w:rsidRDefault="008E6CE5">
          <w:pPr>
            <w:pStyle w:val="TOCHeading"/>
            <w:bidi/>
            <w:rPr>
              <w:del w:id="1117" w:author="Nir Ostrovski [2]" w:date="2018-11-04T20:13:00Z"/>
              <w:rFonts w:ascii="David" w:eastAsiaTheme="minorEastAsia" w:hAnsi="David" w:cs="David"/>
              <w:noProof/>
              <w:sz w:val="24"/>
              <w:szCs w:val="24"/>
              <w:rPrChange w:id="1118" w:author="Nir Ostrovski" w:date="2018-09-05T13:30:00Z">
                <w:rPr>
                  <w:del w:id="1119" w:author="Nir Ostrovski [2]" w:date="2018-11-04T20:13:00Z"/>
                  <w:rFonts w:eastAsiaTheme="minorEastAsia"/>
                  <w:noProof/>
                </w:rPr>
              </w:rPrChange>
            </w:rPr>
            <w:pPrChange w:id="1120" w:author="Nir Ostrovski [2]" w:date="2018-11-04T20:13:00Z">
              <w:pPr>
                <w:pStyle w:val="TOC3"/>
              </w:pPr>
            </w:pPrChange>
          </w:pPr>
          <w:del w:id="1121" w:author="Nir Ostrovski [2]" w:date="2018-11-04T20:13:00Z">
            <w:r w:rsidRPr="00985365" w:rsidDel="008612F0">
              <w:rPr>
                <w:rStyle w:val="Hyperlink"/>
                <w:rFonts w:ascii="David" w:hAnsi="David" w:cs="David"/>
                <w:noProof/>
                <w:sz w:val="24"/>
                <w:szCs w:val="24"/>
                <w:rtl/>
                <w:rPrChange w:id="1122" w:author="Nir Ostrovski" w:date="2018-09-05T13:30:00Z">
                  <w:rPr>
                    <w:rStyle w:val="Hyperlink"/>
                    <w:rFonts w:ascii="David" w:hAnsi="David" w:cs="David"/>
                    <w:noProof/>
                    <w:rtl/>
                  </w:rPr>
                </w:rPrChange>
              </w:rPr>
              <w:delText>4.1.4</w:delText>
            </w:r>
            <w:r w:rsidRPr="00985365" w:rsidDel="008612F0">
              <w:rPr>
                <w:rFonts w:ascii="David" w:eastAsiaTheme="minorEastAsia" w:hAnsi="David" w:cs="David"/>
                <w:noProof/>
                <w:sz w:val="24"/>
                <w:szCs w:val="24"/>
                <w:rPrChange w:id="1123"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24" w:author="Nir Ostrovski" w:date="2018-09-05T13:30:00Z">
                  <w:rPr>
                    <w:rStyle w:val="Hyperlink"/>
                    <w:rFonts w:ascii="David" w:hAnsi="David" w:cs="David"/>
                    <w:noProof/>
                    <w:rtl/>
                  </w:rPr>
                </w:rPrChange>
              </w:rPr>
              <w:delText>ניתוח רגשי (</w:delText>
            </w:r>
            <w:r w:rsidRPr="00985365" w:rsidDel="008612F0">
              <w:rPr>
                <w:rStyle w:val="Hyperlink"/>
                <w:rFonts w:ascii="David" w:hAnsi="David" w:cs="David"/>
                <w:noProof/>
                <w:sz w:val="24"/>
                <w:szCs w:val="24"/>
                <w:rPrChange w:id="1125" w:author="Nir Ostrovski" w:date="2018-09-05T13:30:00Z">
                  <w:rPr>
                    <w:rStyle w:val="Hyperlink"/>
                    <w:rFonts w:ascii="David" w:hAnsi="David" w:cs="David"/>
                    <w:noProof/>
                  </w:rPr>
                </w:rPrChange>
              </w:rPr>
              <w:delText>Sentiment Analysis</w:delText>
            </w:r>
            <w:r w:rsidRPr="00985365" w:rsidDel="008612F0">
              <w:rPr>
                <w:rStyle w:val="Hyperlink"/>
                <w:rFonts w:ascii="David" w:hAnsi="David" w:cs="David"/>
                <w:noProof/>
                <w:sz w:val="24"/>
                <w:szCs w:val="24"/>
                <w:rtl/>
                <w:rPrChange w:id="1126" w:author="Nir Ostrovski" w:date="2018-09-05T13:30:00Z">
                  <w:rPr>
                    <w:rStyle w:val="Hyperlink"/>
                    <w:rFonts w:ascii="David" w:hAnsi="David" w:cs="David"/>
                    <w:noProof/>
                    <w:rtl/>
                  </w:rPr>
                </w:rPrChange>
              </w:rPr>
              <w:delText>) לטקסט</w:delText>
            </w:r>
            <w:r w:rsidRPr="00985365" w:rsidDel="008612F0">
              <w:rPr>
                <w:rFonts w:ascii="David" w:hAnsi="David" w:cs="David"/>
                <w:noProof/>
                <w:webHidden/>
                <w:sz w:val="24"/>
                <w:szCs w:val="24"/>
                <w:rPrChange w:id="1127" w:author="Nir Ostrovski" w:date="2018-09-05T13:30:00Z">
                  <w:rPr>
                    <w:noProof/>
                    <w:webHidden/>
                  </w:rPr>
                </w:rPrChange>
              </w:rPr>
              <w:tab/>
              <w:delText>7</w:delText>
            </w:r>
          </w:del>
        </w:p>
        <w:p w14:paraId="0F7DB434" w14:textId="3498D6B2" w:rsidR="008E6CE5" w:rsidRPr="00985365" w:rsidDel="008612F0" w:rsidRDefault="008E6CE5">
          <w:pPr>
            <w:pStyle w:val="TOCHeading"/>
            <w:bidi/>
            <w:rPr>
              <w:del w:id="1128" w:author="Nir Ostrovski [2]" w:date="2018-11-04T20:13:00Z"/>
              <w:rFonts w:ascii="David" w:eastAsiaTheme="minorEastAsia" w:hAnsi="David" w:cs="David"/>
              <w:noProof/>
              <w:sz w:val="24"/>
              <w:szCs w:val="24"/>
              <w:rPrChange w:id="1129" w:author="Nir Ostrovski" w:date="2018-09-05T13:30:00Z">
                <w:rPr>
                  <w:del w:id="1130" w:author="Nir Ostrovski [2]" w:date="2018-11-04T20:13:00Z"/>
                  <w:rFonts w:ascii="David" w:eastAsiaTheme="minorEastAsia" w:hAnsi="David" w:cs="David"/>
                  <w:noProof/>
                </w:rPr>
              </w:rPrChange>
            </w:rPr>
            <w:pPrChange w:id="1131" w:author="Nir Ostrovski [2]" w:date="2018-11-04T20:13:00Z">
              <w:pPr>
                <w:pStyle w:val="TOC2"/>
              </w:pPr>
            </w:pPrChange>
          </w:pPr>
          <w:del w:id="1132" w:author="Nir Ostrovski [2]" w:date="2018-11-04T20:13:00Z">
            <w:r w:rsidRPr="00985365" w:rsidDel="008612F0">
              <w:rPr>
                <w:rStyle w:val="Hyperlink"/>
                <w:rFonts w:ascii="David" w:hAnsi="David" w:cs="David"/>
                <w:noProof/>
                <w:sz w:val="24"/>
                <w:szCs w:val="24"/>
                <w:rtl/>
                <w:rPrChange w:id="1133"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13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35" w:author="Nir Ostrovski" w:date="2018-09-05T13:30:00Z">
                  <w:rPr>
                    <w:rStyle w:val="Hyperlink"/>
                    <w:rFonts w:ascii="David" w:hAnsi="David" w:cs="David"/>
                    <w:noProof/>
                    <w:rtl/>
                  </w:rPr>
                </w:rPrChange>
              </w:rPr>
              <w:delText>סקר שוק ראשוני</w:delText>
            </w:r>
            <w:r w:rsidRPr="00985365" w:rsidDel="008612F0">
              <w:rPr>
                <w:rFonts w:ascii="David" w:hAnsi="David" w:cs="David"/>
                <w:noProof/>
                <w:webHidden/>
                <w:sz w:val="24"/>
                <w:szCs w:val="24"/>
                <w:rPrChange w:id="1136" w:author="Nir Ostrovski" w:date="2018-09-05T13:30:00Z">
                  <w:rPr>
                    <w:rFonts w:ascii="David" w:hAnsi="David" w:cs="David"/>
                    <w:noProof/>
                    <w:webHidden/>
                  </w:rPr>
                </w:rPrChange>
              </w:rPr>
              <w:tab/>
              <w:delText>8</w:delText>
            </w:r>
          </w:del>
        </w:p>
        <w:p w14:paraId="6476F22D" w14:textId="046594B0" w:rsidR="008E6CE5" w:rsidRPr="00985365" w:rsidDel="008612F0" w:rsidRDefault="008E6CE5">
          <w:pPr>
            <w:pStyle w:val="TOCHeading"/>
            <w:bidi/>
            <w:rPr>
              <w:del w:id="1137" w:author="Nir Ostrovski [2]" w:date="2018-11-04T20:13:00Z"/>
              <w:rFonts w:ascii="David" w:eastAsiaTheme="minorEastAsia" w:hAnsi="David" w:cs="David"/>
              <w:noProof/>
              <w:sz w:val="24"/>
              <w:szCs w:val="24"/>
              <w:rPrChange w:id="1138" w:author="Nir Ostrovski" w:date="2018-09-05T13:30:00Z">
                <w:rPr>
                  <w:del w:id="1139" w:author="Nir Ostrovski [2]" w:date="2018-11-04T20:13:00Z"/>
                  <w:rFonts w:eastAsiaTheme="minorEastAsia"/>
                  <w:noProof/>
                </w:rPr>
              </w:rPrChange>
            </w:rPr>
            <w:pPrChange w:id="1140" w:author="Nir Ostrovski [2]" w:date="2018-11-04T20:13:00Z">
              <w:pPr>
                <w:pStyle w:val="TOC3"/>
              </w:pPr>
            </w:pPrChange>
          </w:pPr>
          <w:del w:id="1141" w:author="Nir Ostrovski [2]" w:date="2018-11-04T20:13:00Z">
            <w:r w:rsidRPr="00985365" w:rsidDel="008612F0">
              <w:rPr>
                <w:rStyle w:val="Hyperlink"/>
                <w:rFonts w:ascii="David" w:hAnsi="David" w:cs="David"/>
                <w:noProof/>
                <w:sz w:val="24"/>
                <w:szCs w:val="24"/>
                <w:rtl/>
                <w:rPrChange w:id="1142" w:author="Nir Ostrovski" w:date="2018-09-05T13:30:00Z">
                  <w:rPr>
                    <w:rStyle w:val="Hyperlink"/>
                    <w:rFonts w:ascii="David" w:hAnsi="David" w:cs="David"/>
                    <w:noProof/>
                    <w:rtl/>
                  </w:rPr>
                </w:rPrChange>
              </w:rPr>
              <w:delText>4.2.1</w:delText>
            </w:r>
            <w:r w:rsidRPr="00985365" w:rsidDel="008612F0">
              <w:rPr>
                <w:rFonts w:ascii="David" w:eastAsiaTheme="minorEastAsia" w:hAnsi="David" w:cs="David"/>
                <w:noProof/>
                <w:sz w:val="24"/>
                <w:szCs w:val="24"/>
                <w:rPrChange w:id="1143" w:author="Nir Ostrovski" w:date="2018-09-05T13:30:00Z">
                  <w:rPr>
                    <w:rFonts w:eastAsiaTheme="minorEastAsia"/>
                    <w:noProof/>
                  </w:rPr>
                </w:rPrChange>
              </w:rPr>
              <w:tab/>
            </w:r>
            <w:r w:rsidRPr="00985365" w:rsidDel="008612F0">
              <w:rPr>
                <w:rStyle w:val="Hyperlink"/>
                <w:rFonts w:ascii="David" w:hAnsi="David" w:cs="David"/>
                <w:noProof/>
                <w:sz w:val="24"/>
                <w:szCs w:val="24"/>
                <w:rPrChange w:id="1144" w:author="Nir Ostrovski" w:date="2018-09-05T13:30:00Z">
                  <w:rPr>
                    <w:rStyle w:val="Hyperlink"/>
                    <w:rFonts w:ascii="David" w:hAnsi="David" w:cs="David"/>
                    <w:noProof/>
                  </w:rPr>
                </w:rPrChange>
              </w:rPr>
              <w:delText>iCV</w:delText>
            </w:r>
            <w:r w:rsidRPr="00985365" w:rsidDel="008612F0">
              <w:rPr>
                <w:rFonts w:ascii="David" w:hAnsi="David" w:cs="David"/>
                <w:noProof/>
                <w:webHidden/>
                <w:sz w:val="24"/>
                <w:szCs w:val="24"/>
                <w:rPrChange w:id="1145" w:author="Nir Ostrovski" w:date="2018-09-05T13:30:00Z">
                  <w:rPr>
                    <w:noProof/>
                    <w:webHidden/>
                  </w:rPr>
                </w:rPrChange>
              </w:rPr>
              <w:tab/>
              <w:delText>8</w:delText>
            </w:r>
          </w:del>
        </w:p>
        <w:p w14:paraId="42358688" w14:textId="19FAD9B9" w:rsidR="008E6CE5" w:rsidRPr="00985365" w:rsidDel="008612F0" w:rsidRDefault="008E6CE5">
          <w:pPr>
            <w:pStyle w:val="TOCHeading"/>
            <w:bidi/>
            <w:rPr>
              <w:del w:id="1146" w:author="Nir Ostrovski [2]" w:date="2018-11-04T20:13:00Z"/>
              <w:rFonts w:ascii="David" w:eastAsiaTheme="minorEastAsia" w:hAnsi="David" w:cs="David"/>
              <w:noProof/>
              <w:sz w:val="24"/>
              <w:szCs w:val="24"/>
              <w:rPrChange w:id="1147" w:author="Nir Ostrovski" w:date="2018-09-05T13:30:00Z">
                <w:rPr>
                  <w:del w:id="1148" w:author="Nir Ostrovski [2]" w:date="2018-11-04T20:13:00Z"/>
                  <w:rFonts w:eastAsiaTheme="minorEastAsia"/>
                  <w:noProof/>
                </w:rPr>
              </w:rPrChange>
            </w:rPr>
            <w:pPrChange w:id="1149" w:author="Nir Ostrovski [2]" w:date="2018-11-04T20:13:00Z">
              <w:pPr>
                <w:pStyle w:val="TOC3"/>
              </w:pPr>
            </w:pPrChange>
          </w:pPr>
          <w:del w:id="1150" w:author="Nir Ostrovski [2]" w:date="2018-11-04T20:13:00Z">
            <w:r w:rsidRPr="00985365" w:rsidDel="008612F0">
              <w:rPr>
                <w:rStyle w:val="Hyperlink"/>
                <w:rFonts w:ascii="David" w:hAnsi="David" w:cs="David"/>
                <w:noProof/>
                <w:sz w:val="24"/>
                <w:szCs w:val="24"/>
                <w:rtl/>
                <w:rPrChange w:id="1151" w:author="Nir Ostrovski" w:date="2018-09-05T13:30:00Z">
                  <w:rPr>
                    <w:rStyle w:val="Hyperlink"/>
                    <w:rFonts w:ascii="David" w:hAnsi="David" w:cs="David"/>
                    <w:noProof/>
                    <w:rtl/>
                  </w:rPr>
                </w:rPrChange>
              </w:rPr>
              <w:delText>4.2.2</w:delText>
            </w:r>
            <w:r w:rsidRPr="00985365" w:rsidDel="008612F0">
              <w:rPr>
                <w:rFonts w:ascii="David" w:eastAsiaTheme="minorEastAsia" w:hAnsi="David" w:cs="David"/>
                <w:noProof/>
                <w:sz w:val="24"/>
                <w:szCs w:val="24"/>
                <w:rPrChange w:id="1152" w:author="Nir Ostrovski" w:date="2018-09-05T13:30:00Z">
                  <w:rPr>
                    <w:rFonts w:eastAsiaTheme="minorEastAsia"/>
                    <w:noProof/>
                  </w:rPr>
                </w:rPrChange>
              </w:rPr>
              <w:tab/>
            </w:r>
            <w:r w:rsidRPr="00985365" w:rsidDel="008612F0">
              <w:rPr>
                <w:rStyle w:val="Hyperlink"/>
                <w:rFonts w:ascii="David" w:hAnsi="David" w:cs="David"/>
                <w:noProof/>
                <w:sz w:val="24"/>
                <w:szCs w:val="24"/>
                <w:rPrChange w:id="1153" w:author="Nir Ostrovski" w:date="2018-09-05T13:30:00Z">
                  <w:rPr>
                    <w:rStyle w:val="Hyperlink"/>
                    <w:rFonts w:ascii="David" w:hAnsi="David" w:cs="David"/>
                    <w:noProof/>
                  </w:rPr>
                </w:rPrChange>
              </w:rPr>
              <w:delText>WooIO</w:delText>
            </w:r>
            <w:r w:rsidRPr="00985365" w:rsidDel="008612F0">
              <w:rPr>
                <w:rFonts w:ascii="David" w:hAnsi="David" w:cs="David"/>
                <w:noProof/>
                <w:webHidden/>
                <w:sz w:val="24"/>
                <w:szCs w:val="24"/>
                <w:rPrChange w:id="1154" w:author="Nir Ostrovski" w:date="2018-09-05T13:30:00Z">
                  <w:rPr>
                    <w:noProof/>
                    <w:webHidden/>
                  </w:rPr>
                </w:rPrChange>
              </w:rPr>
              <w:tab/>
              <w:delText>8</w:delText>
            </w:r>
          </w:del>
        </w:p>
        <w:p w14:paraId="1A76F59C" w14:textId="431E7577" w:rsidR="008E6CE5" w:rsidRPr="00985365" w:rsidDel="008612F0" w:rsidRDefault="008E6CE5">
          <w:pPr>
            <w:pStyle w:val="TOCHeading"/>
            <w:bidi/>
            <w:rPr>
              <w:del w:id="1155" w:author="Nir Ostrovski [2]" w:date="2018-11-04T20:13:00Z"/>
              <w:rFonts w:ascii="David" w:eastAsiaTheme="minorEastAsia" w:hAnsi="David" w:cs="David"/>
              <w:noProof/>
              <w:sz w:val="24"/>
              <w:szCs w:val="24"/>
              <w:rPrChange w:id="1156" w:author="Nir Ostrovski" w:date="2018-09-05T13:30:00Z">
                <w:rPr>
                  <w:del w:id="1157" w:author="Nir Ostrovski [2]" w:date="2018-11-04T20:13:00Z"/>
                  <w:rFonts w:eastAsiaTheme="minorEastAsia"/>
                  <w:noProof/>
                </w:rPr>
              </w:rPrChange>
            </w:rPr>
            <w:pPrChange w:id="1158" w:author="Nir Ostrovski [2]" w:date="2018-11-04T20:13:00Z">
              <w:pPr>
                <w:pStyle w:val="TOC3"/>
              </w:pPr>
            </w:pPrChange>
          </w:pPr>
          <w:del w:id="1159" w:author="Nir Ostrovski [2]" w:date="2018-11-04T20:13:00Z">
            <w:r w:rsidRPr="00985365" w:rsidDel="008612F0">
              <w:rPr>
                <w:rStyle w:val="Hyperlink"/>
                <w:rFonts w:ascii="David" w:hAnsi="David" w:cs="David"/>
                <w:noProof/>
                <w:sz w:val="24"/>
                <w:szCs w:val="24"/>
                <w:rtl/>
                <w:rPrChange w:id="1160" w:author="Nir Ostrovski" w:date="2018-09-05T13:30:00Z">
                  <w:rPr>
                    <w:rStyle w:val="Hyperlink"/>
                    <w:rFonts w:ascii="David" w:hAnsi="David" w:cs="David"/>
                    <w:noProof/>
                    <w:rtl/>
                  </w:rPr>
                </w:rPrChange>
              </w:rPr>
              <w:delText>4.2.3</w:delText>
            </w:r>
            <w:r w:rsidRPr="00985365" w:rsidDel="008612F0">
              <w:rPr>
                <w:rFonts w:ascii="David" w:eastAsiaTheme="minorEastAsia" w:hAnsi="David" w:cs="David"/>
                <w:noProof/>
                <w:sz w:val="24"/>
                <w:szCs w:val="24"/>
                <w:rPrChange w:id="1161" w:author="Nir Ostrovski" w:date="2018-09-05T13:30:00Z">
                  <w:rPr>
                    <w:rFonts w:eastAsiaTheme="minorEastAsia"/>
                    <w:noProof/>
                  </w:rPr>
                </w:rPrChange>
              </w:rPr>
              <w:tab/>
            </w:r>
            <w:r w:rsidRPr="00985365" w:rsidDel="008612F0">
              <w:rPr>
                <w:rStyle w:val="Hyperlink"/>
                <w:rFonts w:ascii="David" w:hAnsi="David" w:cs="David"/>
                <w:noProof/>
                <w:sz w:val="24"/>
                <w:szCs w:val="24"/>
                <w:rPrChange w:id="1162" w:author="Nir Ostrovski" w:date="2018-09-05T13:30:00Z">
                  <w:rPr>
                    <w:rStyle w:val="Hyperlink"/>
                    <w:rFonts w:ascii="David" w:hAnsi="David" w:cs="David"/>
                    <w:noProof/>
                  </w:rPr>
                </w:rPrChange>
              </w:rPr>
              <w:delText>Gloat</w:delText>
            </w:r>
            <w:r w:rsidRPr="00985365" w:rsidDel="008612F0">
              <w:rPr>
                <w:rFonts w:ascii="David" w:hAnsi="David" w:cs="David"/>
                <w:noProof/>
                <w:webHidden/>
                <w:sz w:val="24"/>
                <w:szCs w:val="24"/>
                <w:rPrChange w:id="1163" w:author="Nir Ostrovski" w:date="2018-09-05T13:30:00Z">
                  <w:rPr>
                    <w:noProof/>
                    <w:webHidden/>
                  </w:rPr>
                </w:rPrChange>
              </w:rPr>
              <w:tab/>
              <w:delText>8</w:delText>
            </w:r>
          </w:del>
        </w:p>
        <w:p w14:paraId="60B93238" w14:textId="2E021BCD" w:rsidR="008E6CE5" w:rsidRPr="00985365" w:rsidDel="008612F0" w:rsidRDefault="008E6CE5">
          <w:pPr>
            <w:pStyle w:val="TOCHeading"/>
            <w:bidi/>
            <w:rPr>
              <w:del w:id="1164" w:author="Nir Ostrovski [2]" w:date="2018-11-04T20:13:00Z"/>
              <w:rFonts w:ascii="David" w:eastAsiaTheme="minorEastAsia" w:hAnsi="David" w:cs="David"/>
              <w:noProof/>
              <w:sz w:val="24"/>
              <w:szCs w:val="24"/>
              <w:rPrChange w:id="1165" w:author="Nir Ostrovski" w:date="2018-09-05T13:30:00Z">
                <w:rPr>
                  <w:del w:id="1166" w:author="Nir Ostrovski [2]" w:date="2018-11-04T20:13:00Z"/>
                  <w:rFonts w:eastAsiaTheme="minorEastAsia"/>
                  <w:noProof/>
                </w:rPr>
              </w:rPrChange>
            </w:rPr>
            <w:pPrChange w:id="1167" w:author="Nir Ostrovski [2]" w:date="2018-11-04T20:13:00Z">
              <w:pPr>
                <w:pStyle w:val="TOC3"/>
              </w:pPr>
            </w:pPrChange>
          </w:pPr>
          <w:del w:id="1168" w:author="Nir Ostrovski [2]" w:date="2018-11-04T20:13:00Z">
            <w:r w:rsidRPr="00985365" w:rsidDel="008612F0">
              <w:rPr>
                <w:rStyle w:val="Hyperlink"/>
                <w:rFonts w:ascii="David" w:hAnsi="David" w:cs="David"/>
                <w:noProof/>
                <w:sz w:val="24"/>
                <w:szCs w:val="24"/>
                <w:rtl/>
                <w:rPrChange w:id="1169" w:author="Nir Ostrovski" w:date="2018-09-05T13:30:00Z">
                  <w:rPr>
                    <w:rStyle w:val="Hyperlink"/>
                    <w:rFonts w:ascii="David" w:hAnsi="David" w:cs="David"/>
                    <w:noProof/>
                    <w:rtl/>
                  </w:rPr>
                </w:rPrChange>
              </w:rPr>
              <w:delText>4.2.4</w:delText>
            </w:r>
            <w:r w:rsidRPr="00985365" w:rsidDel="008612F0">
              <w:rPr>
                <w:rFonts w:ascii="David" w:eastAsiaTheme="minorEastAsia" w:hAnsi="David" w:cs="David"/>
                <w:noProof/>
                <w:sz w:val="24"/>
                <w:szCs w:val="24"/>
                <w:rPrChange w:id="1170" w:author="Nir Ostrovski" w:date="2018-09-05T13:30:00Z">
                  <w:rPr>
                    <w:rFonts w:eastAsiaTheme="minorEastAsia"/>
                    <w:noProof/>
                  </w:rPr>
                </w:rPrChange>
              </w:rPr>
              <w:tab/>
            </w:r>
            <w:r w:rsidRPr="00985365" w:rsidDel="008612F0">
              <w:rPr>
                <w:rStyle w:val="Hyperlink"/>
                <w:rFonts w:ascii="David" w:hAnsi="David" w:cs="David"/>
                <w:noProof/>
                <w:sz w:val="24"/>
                <w:szCs w:val="24"/>
                <w:rPrChange w:id="1171" w:author="Nir Ostrovski" w:date="2018-09-05T13:30:00Z">
                  <w:rPr>
                    <w:rStyle w:val="Hyperlink"/>
                    <w:rFonts w:ascii="David" w:hAnsi="David" w:cs="David"/>
                    <w:noProof/>
                  </w:rPr>
                </w:rPrChange>
              </w:rPr>
              <w:delText>JOBEX</w:delText>
            </w:r>
            <w:r w:rsidRPr="00985365" w:rsidDel="008612F0">
              <w:rPr>
                <w:rFonts w:ascii="David" w:hAnsi="David" w:cs="David"/>
                <w:noProof/>
                <w:webHidden/>
                <w:sz w:val="24"/>
                <w:szCs w:val="24"/>
                <w:rPrChange w:id="1172" w:author="Nir Ostrovski" w:date="2018-09-05T13:30:00Z">
                  <w:rPr>
                    <w:noProof/>
                    <w:webHidden/>
                  </w:rPr>
                </w:rPrChange>
              </w:rPr>
              <w:tab/>
              <w:delText>8</w:delText>
            </w:r>
          </w:del>
        </w:p>
        <w:p w14:paraId="3BC8724C" w14:textId="18E3AF37" w:rsidR="008E6CE5" w:rsidRPr="00985365" w:rsidDel="008612F0" w:rsidRDefault="008E6CE5">
          <w:pPr>
            <w:pStyle w:val="TOCHeading"/>
            <w:bidi/>
            <w:rPr>
              <w:del w:id="1173" w:author="Nir Ostrovski [2]" w:date="2018-11-04T20:13:00Z"/>
              <w:rFonts w:ascii="David" w:eastAsiaTheme="minorEastAsia" w:hAnsi="David" w:cs="David"/>
              <w:noProof/>
              <w:sz w:val="24"/>
              <w:szCs w:val="24"/>
              <w:rPrChange w:id="1174" w:author="Nir Ostrovski" w:date="2018-09-05T13:30:00Z">
                <w:rPr>
                  <w:del w:id="1175" w:author="Nir Ostrovski [2]" w:date="2018-11-04T20:13:00Z"/>
                  <w:rFonts w:eastAsiaTheme="minorEastAsia"/>
                  <w:noProof/>
                </w:rPr>
              </w:rPrChange>
            </w:rPr>
            <w:pPrChange w:id="1176" w:author="Nir Ostrovski [2]" w:date="2018-11-04T20:13:00Z">
              <w:pPr>
                <w:pStyle w:val="TOC3"/>
              </w:pPr>
            </w:pPrChange>
          </w:pPr>
          <w:del w:id="1177" w:author="Nir Ostrovski [2]" w:date="2018-11-04T20:13:00Z">
            <w:r w:rsidRPr="00985365" w:rsidDel="008612F0">
              <w:rPr>
                <w:rStyle w:val="Hyperlink"/>
                <w:rFonts w:ascii="David" w:hAnsi="David" w:cs="David"/>
                <w:noProof/>
                <w:sz w:val="24"/>
                <w:szCs w:val="24"/>
                <w:rtl/>
                <w:rPrChange w:id="1178" w:author="Nir Ostrovski" w:date="2018-09-05T13:30:00Z">
                  <w:rPr>
                    <w:rStyle w:val="Hyperlink"/>
                    <w:rFonts w:ascii="David" w:hAnsi="David" w:cs="David"/>
                    <w:noProof/>
                    <w:rtl/>
                  </w:rPr>
                </w:rPrChange>
              </w:rPr>
              <w:delText>4.2.5</w:delText>
            </w:r>
            <w:r w:rsidRPr="00985365" w:rsidDel="008612F0">
              <w:rPr>
                <w:rFonts w:ascii="David" w:eastAsiaTheme="minorEastAsia" w:hAnsi="David" w:cs="David"/>
                <w:noProof/>
                <w:sz w:val="24"/>
                <w:szCs w:val="24"/>
                <w:rPrChange w:id="117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180" w:author="Nir Ostrovski" w:date="2018-09-05T13:30:00Z">
                  <w:rPr>
                    <w:rStyle w:val="Hyperlink"/>
                    <w:rFonts w:ascii="David" w:hAnsi="David" w:cs="David"/>
                    <w:noProof/>
                    <w:rtl/>
                  </w:rPr>
                </w:rPrChange>
              </w:rPr>
              <w:delText>טבלת השוואה</w:delText>
            </w:r>
            <w:r w:rsidRPr="00985365" w:rsidDel="008612F0">
              <w:rPr>
                <w:rFonts w:ascii="David" w:hAnsi="David" w:cs="David"/>
                <w:noProof/>
                <w:webHidden/>
                <w:sz w:val="24"/>
                <w:szCs w:val="24"/>
                <w:rPrChange w:id="1181" w:author="Nir Ostrovski" w:date="2018-09-05T13:30:00Z">
                  <w:rPr>
                    <w:noProof/>
                    <w:webHidden/>
                  </w:rPr>
                </w:rPrChange>
              </w:rPr>
              <w:tab/>
              <w:delText>9</w:delText>
            </w:r>
          </w:del>
        </w:p>
        <w:p w14:paraId="13D5B34A" w14:textId="6CA844CE" w:rsidR="008E6CE5" w:rsidRPr="00985365" w:rsidDel="008612F0" w:rsidRDefault="008E6CE5">
          <w:pPr>
            <w:pStyle w:val="TOCHeading"/>
            <w:bidi/>
            <w:rPr>
              <w:del w:id="1182" w:author="Nir Ostrovski [2]" w:date="2018-11-04T20:13:00Z"/>
              <w:rFonts w:ascii="David" w:eastAsiaTheme="minorEastAsia" w:hAnsi="David" w:cs="David"/>
              <w:noProof/>
              <w:sz w:val="24"/>
              <w:szCs w:val="24"/>
              <w:rPrChange w:id="1183" w:author="Nir Ostrovski" w:date="2018-09-05T13:30:00Z">
                <w:rPr>
                  <w:del w:id="1184" w:author="Nir Ostrovski [2]" w:date="2018-11-04T20:13:00Z"/>
                  <w:rFonts w:ascii="David" w:eastAsiaTheme="minorEastAsia" w:hAnsi="David" w:cs="David"/>
                  <w:noProof/>
                </w:rPr>
              </w:rPrChange>
            </w:rPr>
            <w:pPrChange w:id="1185" w:author="Nir Ostrovski [2]" w:date="2018-11-04T20:13:00Z">
              <w:pPr>
                <w:pStyle w:val="TOC1"/>
                <w:tabs>
                  <w:tab w:val="left" w:pos="3410"/>
                </w:tabs>
              </w:pPr>
            </w:pPrChange>
          </w:pPr>
          <w:del w:id="1186" w:author="Nir Ostrovski [2]" w:date="2018-11-04T20:13:00Z">
            <w:r w:rsidRPr="00985365" w:rsidDel="008612F0">
              <w:rPr>
                <w:rStyle w:val="Hyperlink"/>
                <w:rFonts w:ascii="David" w:hAnsi="David" w:cs="David"/>
                <w:b/>
                <w:bCs/>
                <w:noProof/>
                <w:sz w:val="24"/>
                <w:szCs w:val="24"/>
                <w:rPrChange w:id="1187"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18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189"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190" w:author="Nir Ostrovski" w:date="2018-09-05T13:30:00Z">
                  <w:rPr>
                    <w:rFonts w:ascii="David" w:hAnsi="David" w:cs="David"/>
                    <w:noProof/>
                    <w:webHidden/>
                  </w:rPr>
                </w:rPrChange>
              </w:rPr>
              <w:tab/>
              <w:delText>10</w:delText>
            </w:r>
          </w:del>
        </w:p>
        <w:p w14:paraId="084BE405" w14:textId="33828A83" w:rsidR="008E6CE5" w:rsidRPr="00985365" w:rsidDel="008612F0" w:rsidRDefault="008E6CE5">
          <w:pPr>
            <w:pStyle w:val="TOCHeading"/>
            <w:bidi/>
            <w:rPr>
              <w:del w:id="1191" w:author="Nir Ostrovski [2]" w:date="2018-11-04T20:13:00Z"/>
              <w:rFonts w:ascii="David" w:eastAsiaTheme="minorEastAsia" w:hAnsi="David" w:cs="David"/>
              <w:noProof/>
              <w:sz w:val="24"/>
              <w:szCs w:val="24"/>
              <w:rPrChange w:id="1192" w:author="Nir Ostrovski" w:date="2018-09-05T13:30:00Z">
                <w:rPr>
                  <w:del w:id="1193" w:author="Nir Ostrovski [2]" w:date="2018-11-04T20:13:00Z"/>
                  <w:rFonts w:ascii="David" w:eastAsiaTheme="minorEastAsia" w:hAnsi="David" w:cs="David"/>
                  <w:noProof/>
                </w:rPr>
              </w:rPrChange>
            </w:rPr>
            <w:pPrChange w:id="1194" w:author="Nir Ostrovski [2]" w:date="2018-11-04T20:13:00Z">
              <w:pPr>
                <w:pStyle w:val="TOC2"/>
              </w:pPr>
            </w:pPrChange>
          </w:pPr>
          <w:del w:id="1195" w:author="Nir Ostrovski [2]" w:date="2018-11-04T20:13:00Z">
            <w:r w:rsidRPr="00985365" w:rsidDel="008612F0">
              <w:rPr>
                <w:rStyle w:val="Hyperlink"/>
                <w:rFonts w:ascii="David" w:hAnsi="David" w:cs="David"/>
                <w:noProof/>
                <w:sz w:val="24"/>
                <w:szCs w:val="24"/>
                <w:rtl/>
                <w:rPrChange w:id="1196"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19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198" w:author="Nir Ostrovski" w:date="2018-09-05T13:30:00Z">
                  <w:rPr>
                    <w:rStyle w:val="Hyperlink"/>
                    <w:rFonts w:ascii="David" w:hAnsi="David" w:cs="David"/>
                    <w:noProof/>
                    <w:rtl/>
                  </w:rPr>
                </w:rPrChange>
              </w:rPr>
              <w:delText>דרישות פונקציונליות</w:delText>
            </w:r>
            <w:r w:rsidRPr="00985365" w:rsidDel="008612F0">
              <w:rPr>
                <w:rFonts w:ascii="David" w:hAnsi="David" w:cs="David"/>
                <w:noProof/>
                <w:webHidden/>
                <w:sz w:val="24"/>
                <w:szCs w:val="24"/>
                <w:rPrChange w:id="1199" w:author="Nir Ostrovski" w:date="2018-09-05T13:30:00Z">
                  <w:rPr>
                    <w:rFonts w:ascii="David" w:hAnsi="David" w:cs="David"/>
                    <w:noProof/>
                    <w:webHidden/>
                  </w:rPr>
                </w:rPrChange>
              </w:rPr>
              <w:tab/>
              <w:delText>10</w:delText>
            </w:r>
          </w:del>
        </w:p>
        <w:p w14:paraId="627747E4" w14:textId="4E6790E7" w:rsidR="008E6CE5" w:rsidRPr="00985365" w:rsidDel="008612F0" w:rsidRDefault="008E6CE5">
          <w:pPr>
            <w:pStyle w:val="TOCHeading"/>
            <w:bidi/>
            <w:rPr>
              <w:del w:id="1200" w:author="Nir Ostrovski [2]" w:date="2018-11-04T20:13:00Z"/>
              <w:rFonts w:ascii="David" w:eastAsiaTheme="minorEastAsia" w:hAnsi="David" w:cs="David"/>
              <w:noProof/>
              <w:sz w:val="24"/>
              <w:szCs w:val="24"/>
              <w:rPrChange w:id="1201" w:author="Nir Ostrovski" w:date="2018-09-05T13:30:00Z">
                <w:rPr>
                  <w:del w:id="1202" w:author="Nir Ostrovski [2]" w:date="2018-11-04T20:13:00Z"/>
                  <w:rFonts w:eastAsiaTheme="minorEastAsia"/>
                  <w:noProof/>
                </w:rPr>
              </w:rPrChange>
            </w:rPr>
            <w:pPrChange w:id="1203" w:author="Nir Ostrovski [2]" w:date="2018-11-04T20:13:00Z">
              <w:pPr>
                <w:pStyle w:val="TOC3"/>
                <w:tabs>
                  <w:tab w:val="left" w:pos="3831"/>
                </w:tabs>
              </w:pPr>
            </w:pPrChange>
          </w:pPr>
          <w:del w:id="1204" w:author="Nir Ostrovski [2]" w:date="2018-11-04T20:13:00Z">
            <w:r w:rsidRPr="00985365" w:rsidDel="008612F0">
              <w:rPr>
                <w:rStyle w:val="Hyperlink"/>
                <w:rFonts w:ascii="David" w:hAnsi="David" w:cs="David"/>
                <w:noProof/>
                <w:sz w:val="24"/>
                <w:szCs w:val="24"/>
                <w:rPrChange w:id="1205" w:author="Nir Ostrovski" w:date="2018-09-05T13:30:00Z">
                  <w:rPr>
                    <w:rStyle w:val="Hyperlink"/>
                    <w:rFonts w:ascii="David" w:hAnsi="David" w:cs="David"/>
                    <w:noProof/>
                  </w:rPr>
                </w:rPrChange>
              </w:rPr>
              <w:delText>5.1.1</w:delText>
            </w:r>
            <w:r w:rsidRPr="00985365" w:rsidDel="008612F0">
              <w:rPr>
                <w:rFonts w:ascii="David" w:eastAsiaTheme="minorEastAsia" w:hAnsi="David" w:cs="David"/>
                <w:noProof/>
                <w:sz w:val="24"/>
                <w:szCs w:val="24"/>
                <w:rPrChange w:id="120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07" w:author="Nir Ostrovski" w:date="2018-09-05T13:30:00Z">
                  <w:rPr>
                    <w:rStyle w:val="Hyperlink"/>
                    <w:rFonts w:ascii="David" w:hAnsi="David" w:cs="David"/>
                    <w:noProof/>
                    <w:rtl/>
                  </w:rPr>
                </w:rPrChange>
              </w:rPr>
              <w:delText>דרישות עבור סטודנט ומעסיק</w:delText>
            </w:r>
            <w:r w:rsidRPr="00985365" w:rsidDel="008612F0">
              <w:rPr>
                <w:rFonts w:ascii="David" w:hAnsi="David" w:cs="David"/>
                <w:noProof/>
                <w:webHidden/>
                <w:sz w:val="24"/>
                <w:szCs w:val="24"/>
                <w:rPrChange w:id="1208" w:author="Nir Ostrovski" w:date="2018-09-05T13:30:00Z">
                  <w:rPr>
                    <w:noProof/>
                    <w:webHidden/>
                  </w:rPr>
                </w:rPrChange>
              </w:rPr>
              <w:tab/>
              <w:delText>10</w:delText>
            </w:r>
          </w:del>
        </w:p>
        <w:p w14:paraId="150DD8E3" w14:textId="7C4759ED" w:rsidR="008E6CE5" w:rsidRPr="00985365" w:rsidDel="008612F0" w:rsidRDefault="008E6CE5">
          <w:pPr>
            <w:pStyle w:val="TOCHeading"/>
            <w:bidi/>
            <w:rPr>
              <w:del w:id="1209" w:author="Nir Ostrovski [2]" w:date="2018-11-04T20:13:00Z"/>
              <w:rFonts w:ascii="David" w:eastAsiaTheme="minorEastAsia" w:hAnsi="David" w:cs="David"/>
              <w:noProof/>
              <w:sz w:val="24"/>
              <w:szCs w:val="24"/>
              <w:rPrChange w:id="1210" w:author="Nir Ostrovski" w:date="2018-09-05T13:30:00Z">
                <w:rPr>
                  <w:del w:id="1211" w:author="Nir Ostrovski [2]" w:date="2018-11-04T20:13:00Z"/>
                  <w:rFonts w:eastAsiaTheme="minorEastAsia"/>
                  <w:noProof/>
                </w:rPr>
              </w:rPrChange>
            </w:rPr>
            <w:pPrChange w:id="1212" w:author="Nir Ostrovski [2]" w:date="2018-11-04T20:13:00Z">
              <w:pPr>
                <w:pStyle w:val="TOC3"/>
                <w:tabs>
                  <w:tab w:val="left" w:pos="2720"/>
                </w:tabs>
              </w:pPr>
            </w:pPrChange>
          </w:pPr>
          <w:del w:id="1213" w:author="Nir Ostrovski [2]" w:date="2018-11-04T20:13:00Z">
            <w:r w:rsidRPr="00985365" w:rsidDel="008612F0">
              <w:rPr>
                <w:rStyle w:val="Hyperlink"/>
                <w:rFonts w:ascii="David" w:hAnsi="David" w:cs="David"/>
                <w:noProof/>
                <w:sz w:val="24"/>
                <w:szCs w:val="24"/>
                <w:rtl/>
                <w:rPrChange w:id="1214" w:author="Nir Ostrovski" w:date="2018-09-05T13:30:00Z">
                  <w:rPr>
                    <w:rStyle w:val="Hyperlink"/>
                    <w:rFonts w:ascii="David" w:hAnsi="David" w:cs="David"/>
                    <w:noProof/>
                    <w:rtl/>
                  </w:rPr>
                </w:rPrChange>
              </w:rPr>
              <w:delText>5.1.2</w:delText>
            </w:r>
            <w:r w:rsidRPr="00985365" w:rsidDel="008612F0">
              <w:rPr>
                <w:rFonts w:ascii="David" w:eastAsiaTheme="minorEastAsia" w:hAnsi="David" w:cs="David"/>
                <w:noProof/>
                <w:sz w:val="24"/>
                <w:szCs w:val="24"/>
                <w:rPrChange w:id="1215"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16" w:author="Nir Ostrovski" w:date="2018-09-05T13:30:00Z">
                  <w:rPr>
                    <w:rStyle w:val="Hyperlink"/>
                    <w:rFonts w:ascii="David" w:hAnsi="David" w:cs="David"/>
                    <w:noProof/>
                    <w:rtl/>
                  </w:rPr>
                </w:rPrChange>
              </w:rPr>
              <w:delText>דרישות עבור סטודנט</w:delText>
            </w:r>
            <w:r w:rsidRPr="00985365" w:rsidDel="008612F0">
              <w:rPr>
                <w:rFonts w:ascii="David" w:hAnsi="David" w:cs="David"/>
                <w:noProof/>
                <w:webHidden/>
                <w:sz w:val="24"/>
                <w:szCs w:val="24"/>
                <w:rPrChange w:id="1217" w:author="Nir Ostrovski" w:date="2018-09-05T13:30:00Z">
                  <w:rPr>
                    <w:noProof/>
                    <w:webHidden/>
                  </w:rPr>
                </w:rPrChange>
              </w:rPr>
              <w:tab/>
              <w:delText>10</w:delText>
            </w:r>
          </w:del>
        </w:p>
        <w:p w14:paraId="4F4634E3" w14:textId="7B69736E" w:rsidR="008E6CE5" w:rsidRPr="00985365" w:rsidDel="008612F0" w:rsidRDefault="008E6CE5">
          <w:pPr>
            <w:pStyle w:val="TOCHeading"/>
            <w:bidi/>
            <w:rPr>
              <w:del w:id="1218" w:author="Nir Ostrovski [2]" w:date="2018-11-04T20:13:00Z"/>
              <w:rFonts w:ascii="David" w:eastAsiaTheme="minorEastAsia" w:hAnsi="David" w:cs="David"/>
              <w:noProof/>
              <w:sz w:val="24"/>
              <w:szCs w:val="24"/>
              <w:rPrChange w:id="1219" w:author="Nir Ostrovski" w:date="2018-09-05T13:30:00Z">
                <w:rPr>
                  <w:del w:id="1220" w:author="Nir Ostrovski [2]" w:date="2018-11-04T20:13:00Z"/>
                  <w:rFonts w:eastAsiaTheme="minorEastAsia"/>
                  <w:noProof/>
                </w:rPr>
              </w:rPrChange>
            </w:rPr>
            <w:pPrChange w:id="1221" w:author="Nir Ostrovski [2]" w:date="2018-11-04T20:13:00Z">
              <w:pPr>
                <w:pStyle w:val="TOC3"/>
                <w:tabs>
                  <w:tab w:val="left" w:pos="2641"/>
                </w:tabs>
              </w:pPr>
            </w:pPrChange>
          </w:pPr>
          <w:del w:id="1222" w:author="Nir Ostrovski [2]" w:date="2018-11-04T20:13:00Z">
            <w:r w:rsidRPr="00985365" w:rsidDel="008612F0">
              <w:rPr>
                <w:rStyle w:val="Hyperlink"/>
                <w:rFonts w:ascii="David" w:hAnsi="David" w:cs="David"/>
                <w:noProof/>
                <w:sz w:val="24"/>
                <w:szCs w:val="24"/>
                <w:rtl/>
                <w:rPrChange w:id="1223" w:author="Nir Ostrovski" w:date="2018-09-05T13:30:00Z">
                  <w:rPr>
                    <w:rStyle w:val="Hyperlink"/>
                    <w:rFonts w:ascii="David" w:hAnsi="David" w:cs="David"/>
                    <w:noProof/>
                    <w:rtl/>
                  </w:rPr>
                </w:rPrChange>
              </w:rPr>
              <w:delText>5.1.3</w:delText>
            </w:r>
            <w:r w:rsidRPr="00985365" w:rsidDel="008612F0">
              <w:rPr>
                <w:rFonts w:ascii="David" w:eastAsiaTheme="minorEastAsia" w:hAnsi="David" w:cs="David"/>
                <w:noProof/>
                <w:sz w:val="24"/>
                <w:szCs w:val="24"/>
                <w:rPrChange w:id="1224"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25" w:author="Nir Ostrovski" w:date="2018-09-05T13:30:00Z">
                  <w:rPr>
                    <w:rStyle w:val="Hyperlink"/>
                    <w:rFonts w:ascii="David" w:hAnsi="David" w:cs="David"/>
                    <w:noProof/>
                    <w:rtl/>
                  </w:rPr>
                </w:rPrChange>
              </w:rPr>
              <w:delText>דרישות עבור מעסיק</w:delText>
            </w:r>
            <w:r w:rsidRPr="00985365" w:rsidDel="008612F0">
              <w:rPr>
                <w:rFonts w:ascii="David" w:hAnsi="David" w:cs="David"/>
                <w:noProof/>
                <w:webHidden/>
                <w:sz w:val="24"/>
                <w:szCs w:val="24"/>
                <w:rPrChange w:id="1226" w:author="Nir Ostrovski" w:date="2018-09-05T13:30:00Z">
                  <w:rPr>
                    <w:noProof/>
                    <w:webHidden/>
                  </w:rPr>
                </w:rPrChange>
              </w:rPr>
              <w:tab/>
              <w:delText>10</w:delText>
            </w:r>
          </w:del>
        </w:p>
        <w:p w14:paraId="5367B9B0" w14:textId="0BC8FFF7" w:rsidR="008E6CE5" w:rsidRPr="00985365" w:rsidDel="008612F0" w:rsidRDefault="008E6CE5">
          <w:pPr>
            <w:pStyle w:val="TOCHeading"/>
            <w:bidi/>
            <w:rPr>
              <w:del w:id="1227" w:author="Nir Ostrovski [2]" w:date="2018-11-04T20:13:00Z"/>
              <w:rFonts w:ascii="David" w:eastAsiaTheme="minorEastAsia" w:hAnsi="David" w:cs="David"/>
              <w:noProof/>
              <w:sz w:val="24"/>
              <w:szCs w:val="24"/>
              <w:rPrChange w:id="1228" w:author="Nir Ostrovski" w:date="2018-09-05T13:30:00Z">
                <w:rPr>
                  <w:del w:id="1229" w:author="Nir Ostrovski [2]" w:date="2018-11-04T20:13:00Z"/>
                  <w:rFonts w:ascii="David" w:eastAsiaTheme="minorEastAsia" w:hAnsi="David" w:cs="David"/>
                  <w:noProof/>
                </w:rPr>
              </w:rPrChange>
            </w:rPr>
            <w:pPrChange w:id="1230" w:author="Nir Ostrovski [2]" w:date="2018-11-04T20:13:00Z">
              <w:pPr>
                <w:pStyle w:val="TOC2"/>
              </w:pPr>
            </w:pPrChange>
          </w:pPr>
          <w:del w:id="1231" w:author="Nir Ostrovski [2]" w:date="2018-11-04T20:13:00Z">
            <w:r w:rsidRPr="00985365" w:rsidDel="008612F0">
              <w:rPr>
                <w:rStyle w:val="Hyperlink"/>
                <w:rFonts w:ascii="David" w:hAnsi="David" w:cs="David"/>
                <w:noProof/>
                <w:sz w:val="24"/>
                <w:szCs w:val="24"/>
                <w:rPrChange w:id="1232"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233"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234" w:author="Nir Ostrovski" w:date="2018-09-05T13:30:00Z">
                  <w:rPr>
                    <w:rStyle w:val="Hyperlink"/>
                    <w:rFonts w:ascii="David" w:hAnsi="David" w:cs="David"/>
                    <w:noProof/>
                    <w:rtl/>
                  </w:rPr>
                </w:rPrChange>
              </w:rPr>
              <w:delText>דרישות לא פונקציונאליות</w:delText>
            </w:r>
            <w:r w:rsidRPr="00985365" w:rsidDel="008612F0">
              <w:rPr>
                <w:rFonts w:ascii="David" w:hAnsi="David" w:cs="David"/>
                <w:noProof/>
                <w:webHidden/>
                <w:sz w:val="24"/>
                <w:szCs w:val="24"/>
                <w:rPrChange w:id="1235" w:author="Nir Ostrovski" w:date="2018-09-05T13:30:00Z">
                  <w:rPr>
                    <w:rFonts w:ascii="David" w:hAnsi="David" w:cs="David"/>
                    <w:noProof/>
                    <w:webHidden/>
                  </w:rPr>
                </w:rPrChange>
              </w:rPr>
              <w:tab/>
              <w:delText>10</w:delText>
            </w:r>
          </w:del>
        </w:p>
        <w:p w14:paraId="4D4B6AE1" w14:textId="214BA132" w:rsidR="008E6CE5" w:rsidRPr="00985365" w:rsidDel="008612F0" w:rsidRDefault="008E6CE5">
          <w:pPr>
            <w:pStyle w:val="TOCHeading"/>
            <w:bidi/>
            <w:rPr>
              <w:del w:id="1236" w:author="Nir Ostrovski [2]" w:date="2018-11-04T20:13:00Z"/>
              <w:rFonts w:ascii="David" w:eastAsiaTheme="minorEastAsia" w:hAnsi="David" w:cs="David"/>
              <w:noProof/>
              <w:sz w:val="24"/>
              <w:szCs w:val="24"/>
              <w:rPrChange w:id="1237" w:author="Nir Ostrovski" w:date="2018-09-05T13:30:00Z">
                <w:rPr>
                  <w:del w:id="1238" w:author="Nir Ostrovski [2]" w:date="2018-11-04T20:13:00Z"/>
                  <w:rFonts w:eastAsiaTheme="minorEastAsia"/>
                  <w:noProof/>
                </w:rPr>
              </w:rPrChange>
            </w:rPr>
            <w:pPrChange w:id="1239" w:author="Nir Ostrovski [2]" w:date="2018-11-04T20:13:00Z">
              <w:pPr>
                <w:pStyle w:val="TOC3"/>
                <w:tabs>
                  <w:tab w:val="left" w:pos="4172"/>
                </w:tabs>
              </w:pPr>
            </w:pPrChange>
          </w:pPr>
          <w:del w:id="1240" w:author="Nir Ostrovski [2]" w:date="2018-11-04T20:13:00Z">
            <w:r w:rsidRPr="00985365" w:rsidDel="008612F0">
              <w:rPr>
                <w:rStyle w:val="Hyperlink"/>
                <w:rFonts w:ascii="David" w:hAnsi="David" w:cs="David"/>
                <w:noProof/>
                <w:sz w:val="24"/>
                <w:szCs w:val="24"/>
                <w:rtl/>
                <w:rPrChange w:id="1241" w:author="Nir Ostrovski" w:date="2018-09-05T13:30:00Z">
                  <w:rPr>
                    <w:rStyle w:val="Hyperlink"/>
                    <w:rFonts w:ascii="David" w:hAnsi="David" w:cs="David"/>
                    <w:noProof/>
                    <w:rtl/>
                  </w:rPr>
                </w:rPrChange>
              </w:rPr>
              <w:delText>5.2.1</w:delText>
            </w:r>
            <w:r w:rsidRPr="00985365" w:rsidDel="008612F0">
              <w:rPr>
                <w:rFonts w:ascii="David" w:eastAsiaTheme="minorEastAsia" w:hAnsi="David" w:cs="David"/>
                <w:noProof/>
                <w:sz w:val="24"/>
                <w:szCs w:val="24"/>
                <w:rPrChange w:id="1242"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43" w:author="Nir Ostrovski" w:date="2018-09-05T13:30:00Z">
                  <w:rPr>
                    <w:rStyle w:val="Hyperlink"/>
                    <w:rFonts w:ascii="David" w:hAnsi="David" w:cs="David"/>
                    <w:noProof/>
                    <w:rtl/>
                  </w:rPr>
                </w:rPrChange>
              </w:rPr>
              <w:delText>דרישות עיצוב, שימוש וממשק משתמש</w:delText>
            </w:r>
            <w:r w:rsidRPr="00985365" w:rsidDel="008612F0">
              <w:rPr>
                <w:rFonts w:ascii="David" w:hAnsi="David" w:cs="David"/>
                <w:noProof/>
                <w:webHidden/>
                <w:sz w:val="24"/>
                <w:szCs w:val="24"/>
                <w:rPrChange w:id="1244" w:author="Nir Ostrovski" w:date="2018-09-05T13:30:00Z">
                  <w:rPr>
                    <w:noProof/>
                    <w:webHidden/>
                  </w:rPr>
                </w:rPrChange>
              </w:rPr>
              <w:tab/>
              <w:delText>10</w:delText>
            </w:r>
          </w:del>
        </w:p>
        <w:p w14:paraId="615020B0" w14:textId="35FC973C" w:rsidR="008E6CE5" w:rsidRPr="00985365" w:rsidDel="008612F0" w:rsidRDefault="008E6CE5">
          <w:pPr>
            <w:pStyle w:val="TOCHeading"/>
            <w:bidi/>
            <w:rPr>
              <w:del w:id="1245" w:author="Nir Ostrovski [2]" w:date="2018-11-04T20:13:00Z"/>
              <w:rFonts w:ascii="David" w:eastAsiaTheme="minorEastAsia" w:hAnsi="David" w:cs="David"/>
              <w:noProof/>
              <w:sz w:val="24"/>
              <w:szCs w:val="24"/>
              <w:rPrChange w:id="1246" w:author="Nir Ostrovski" w:date="2018-09-05T13:30:00Z">
                <w:rPr>
                  <w:del w:id="1247" w:author="Nir Ostrovski [2]" w:date="2018-11-04T20:13:00Z"/>
                  <w:rFonts w:eastAsiaTheme="minorEastAsia"/>
                  <w:noProof/>
                </w:rPr>
              </w:rPrChange>
            </w:rPr>
            <w:pPrChange w:id="1248" w:author="Nir Ostrovski [2]" w:date="2018-11-04T20:13:00Z">
              <w:pPr>
                <w:pStyle w:val="TOC3"/>
                <w:tabs>
                  <w:tab w:val="left" w:pos="2263"/>
                </w:tabs>
              </w:pPr>
            </w:pPrChange>
          </w:pPr>
          <w:del w:id="1249" w:author="Nir Ostrovski [2]" w:date="2018-11-04T20:13:00Z">
            <w:r w:rsidRPr="00985365" w:rsidDel="008612F0">
              <w:rPr>
                <w:rStyle w:val="Hyperlink"/>
                <w:rFonts w:ascii="David" w:hAnsi="David" w:cs="David"/>
                <w:noProof/>
                <w:sz w:val="24"/>
                <w:szCs w:val="24"/>
                <w:rtl/>
                <w:rPrChange w:id="1250" w:author="Nir Ostrovski" w:date="2018-09-05T13:30:00Z">
                  <w:rPr>
                    <w:rStyle w:val="Hyperlink"/>
                    <w:rFonts w:ascii="David" w:hAnsi="David" w:cs="David"/>
                    <w:noProof/>
                    <w:rtl/>
                  </w:rPr>
                </w:rPrChange>
              </w:rPr>
              <w:delText>5.2.2</w:delText>
            </w:r>
            <w:r w:rsidRPr="00985365" w:rsidDel="008612F0">
              <w:rPr>
                <w:rFonts w:ascii="David" w:eastAsiaTheme="minorEastAsia" w:hAnsi="David" w:cs="David"/>
                <w:noProof/>
                <w:sz w:val="24"/>
                <w:szCs w:val="24"/>
                <w:rPrChange w:id="1251"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52" w:author="Nir Ostrovski" w:date="2018-09-05T13:30:00Z">
                  <w:rPr>
                    <w:rStyle w:val="Hyperlink"/>
                    <w:rFonts w:ascii="David" w:hAnsi="David" w:cs="David"/>
                    <w:noProof/>
                    <w:rtl/>
                  </w:rPr>
                </w:rPrChange>
              </w:rPr>
              <w:delText>דרישות ביצועים</w:delText>
            </w:r>
            <w:r w:rsidRPr="00985365" w:rsidDel="008612F0">
              <w:rPr>
                <w:rFonts w:ascii="David" w:hAnsi="David" w:cs="David"/>
                <w:noProof/>
                <w:webHidden/>
                <w:sz w:val="24"/>
                <w:szCs w:val="24"/>
                <w:rPrChange w:id="1253" w:author="Nir Ostrovski" w:date="2018-09-05T13:30:00Z">
                  <w:rPr>
                    <w:noProof/>
                    <w:webHidden/>
                  </w:rPr>
                </w:rPrChange>
              </w:rPr>
              <w:tab/>
              <w:delText>11</w:delText>
            </w:r>
          </w:del>
        </w:p>
        <w:p w14:paraId="5A02EFCE" w14:textId="6E8C2776" w:rsidR="008E6CE5" w:rsidRPr="00985365" w:rsidDel="008612F0" w:rsidRDefault="008E6CE5">
          <w:pPr>
            <w:pStyle w:val="TOCHeading"/>
            <w:bidi/>
            <w:rPr>
              <w:del w:id="1254" w:author="Nir Ostrovski [2]" w:date="2018-11-04T20:13:00Z"/>
              <w:rFonts w:ascii="David" w:eastAsiaTheme="minorEastAsia" w:hAnsi="David" w:cs="David"/>
              <w:noProof/>
              <w:sz w:val="24"/>
              <w:szCs w:val="24"/>
              <w:rPrChange w:id="1255" w:author="Nir Ostrovski" w:date="2018-09-05T13:30:00Z">
                <w:rPr>
                  <w:del w:id="1256" w:author="Nir Ostrovski [2]" w:date="2018-11-04T20:13:00Z"/>
                  <w:rFonts w:eastAsiaTheme="minorEastAsia"/>
                  <w:noProof/>
                </w:rPr>
              </w:rPrChange>
            </w:rPr>
            <w:pPrChange w:id="1257" w:author="Nir Ostrovski [2]" w:date="2018-11-04T20:13:00Z">
              <w:pPr>
                <w:pStyle w:val="TOC3"/>
                <w:tabs>
                  <w:tab w:val="left" w:pos="2211"/>
                </w:tabs>
              </w:pPr>
            </w:pPrChange>
          </w:pPr>
          <w:del w:id="1258" w:author="Nir Ostrovski [2]" w:date="2018-11-04T20:13:00Z">
            <w:r w:rsidRPr="00985365" w:rsidDel="008612F0">
              <w:rPr>
                <w:rStyle w:val="Hyperlink"/>
                <w:rFonts w:ascii="David" w:hAnsi="David" w:cs="David"/>
                <w:noProof/>
                <w:sz w:val="24"/>
                <w:szCs w:val="24"/>
                <w:rtl/>
                <w:rPrChange w:id="1259" w:author="Nir Ostrovski" w:date="2018-09-05T13:30:00Z">
                  <w:rPr>
                    <w:rStyle w:val="Hyperlink"/>
                    <w:rFonts w:ascii="David" w:hAnsi="David" w:cs="David"/>
                    <w:noProof/>
                    <w:rtl/>
                  </w:rPr>
                </w:rPrChange>
              </w:rPr>
              <w:delText>5.2.3</w:delText>
            </w:r>
            <w:r w:rsidRPr="00985365" w:rsidDel="008612F0">
              <w:rPr>
                <w:rFonts w:ascii="David" w:eastAsiaTheme="minorEastAsia" w:hAnsi="David" w:cs="David"/>
                <w:noProof/>
                <w:sz w:val="24"/>
                <w:szCs w:val="24"/>
                <w:rPrChange w:id="1260"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61" w:author="Nir Ostrovski" w:date="2018-09-05T13:30:00Z">
                  <w:rPr>
                    <w:rStyle w:val="Hyperlink"/>
                    <w:rFonts w:ascii="David" w:hAnsi="David" w:cs="David"/>
                    <w:noProof/>
                    <w:rtl/>
                  </w:rPr>
                </w:rPrChange>
              </w:rPr>
              <w:delText>דרישות אמינות</w:delText>
            </w:r>
            <w:r w:rsidRPr="00985365" w:rsidDel="008612F0">
              <w:rPr>
                <w:rFonts w:ascii="David" w:hAnsi="David" w:cs="David"/>
                <w:noProof/>
                <w:webHidden/>
                <w:sz w:val="24"/>
                <w:szCs w:val="24"/>
                <w:rPrChange w:id="1262" w:author="Nir Ostrovski" w:date="2018-09-05T13:30:00Z">
                  <w:rPr>
                    <w:noProof/>
                    <w:webHidden/>
                  </w:rPr>
                </w:rPrChange>
              </w:rPr>
              <w:tab/>
              <w:delText>11</w:delText>
            </w:r>
          </w:del>
        </w:p>
        <w:p w14:paraId="3DB692F2" w14:textId="2D362E63" w:rsidR="008E6CE5" w:rsidRPr="00985365" w:rsidDel="008612F0" w:rsidRDefault="008E6CE5">
          <w:pPr>
            <w:pStyle w:val="TOCHeading"/>
            <w:bidi/>
            <w:rPr>
              <w:del w:id="1263" w:author="Nir Ostrovski [2]" w:date="2018-11-04T20:13:00Z"/>
              <w:rFonts w:ascii="David" w:eastAsiaTheme="minorEastAsia" w:hAnsi="David" w:cs="David"/>
              <w:noProof/>
              <w:sz w:val="24"/>
              <w:szCs w:val="24"/>
              <w:rPrChange w:id="1264" w:author="Nir Ostrovski" w:date="2018-09-05T13:30:00Z">
                <w:rPr>
                  <w:del w:id="1265" w:author="Nir Ostrovski [2]" w:date="2018-11-04T20:13:00Z"/>
                  <w:rFonts w:eastAsiaTheme="minorEastAsia"/>
                  <w:noProof/>
                </w:rPr>
              </w:rPrChange>
            </w:rPr>
            <w:pPrChange w:id="1266" w:author="Nir Ostrovski [2]" w:date="2018-11-04T20:13:00Z">
              <w:pPr>
                <w:pStyle w:val="TOC3"/>
              </w:pPr>
            </w:pPrChange>
          </w:pPr>
          <w:del w:id="1267" w:author="Nir Ostrovski [2]" w:date="2018-11-04T20:13:00Z">
            <w:r w:rsidRPr="00985365" w:rsidDel="008612F0">
              <w:rPr>
                <w:rStyle w:val="Hyperlink"/>
                <w:rFonts w:ascii="David" w:hAnsi="David" w:cs="David"/>
                <w:noProof/>
                <w:sz w:val="24"/>
                <w:szCs w:val="24"/>
                <w:rtl/>
                <w:rPrChange w:id="1268" w:author="Nir Ostrovski" w:date="2018-09-05T13:30:00Z">
                  <w:rPr>
                    <w:rStyle w:val="Hyperlink"/>
                    <w:rFonts w:ascii="David" w:hAnsi="David" w:cs="David"/>
                    <w:noProof/>
                    <w:rtl/>
                  </w:rPr>
                </w:rPrChange>
              </w:rPr>
              <w:delText>5.2.4</w:delText>
            </w:r>
            <w:r w:rsidRPr="00985365" w:rsidDel="008612F0">
              <w:rPr>
                <w:rFonts w:ascii="David" w:eastAsiaTheme="minorEastAsia" w:hAnsi="David" w:cs="David"/>
                <w:noProof/>
                <w:sz w:val="24"/>
                <w:szCs w:val="24"/>
                <w:rPrChange w:id="126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0" w:author="Nir Ostrovski" w:date="2018-09-05T13:30:00Z">
                  <w:rPr>
                    <w:rStyle w:val="Hyperlink"/>
                    <w:rFonts w:ascii="David" w:hAnsi="David" w:cs="David"/>
                    <w:noProof/>
                    <w:rtl/>
                  </w:rPr>
                </w:rPrChange>
              </w:rPr>
              <w:delText>זמינות</w:delText>
            </w:r>
            <w:r w:rsidRPr="00985365" w:rsidDel="008612F0">
              <w:rPr>
                <w:rFonts w:ascii="David" w:hAnsi="David" w:cs="David"/>
                <w:noProof/>
                <w:webHidden/>
                <w:sz w:val="24"/>
                <w:szCs w:val="24"/>
                <w:rPrChange w:id="1271" w:author="Nir Ostrovski" w:date="2018-09-05T13:30:00Z">
                  <w:rPr>
                    <w:noProof/>
                    <w:webHidden/>
                  </w:rPr>
                </w:rPrChange>
              </w:rPr>
              <w:tab/>
              <w:delText>11</w:delText>
            </w:r>
          </w:del>
        </w:p>
        <w:p w14:paraId="203010FA" w14:textId="059C5425" w:rsidR="008E6CE5" w:rsidRPr="00985365" w:rsidDel="008612F0" w:rsidRDefault="008E6CE5">
          <w:pPr>
            <w:pStyle w:val="TOCHeading"/>
            <w:bidi/>
            <w:rPr>
              <w:del w:id="1272" w:author="Nir Ostrovski [2]" w:date="2018-11-04T20:13:00Z"/>
              <w:rFonts w:ascii="David" w:eastAsiaTheme="minorEastAsia" w:hAnsi="David" w:cs="David"/>
              <w:noProof/>
              <w:sz w:val="24"/>
              <w:szCs w:val="24"/>
              <w:rPrChange w:id="1273" w:author="Nir Ostrovski" w:date="2018-09-05T13:30:00Z">
                <w:rPr>
                  <w:del w:id="1274" w:author="Nir Ostrovski [2]" w:date="2018-11-04T20:13:00Z"/>
                  <w:rFonts w:eastAsiaTheme="minorEastAsia"/>
                  <w:noProof/>
                </w:rPr>
              </w:rPrChange>
            </w:rPr>
            <w:pPrChange w:id="1275" w:author="Nir Ostrovski [2]" w:date="2018-11-04T20:13:00Z">
              <w:pPr>
                <w:pStyle w:val="TOC3"/>
                <w:tabs>
                  <w:tab w:val="left" w:pos="2970"/>
                </w:tabs>
              </w:pPr>
            </w:pPrChange>
          </w:pPr>
          <w:del w:id="1276" w:author="Nir Ostrovski [2]" w:date="2018-11-04T20:13:00Z">
            <w:r w:rsidRPr="00985365" w:rsidDel="008612F0">
              <w:rPr>
                <w:rStyle w:val="Hyperlink"/>
                <w:rFonts w:ascii="David" w:hAnsi="David" w:cs="David"/>
                <w:noProof/>
                <w:sz w:val="24"/>
                <w:szCs w:val="24"/>
                <w:rtl/>
                <w:rPrChange w:id="1277" w:author="Nir Ostrovski" w:date="2018-09-05T13:30:00Z">
                  <w:rPr>
                    <w:rStyle w:val="Hyperlink"/>
                    <w:rFonts w:ascii="David" w:hAnsi="David" w:cs="David"/>
                    <w:noProof/>
                    <w:rtl/>
                  </w:rPr>
                </w:rPrChange>
              </w:rPr>
              <w:delText>5.2.5</w:delText>
            </w:r>
            <w:r w:rsidRPr="00985365" w:rsidDel="008612F0">
              <w:rPr>
                <w:rFonts w:ascii="David" w:eastAsiaTheme="minorEastAsia" w:hAnsi="David" w:cs="David"/>
                <w:noProof/>
                <w:sz w:val="24"/>
                <w:szCs w:val="24"/>
                <w:rPrChange w:id="127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79" w:author="Nir Ostrovski" w:date="2018-09-05T13:30:00Z">
                  <w:rPr>
                    <w:rStyle w:val="Hyperlink"/>
                    <w:rFonts w:ascii="David" w:hAnsi="David" w:cs="David"/>
                    <w:noProof/>
                    <w:rtl/>
                  </w:rPr>
                </w:rPrChange>
              </w:rPr>
              <w:delText>דרישות תחזוקה ותמיכה</w:delText>
            </w:r>
            <w:r w:rsidRPr="00985365" w:rsidDel="008612F0">
              <w:rPr>
                <w:rFonts w:ascii="David" w:hAnsi="David" w:cs="David"/>
                <w:noProof/>
                <w:webHidden/>
                <w:sz w:val="24"/>
                <w:szCs w:val="24"/>
                <w:rPrChange w:id="1280" w:author="Nir Ostrovski" w:date="2018-09-05T13:30:00Z">
                  <w:rPr>
                    <w:noProof/>
                    <w:webHidden/>
                  </w:rPr>
                </w:rPrChange>
              </w:rPr>
              <w:tab/>
              <w:delText>11</w:delText>
            </w:r>
          </w:del>
        </w:p>
        <w:p w14:paraId="6F081019" w14:textId="2CEB6BF9" w:rsidR="008E6CE5" w:rsidRPr="00985365" w:rsidDel="008612F0" w:rsidRDefault="008E6CE5">
          <w:pPr>
            <w:pStyle w:val="TOCHeading"/>
            <w:bidi/>
            <w:rPr>
              <w:del w:id="1281" w:author="Nir Ostrovski [2]" w:date="2018-11-04T20:13:00Z"/>
              <w:rFonts w:ascii="David" w:eastAsiaTheme="minorEastAsia" w:hAnsi="David" w:cs="David"/>
              <w:noProof/>
              <w:sz w:val="24"/>
              <w:szCs w:val="24"/>
              <w:rPrChange w:id="1282" w:author="Nir Ostrovski" w:date="2018-09-05T13:30:00Z">
                <w:rPr>
                  <w:del w:id="1283" w:author="Nir Ostrovski [2]" w:date="2018-11-04T20:13:00Z"/>
                  <w:rFonts w:eastAsiaTheme="minorEastAsia"/>
                  <w:noProof/>
                </w:rPr>
              </w:rPrChange>
            </w:rPr>
            <w:pPrChange w:id="1284" w:author="Nir Ostrovski [2]" w:date="2018-11-04T20:13:00Z">
              <w:pPr>
                <w:pStyle w:val="TOC3"/>
                <w:tabs>
                  <w:tab w:val="left" w:pos="2265"/>
                </w:tabs>
              </w:pPr>
            </w:pPrChange>
          </w:pPr>
          <w:del w:id="1285" w:author="Nir Ostrovski [2]" w:date="2018-11-04T20:13:00Z">
            <w:r w:rsidRPr="00985365" w:rsidDel="008612F0">
              <w:rPr>
                <w:rStyle w:val="Hyperlink"/>
                <w:rFonts w:ascii="David" w:hAnsi="David" w:cs="David"/>
                <w:noProof/>
                <w:sz w:val="24"/>
                <w:szCs w:val="24"/>
                <w:rtl/>
                <w:rPrChange w:id="1286" w:author="Nir Ostrovski" w:date="2018-09-05T13:30:00Z">
                  <w:rPr>
                    <w:rStyle w:val="Hyperlink"/>
                    <w:rFonts w:ascii="David" w:hAnsi="David" w:cs="David"/>
                    <w:noProof/>
                    <w:rtl/>
                  </w:rPr>
                </w:rPrChange>
              </w:rPr>
              <w:delText>5.2.6</w:delText>
            </w:r>
            <w:r w:rsidRPr="00985365" w:rsidDel="008612F0">
              <w:rPr>
                <w:rFonts w:ascii="David" w:eastAsiaTheme="minorEastAsia" w:hAnsi="David" w:cs="David"/>
                <w:noProof/>
                <w:sz w:val="24"/>
                <w:szCs w:val="24"/>
                <w:rPrChange w:id="1287"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288" w:author="Nir Ostrovski" w:date="2018-09-05T13:30:00Z">
                  <w:rPr>
                    <w:rStyle w:val="Hyperlink"/>
                    <w:rFonts w:ascii="David" w:hAnsi="David" w:cs="David"/>
                    <w:noProof/>
                    <w:rtl/>
                  </w:rPr>
                </w:rPrChange>
              </w:rPr>
              <w:delText>דרישות אבטחה</w:delText>
            </w:r>
            <w:r w:rsidRPr="00985365" w:rsidDel="008612F0">
              <w:rPr>
                <w:rFonts w:ascii="David" w:hAnsi="David" w:cs="David"/>
                <w:noProof/>
                <w:webHidden/>
                <w:sz w:val="24"/>
                <w:szCs w:val="24"/>
                <w:rPrChange w:id="1289" w:author="Nir Ostrovski" w:date="2018-09-05T13:30:00Z">
                  <w:rPr>
                    <w:noProof/>
                    <w:webHidden/>
                  </w:rPr>
                </w:rPrChange>
              </w:rPr>
              <w:tab/>
              <w:delText>11</w:delText>
            </w:r>
          </w:del>
        </w:p>
        <w:p w14:paraId="235E81A6" w14:textId="3A21CEFF" w:rsidR="008E6CE5" w:rsidRPr="00985365" w:rsidDel="008612F0" w:rsidRDefault="008E6CE5">
          <w:pPr>
            <w:pStyle w:val="TOCHeading"/>
            <w:bidi/>
            <w:rPr>
              <w:del w:id="1290" w:author="Nir Ostrovski [2]" w:date="2018-11-04T20:13:00Z"/>
              <w:rFonts w:ascii="David" w:eastAsiaTheme="minorEastAsia" w:hAnsi="David" w:cs="David"/>
              <w:noProof/>
              <w:sz w:val="24"/>
              <w:szCs w:val="24"/>
              <w:rPrChange w:id="1291" w:author="Nir Ostrovski" w:date="2018-09-05T13:30:00Z">
                <w:rPr>
                  <w:del w:id="1292" w:author="Nir Ostrovski [2]" w:date="2018-11-04T20:13:00Z"/>
                  <w:rFonts w:ascii="David" w:eastAsiaTheme="minorEastAsia" w:hAnsi="David" w:cs="David"/>
                  <w:noProof/>
                </w:rPr>
              </w:rPrChange>
            </w:rPr>
            <w:pPrChange w:id="1293" w:author="Nir Ostrovski [2]" w:date="2018-11-04T20:13:00Z">
              <w:pPr>
                <w:pStyle w:val="TOC1"/>
                <w:tabs>
                  <w:tab w:val="left" w:pos="3979"/>
                </w:tabs>
              </w:pPr>
            </w:pPrChange>
          </w:pPr>
          <w:del w:id="1294" w:author="Nir Ostrovski [2]" w:date="2018-11-04T20:13:00Z">
            <w:r w:rsidRPr="00985365" w:rsidDel="008612F0">
              <w:rPr>
                <w:rStyle w:val="Hyperlink"/>
                <w:rFonts w:ascii="David" w:hAnsi="David" w:cs="David"/>
                <w:b/>
                <w:bCs/>
                <w:noProof/>
                <w:sz w:val="24"/>
                <w:szCs w:val="24"/>
                <w:rPrChange w:id="1295"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1296"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297"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1298" w:author="Nir Ostrovski" w:date="2018-09-05T13:30:00Z">
                  <w:rPr>
                    <w:rFonts w:ascii="David" w:hAnsi="David" w:cs="David"/>
                    <w:noProof/>
                    <w:webHidden/>
                  </w:rPr>
                </w:rPrChange>
              </w:rPr>
              <w:tab/>
              <w:delText>12</w:delText>
            </w:r>
          </w:del>
        </w:p>
        <w:p w14:paraId="7BA08CCD" w14:textId="3C57E78A" w:rsidR="008E6CE5" w:rsidRPr="00985365" w:rsidDel="008612F0" w:rsidRDefault="008E6CE5">
          <w:pPr>
            <w:pStyle w:val="TOCHeading"/>
            <w:bidi/>
            <w:rPr>
              <w:del w:id="1299" w:author="Nir Ostrovski [2]" w:date="2018-11-04T20:13:00Z"/>
              <w:rFonts w:ascii="David" w:eastAsiaTheme="minorEastAsia" w:hAnsi="David" w:cs="David"/>
              <w:noProof/>
              <w:sz w:val="24"/>
              <w:szCs w:val="24"/>
              <w:rPrChange w:id="1300" w:author="Nir Ostrovski" w:date="2018-09-05T13:30:00Z">
                <w:rPr>
                  <w:del w:id="1301" w:author="Nir Ostrovski [2]" w:date="2018-11-04T20:13:00Z"/>
                  <w:rFonts w:ascii="David" w:eastAsiaTheme="minorEastAsia" w:hAnsi="David" w:cs="David"/>
                  <w:noProof/>
                </w:rPr>
              </w:rPrChange>
            </w:rPr>
            <w:pPrChange w:id="1302" w:author="Nir Ostrovski [2]" w:date="2018-11-04T20:13:00Z">
              <w:pPr>
                <w:pStyle w:val="TOC1"/>
                <w:tabs>
                  <w:tab w:val="left" w:pos="2323"/>
                </w:tabs>
              </w:pPr>
            </w:pPrChange>
          </w:pPr>
          <w:del w:id="1303" w:author="Nir Ostrovski [2]" w:date="2018-11-04T20:13:00Z">
            <w:r w:rsidRPr="00985365" w:rsidDel="008612F0">
              <w:rPr>
                <w:rStyle w:val="Hyperlink"/>
                <w:rFonts w:ascii="David" w:hAnsi="David" w:cs="David"/>
                <w:b/>
                <w:bCs/>
                <w:noProof/>
                <w:sz w:val="24"/>
                <w:szCs w:val="24"/>
                <w:rtl/>
                <w:rPrChange w:id="1304"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13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306"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1307" w:author="Nir Ostrovski" w:date="2018-09-05T13:30:00Z">
                  <w:rPr>
                    <w:rFonts w:ascii="David" w:hAnsi="David" w:cs="David"/>
                    <w:noProof/>
                    <w:webHidden/>
                  </w:rPr>
                </w:rPrChange>
              </w:rPr>
              <w:tab/>
              <w:delText>13</w:delText>
            </w:r>
          </w:del>
        </w:p>
        <w:p w14:paraId="594689F6" w14:textId="63EFB8A1" w:rsidR="008E6CE5" w:rsidRPr="00985365" w:rsidDel="008612F0" w:rsidRDefault="008E6CE5">
          <w:pPr>
            <w:pStyle w:val="TOCHeading"/>
            <w:bidi/>
            <w:rPr>
              <w:del w:id="1308" w:author="Nir Ostrovski [2]" w:date="2018-11-04T20:13:00Z"/>
              <w:rFonts w:ascii="David" w:eastAsiaTheme="minorEastAsia" w:hAnsi="David" w:cs="David"/>
              <w:noProof/>
              <w:sz w:val="24"/>
              <w:szCs w:val="24"/>
              <w:rPrChange w:id="1309" w:author="Nir Ostrovski" w:date="2018-09-05T13:30:00Z">
                <w:rPr>
                  <w:del w:id="1310" w:author="Nir Ostrovski [2]" w:date="2018-11-04T20:13:00Z"/>
                  <w:rFonts w:ascii="David" w:eastAsiaTheme="minorEastAsia" w:hAnsi="David" w:cs="David"/>
                  <w:noProof/>
                </w:rPr>
              </w:rPrChange>
            </w:rPr>
            <w:pPrChange w:id="1311" w:author="Nir Ostrovski [2]" w:date="2018-11-04T20:13:00Z">
              <w:pPr>
                <w:pStyle w:val="TOC2"/>
              </w:pPr>
            </w:pPrChange>
          </w:pPr>
          <w:del w:id="1312" w:author="Nir Ostrovski [2]" w:date="2018-11-04T20:13:00Z">
            <w:r w:rsidRPr="00985365" w:rsidDel="008612F0">
              <w:rPr>
                <w:rStyle w:val="Hyperlink"/>
                <w:rFonts w:ascii="David" w:hAnsi="David" w:cs="David"/>
                <w:noProof/>
                <w:sz w:val="24"/>
                <w:szCs w:val="24"/>
                <w:rtl/>
                <w:rPrChange w:id="131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131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15" w:author="Nir Ostrovski" w:date="2018-09-05T13:30:00Z">
                  <w:rPr>
                    <w:rStyle w:val="Hyperlink"/>
                    <w:rFonts w:ascii="David" w:hAnsi="David" w:cs="David"/>
                    <w:noProof/>
                    <w:rtl/>
                  </w:rPr>
                </w:rPrChange>
              </w:rPr>
              <w:delText xml:space="preserve">יצירת </w:delText>
            </w:r>
            <w:r w:rsidRPr="00985365" w:rsidDel="008612F0">
              <w:rPr>
                <w:rStyle w:val="Hyperlink"/>
                <w:rFonts w:ascii="David" w:hAnsi="David" w:cs="David"/>
                <w:noProof/>
                <w:sz w:val="24"/>
                <w:szCs w:val="24"/>
                <w:rPrChange w:id="1316"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1317" w:author="Nir Ostrovski" w:date="2018-09-05T13:30:00Z">
                  <w:rPr>
                    <w:rFonts w:ascii="David" w:hAnsi="David" w:cs="David"/>
                    <w:noProof/>
                    <w:webHidden/>
                  </w:rPr>
                </w:rPrChange>
              </w:rPr>
              <w:tab/>
              <w:delText>13</w:delText>
            </w:r>
          </w:del>
        </w:p>
        <w:p w14:paraId="02277504" w14:textId="7EA01F3D" w:rsidR="008E6CE5" w:rsidRPr="00985365" w:rsidDel="008612F0" w:rsidRDefault="008E6CE5">
          <w:pPr>
            <w:pStyle w:val="TOCHeading"/>
            <w:bidi/>
            <w:rPr>
              <w:del w:id="1318" w:author="Nir Ostrovski [2]" w:date="2018-11-04T20:13:00Z"/>
              <w:rFonts w:ascii="David" w:eastAsiaTheme="minorEastAsia" w:hAnsi="David" w:cs="David"/>
              <w:noProof/>
              <w:sz w:val="24"/>
              <w:szCs w:val="24"/>
              <w:rPrChange w:id="1319" w:author="Nir Ostrovski" w:date="2018-09-05T13:30:00Z">
                <w:rPr>
                  <w:del w:id="1320" w:author="Nir Ostrovski [2]" w:date="2018-11-04T20:13:00Z"/>
                  <w:rFonts w:eastAsiaTheme="minorEastAsia"/>
                  <w:noProof/>
                </w:rPr>
              </w:rPrChange>
            </w:rPr>
            <w:pPrChange w:id="1321" w:author="Nir Ostrovski [2]" w:date="2018-11-04T20:13:00Z">
              <w:pPr>
                <w:pStyle w:val="TOC3"/>
              </w:pPr>
            </w:pPrChange>
          </w:pPr>
          <w:del w:id="1322" w:author="Nir Ostrovski [2]" w:date="2018-11-04T20:13:00Z">
            <w:r w:rsidRPr="00985365" w:rsidDel="008612F0">
              <w:rPr>
                <w:rStyle w:val="Hyperlink"/>
                <w:rFonts w:ascii="David" w:eastAsia="Times New Roman" w:hAnsi="David" w:cs="David"/>
                <w:noProof/>
                <w:sz w:val="24"/>
                <w:szCs w:val="24"/>
                <w:rtl/>
                <w:rPrChange w:id="1323" w:author="Nir Ostrovski" w:date="2018-09-05T13:30:00Z">
                  <w:rPr>
                    <w:rStyle w:val="Hyperlink"/>
                    <w:rFonts w:ascii="David" w:eastAsia="Times New Roman" w:hAnsi="David" w:cs="David"/>
                    <w:noProof/>
                    <w:rtl/>
                  </w:rPr>
                </w:rPrChange>
              </w:rPr>
              <w:delText>7.1.1</w:delText>
            </w:r>
            <w:r w:rsidRPr="00985365" w:rsidDel="008612F0">
              <w:rPr>
                <w:rFonts w:ascii="David" w:eastAsiaTheme="minorEastAsia" w:hAnsi="David" w:cs="David"/>
                <w:noProof/>
                <w:sz w:val="24"/>
                <w:szCs w:val="24"/>
                <w:rPrChange w:id="132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25"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26" w:author="Nir Ostrovski" w:date="2018-09-05T13:30:00Z">
                  <w:rPr>
                    <w:noProof/>
                    <w:webHidden/>
                  </w:rPr>
                </w:rPrChange>
              </w:rPr>
              <w:tab/>
              <w:delText>13</w:delText>
            </w:r>
          </w:del>
        </w:p>
        <w:p w14:paraId="3EC0DB57" w14:textId="4DA5DE4E" w:rsidR="008E6CE5" w:rsidRPr="00985365" w:rsidDel="008612F0" w:rsidRDefault="008E6CE5">
          <w:pPr>
            <w:pStyle w:val="TOCHeading"/>
            <w:bidi/>
            <w:rPr>
              <w:del w:id="1327" w:author="Nir Ostrovski [2]" w:date="2018-11-04T20:13:00Z"/>
              <w:rFonts w:ascii="David" w:eastAsiaTheme="minorEastAsia" w:hAnsi="David" w:cs="David"/>
              <w:noProof/>
              <w:sz w:val="24"/>
              <w:szCs w:val="24"/>
              <w:rPrChange w:id="1328" w:author="Nir Ostrovski" w:date="2018-09-05T13:30:00Z">
                <w:rPr>
                  <w:del w:id="1329" w:author="Nir Ostrovski [2]" w:date="2018-11-04T20:13:00Z"/>
                  <w:rFonts w:eastAsiaTheme="minorEastAsia"/>
                  <w:noProof/>
                </w:rPr>
              </w:rPrChange>
            </w:rPr>
            <w:pPrChange w:id="1330" w:author="Nir Ostrovski [2]" w:date="2018-11-04T20:13:00Z">
              <w:pPr>
                <w:pStyle w:val="TOC3"/>
              </w:pPr>
            </w:pPrChange>
          </w:pPr>
          <w:del w:id="1331" w:author="Nir Ostrovski [2]" w:date="2018-11-04T20:13:00Z">
            <w:r w:rsidRPr="00985365" w:rsidDel="008612F0">
              <w:rPr>
                <w:rStyle w:val="Hyperlink"/>
                <w:rFonts w:ascii="David" w:eastAsia="Times New Roman" w:hAnsi="David" w:cs="David"/>
                <w:noProof/>
                <w:sz w:val="24"/>
                <w:szCs w:val="24"/>
                <w:rtl/>
                <w:rPrChange w:id="1332" w:author="Nir Ostrovski" w:date="2018-09-05T13:30:00Z">
                  <w:rPr>
                    <w:rStyle w:val="Hyperlink"/>
                    <w:rFonts w:ascii="David" w:eastAsia="Times New Roman" w:hAnsi="David" w:cs="David"/>
                    <w:noProof/>
                    <w:rtl/>
                  </w:rPr>
                </w:rPrChange>
              </w:rPr>
              <w:delText>7.1.2</w:delText>
            </w:r>
            <w:r w:rsidRPr="00985365" w:rsidDel="008612F0">
              <w:rPr>
                <w:rFonts w:ascii="David" w:eastAsiaTheme="minorEastAsia" w:hAnsi="David" w:cs="David"/>
                <w:noProof/>
                <w:sz w:val="24"/>
                <w:szCs w:val="24"/>
                <w:rPrChange w:id="133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34"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35" w:author="Nir Ostrovski" w:date="2018-09-05T13:30:00Z">
                  <w:rPr>
                    <w:noProof/>
                    <w:webHidden/>
                  </w:rPr>
                </w:rPrChange>
              </w:rPr>
              <w:tab/>
              <w:delText>13</w:delText>
            </w:r>
          </w:del>
        </w:p>
        <w:p w14:paraId="07AB7DFD" w14:textId="3552EFE4" w:rsidR="008E6CE5" w:rsidRPr="00985365" w:rsidDel="008612F0" w:rsidRDefault="008E6CE5">
          <w:pPr>
            <w:pStyle w:val="TOCHeading"/>
            <w:bidi/>
            <w:rPr>
              <w:del w:id="1336" w:author="Nir Ostrovski [2]" w:date="2018-11-04T20:13:00Z"/>
              <w:rFonts w:ascii="David" w:eastAsiaTheme="minorEastAsia" w:hAnsi="David" w:cs="David"/>
              <w:noProof/>
              <w:sz w:val="24"/>
              <w:szCs w:val="24"/>
              <w:rPrChange w:id="1337" w:author="Nir Ostrovski" w:date="2018-09-05T13:30:00Z">
                <w:rPr>
                  <w:del w:id="1338" w:author="Nir Ostrovski [2]" w:date="2018-11-04T20:13:00Z"/>
                  <w:rFonts w:eastAsiaTheme="minorEastAsia"/>
                  <w:noProof/>
                </w:rPr>
              </w:rPrChange>
            </w:rPr>
            <w:pPrChange w:id="1339" w:author="Nir Ostrovski [2]" w:date="2018-11-04T20:13:00Z">
              <w:pPr>
                <w:pStyle w:val="TOC3"/>
              </w:pPr>
            </w:pPrChange>
          </w:pPr>
          <w:del w:id="1340" w:author="Nir Ostrovski [2]" w:date="2018-11-04T20:13:00Z">
            <w:r w:rsidRPr="00985365" w:rsidDel="008612F0">
              <w:rPr>
                <w:rStyle w:val="Hyperlink"/>
                <w:rFonts w:ascii="David" w:eastAsia="Times New Roman" w:hAnsi="David" w:cs="David"/>
                <w:noProof/>
                <w:sz w:val="24"/>
                <w:szCs w:val="24"/>
                <w:rtl/>
                <w:rPrChange w:id="1341" w:author="Nir Ostrovski" w:date="2018-09-05T13:30:00Z">
                  <w:rPr>
                    <w:rStyle w:val="Hyperlink"/>
                    <w:rFonts w:ascii="David" w:eastAsia="Times New Roman" w:hAnsi="David" w:cs="David"/>
                    <w:noProof/>
                    <w:rtl/>
                  </w:rPr>
                </w:rPrChange>
              </w:rPr>
              <w:delText>7.1.3</w:delText>
            </w:r>
            <w:r w:rsidRPr="00985365" w:rsidDel="008612F0">
              <w:rPr>
                <w:rFonts w:ascii="David" w:eastAsiaTheme="minorEastAsia" w:hAnsi="David" w:cs="David"/>
                <w:noProof/>
                <w:sz w:val="24"/>
                <w:szCs w:val="24"/>
                <w:rPrChange w:id="134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43"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344" w:author="Nir Ostrovski" w:date="2018-09-05T13:30:00Z">
                  <w:rPr>
                    <w:noProof/>
                    <w:webHidden/>
                  </w:rPr>
                </w:rPrChange>
              </w:rPr>
              <w:tab/>
              <w:delText>13</w:delText>
            </w:r>
          </w:del>
        </w:p>
        <w:p w14:paraId="590D142C" w14:textId="518E45FE" w:rsidR="008E6CE5" w:rsidRPr="00985365" w:rsidDel="008612F0" w:rsidRDefault="008E6CE5">
          <w:pPr>
            <w:pStyle w:val="TOCHeading"/>
            <w:bidi/>
            <w:rPr>
              <w:del w:id="1345" w:author="Nir Ostrovski [2]" w:date="2018-11-04T20:13:00Z"/>
              <w:rFonts w:ascii="David" w:eastAsiaTheme="minorEastAsia" w:hAnsi="David" w:cs="David"/>
              <w:noProof/>
              <w:sz w:val="24"/>
              <w:szCs w:val="24"/>
              <w:rPrChange w:id="1346" w:author="Nir Ostrovski" w:date="2018-09-05T13:30:00Z">
                <w:rPr>
                  <w:del w:id="1347" w:author="Nir Ostrovski [2]" w:date="2018-11-04T20:13:00Z"/>
                  <w:rFonts w:eastAsiaTheme="minorEastAsia"/>
                  <w:noProof/>
                </w:rPr>
              </w:rPrChange>
            </w:rPr>
            <w:pPrChange w:id="1348" w:author="Nir Ostrovski [2]" w:date="2018-11-04T20:13:00Z">
              <w:pPr>
                <w:pStyle w:val="TOC3"/>
                <w:tabs>
                  <w:tab w:val="left" w:pos="2851"/>
                </w:tabs>
              </w:pPr>
            </w:pPrChange>
          </w:pPr>
          <w:del w:id="1349" w:author="Nir Ostrovski [2]" w:date="2018-11-04T20:13:00Z">
            <w:r w:rsidRPr="00985365" w:rsidDel="008612F0">
              <w:rPr>
                <w:rStyle w:val="Hyperlink"/>
                <w:rFonts w:ascii="David" w:eastAsia="Times New Roman" w:hAnsi="David" w:cs="David"/>
                <w:noProof/>
                <w:sz w:val="24"/>
                <w:szCs w:val="24"/>
                <w:rtl/>
                <w:rPrChange w:id="1350" w:author="Nir Ostrovski" w:date="2018-09-05T13:30:00Z">
                  <w:rPr>
                    <w:rStyle w:val="Hyperlink"/>
                    <w:rFonts w:ascii="David" w:eastAsia="Times New Roman" w:hAnsi="David" w:cs="David"/>
                    <w:noProof/>
                    <w:rtl/>
                  </w:rPr>
                </w:rPrChange>
              </w:rPr>
              <w:delText>7.1.4</w:delText>
            </w:r>
            <w:r w:rsidRPr="00985365" w:rsidDel="008612F0">
              <w:rPr>
                <w:rFonts w:ascii="David" w:eastAsiaTheme="minorEastAsia" w:hAnsi="David" w:cs="David"/>
                <w:noProof/>
                <w:sz w:val="24"/>
                <w:szCs w:val="24"/>
                <w:rPrChange w:id="135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52"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353" w:author="Nir Ostrovski" w:date="2018-09-05T13:30:00Z">
                  <w:rPr>
                    <w:noProof/>
                    <w:webHidden/>
                  </w:rPr>
                </w:rPrChange>
              </w:rPr>
              <w:tab/>
              <w:delText>13</w:delText>
            </w:r>
          </w:del>
        </w:p>
        <w:p w14:paraId="65CBBDD7" w14:textId="679C79C3" w:rsidR="008E6CE5" w:rsidRPr="00985365" w:rsidDel="008612F0" w:rsidRDefault="008E6CE5">
          <w:pPr>
            <w:pStyle w:val="TOCHeading"/>
            <w:bidi/>
            <w:rPr>
              <w:del w:id="1354" w:author="Nir Ostrovski [2]" w:date="2018-11-04T20:13:00Z"/>
              <w:rFonts w:ascii="David" w:eastAsiaTheme="minorEastAsia" w:hAnsi="David" w:cs="David"/>
              <w:noProof/>
              <w:sz w:val="24"/>
              <w:szCs w:val="24"/>
              <w:rPrChange w:id="1355" w:author="Nir Ostrovski" w:date="2018-09-05T13:30:00Z">
                <w:rPr>
                  <w:del w:id="1356" w:author="Nir Ostrovski [2]" w:date="2018-11-04T20:13:00Z"/>
                  <w:rFonts w:eastAsiaTheme="minorEastAsia"/>
                  <w:noProof/>
                </w:rPr>
              </w:rPrChange>
            </w:rPr>
            <w:pPrChange w:id="1357" w:author="Nir Ostrovski [2]" w:date="2018-11-04T20:13:00Z">
              <w:pPr>
                <w:pStyle w:val="TOC3"/>
                <w:tabs>
                  <w:tab w:val="left" w:pos="2205"/>
                </w:tabs>
              </w:pPr>
            </w:pPrChange>
          </w:pPr>
          <w:del w:id="1358" w:author="Nir Ostrovski [2]" w:date="2018-11-04T20:13:00Z">
            <w:r w:rsidRPr="00985365" w:rsidDel="008612F0">
              <w:rPr>
                <w:rStyle w:val="Hyperlink"/>
                <w:rFonts w:ascii="David" w:eastAsia="Times New Roman" w:hAnsi="David" w:cs="David"/>
                <w:noProof/>
                <w:sz w:val="24"/>
                <w:szCs w:val="24"/>
                <w:rtl/>
                <w:rPrChange w:id="1359" w:author="Nir Ostrovski" w:date="2018-09-05T13:30:00Z">
                  <w:rPr>
                    <w:rStyle w:val="Hyperlink"/>
                    <w:rFonts w:ascii="David" w:eastAsia="Times New Roman" w:hAnsi="David" w:cs="David"/>
                    <w:noProof/>
                    <w:rtl/>
                  </w:rPr>
                </w:rPrChange>
              </w:rPr>
              <w:delText>7.1.5</w:delText>
            </w:r>
            <w:r w:rsidRPr="00985365" w:rsidDel="008612F0">
              <w:rPr>
                <w:rFonts w:ascii="David" w:eastAsiaTheme="minorEastAsia" w:hAnsi="David" w:cs="David"/>
                <w:noProof/>
                <w:sz w:val="24"/>
                <w:szCs w:val="24"/>
                <w:rPrChange w:id="136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61"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362" w:author="Nir Ostrovski" w:date="2018-09-05T13:30:00Z">
                  <w:rPr>
                    <w:noProof/>
                    <w:webHidden/>
                  </w:rPr>
                </w:rPrChange>
              </w:rPr>
              <w:tab/>
              <w:delText>13</w:delText>
            </w:r>
          </w:del>
        </w:p>
        <w:p w14:paraId="543EC37C" w14:textId="4C8E61D8" w:rsidR="008E6CE5" w:rsidRPr="00985365" w:rsidDel="008612F0" w:rsidRDefault="008E6CE5">
          <w:pPr>
            <w:pStyle w:val="TOCHeading"/>
            <w:bidi/>
            <w:rPr>
              <w:del w:id="1363" w:author="Nir Ostrovski [2]" w:date="2018-11-04T20:13:00Z"/>
              <w:rFonts w:ascii="David" w:eastAsiaTheme="minorEastAsia" w:hAnsi="David" w:cs="David"/>
              <w:noProof/>
              <w:sz w:val="24"/>
              <w:szCs w:val="24"/>
              <w:rPrChange w:id="1364" w:author="Nir Ostrovski" w:date="2018-09-05T13:30:00Z">
                <w:rPr>
                  <w:del w:id="1365" w:author="Nir Ostrovski [2]" w:date="2018-11-04T20:13:00Z"/>
                  <w:rFonts w:eastAsiaTheme="minorEastAsia"/>
                  <w:noProof/>
                </w:rPr>
              </w:rPrChange>
            </w:rPr>
            <w:pPrChange w:id="1366" w:author="Nir Ostrovski [2]" w:date="2018-11-04T20:13:00Z">
              <w:pPr>
                <w:pStyle w:val="TOC3"/>
                <w:tabs>
                  <w:tab w:val="left" w:pos="2829"/>
                </w:tabs>
              </w:pPr>
            </w:pPrChange>
          </w:pPr>
          <w:del w:id="1367" w:author="Nir Ostrovski [2]" w:date="2018-11-04T20:13:00Z">
            <w:r w:rsidRPr="00985365" w:rsidDel="008612F0">
              <w:rPr>
                <w:rStyle w:val="Hyperlink"/>
                <w:rFonts w:ascii="David" w:eastAsia="Times New Roman" w:hAnsi="David" w:cs="David"/>
                <w:noProof/>
                <w:sz w:val="24"/>
                <w:szCs w:val="24"/>
                <w:rtl/>
                <w:rPrChange w:id="1368" w:author="Nir Ostrovski" w:date="2018-09-05T13:30:00Z">
                  <w:rPr>
                    <w:rStyle w:val="Hyperlink"/>
                    <w:rFonts w:ascii="David" w:eastAsia="Times New Roman" w:hAnsi="David" w:cs="David"/>
                    <w:noProof/>
                    <w:rtl/>
                  </w:rPr>
                </w:rPrChange>
              </w:rPr>
              <w:delText>7.1.6</w:delText>
            </w:r>
            <w:r w:rsidRPr="00985365" w:rsidDel="008612F0">
              <w:rPr>
                <w:rFonts w:ascii="David" w:eastAsiaTheme="minorEastAsia" w:hAnsi="David" w:cs="David"/>
                <w:noProof/>
                <w:sz w:val="24"/>
                <w:szCs w:val="24"/>
                <w:rPrChange w:id="136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70"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371" w:author="Nir Ostrovski" w:date="2018-09-05T13:30:00Z">
                  <w:rPr>
                    <w:noProof/>
                    <w:webHidden/>
                  </w:rPr>
                </w:rPrChange>
              </w:rPr>
              <w:tab/>
              <w:delText>14</w:delText>
            </w:r>
          </w:del>
        </w:p>
        <w:p w14:paraId="06DE58D9" w14:textId="216A4B9E" w:rsidR="008E6CE5" w:rsidRPr="00985365" w:rsidDel="008612F0" w:rsidRDefault="008E6CE5">
          <w:pPr>
            <w:pStyle w:val="TOCHeading"/>
            <w:bidi/>
            <w:rPr>
              <w:del w:id="1372" w:author="Nir Ostrovski [2]" w:date="2018-11-04T20:13:00Z"/>
              <w:rFonts w:ascii="David" w:eastAsiaTheme="minorEastAsia" w:hAnsi="David" w:cs="David"/>
              <w:noProof/>
              <w:sz w:val="24"/>
              <w:szCs w:val="24"/>
              <w:rPrChange w:id="1373" w:author="Nir Ostrovski" w:date="2018-09-05T13:30:00Z">
                <w:rPr>
                  <w:del w:id="1374" w:author="Nir Ostrovski [2]" w:date="2018-11-04T20:13:00Z"/>
                  <w:rFonts w:ascii="David" w:eastAsiaTheme="minorEastAsia" w:hAnsi="David" w:cs="David"/>
                  <w:noProof/>
                </w:rPr>
              </w:rPrChange>
            </w:rPr>
            <w:pPrChange w:id="1375" w:author="Nir Ostrovski [2]" w:date="2018-11-04T20:13:00Z">
              <w:pPr>
                <w:pStyle w:val="TOC2"/>
              </w:pPr>
            </w:pPrChange>
          </w:pPr>
          <w:del w:id="1376" w:author="Nir Ostrovski [2]" w:date="2018-11-04T20:13:00Z">
            <w:r w:rsidRPr="00985365" w:rsidDel="008612F0">
              <w:rPr>
                <w:rStyle w:val="Hyperlink"/>
                <w:rFonts w:ascii="David" w:hAnsi="David" w:cs="David"/>
                <w:noProof/>
                <w:sz w:val="24"/>
                <w:szCs w:val="24"/>
                <w:rPrChange w:id="1377"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1378"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379" w:author="Nir Ostrovski" w:date="2018-09-05T13:30:00Z">
                  <w:rPr>
                    <w:rStyle w:val="Hyperlink"/>
                    <w:rFonts w:ascii="David" w:hAnsi="David" w:cs="David"/>
                    <w:noProof/>
                    <w:rtl/>
                  </w:rPr>
                </w:rPrChange>
              </w:rPr>
              <w:delText>פרסום משרה</w:delText>
            </w:r>
            <w:r w:rsidRPr="00985365" w:rsidDel="008612F0">
              <w:rPr>
                <w:rFonts w:ascii="David" w:hAnsi="David" w:cs="David"/>
                <w:noProof/>
                <w:webHidden/>
                <w:sz w:val="24"/>
                <w:szCs w:val="24"/>
                <w:rPrChange w:id="1380" w:author="Nir Ostrovski" w:date="2018-09-05T13:30:00Z">
                  <w:rPr>
                    <w:rFonts w:ascii="David" w:hAnsi="David" w:cs="David"/>
                    <w:noProof/>
                    <w:webHidden/>
                  </w:rPr>
                </w:rPrChange>
              </w:rPr>
              <w:tab/>
              <w:delText>14</w:delText>
            </w:r>
          </w:del>
        </w:p>
        <w:p w14:paraId="1B03266B" w14:textId="654B49D2" w:rsidR="008E6CE5" w:rsidRPr="00985365" w:rsidDel="008612F0" w:rsidRDefault="008E6CE5">
          <w:pPr>
            <w:pStyle w:val="TOCHeading"/>
            <w:bidi/>
            <w:rPr>
              <w:del w:id="1381" w:author="Nir Ostrovski [2]" w:date="2018-11-04T20:13:00Z"/>
              <w:rFonts w:ascii="David" w:eastAsiaTheme="minorEastAsia" w:hAnsi="David" w:cs="David"/>
              <w:noProof/>
              <w:sz w:val="24"/>
              <w:szCs w:val="24"/>
              <w:rPrChange w:id="1382" w:author="Nir Ostrovski" w:date="2018-09-05T13:30:00Z">
                <w:rPr>
                  <w:del w:id="1383" w:author="Nir Ostrovski [2]" w:date="2018-11-04T20:13:00Z"/>
                  <w:rFonts w:eastAsiaTheme="minorEastAsia"/>
                  <w:noProof/>
                </w:rPr>
              </w:rPrChange>
            </w:rPr>
            <w:pPrChange w:id="1384" w:author="Nir Ostrovski [2]" w:date="2018-11-04T20:13:00Z">
              <w:pPr>
                <w:pStyle w:val="TOC3"/>
              </w:pPr>
            </w:pPrChange>
          </w:pPr>
          <w:del w:id="1385" w:author="Nir Ostrovski [2]" w:date="2018-11-04T20:13:00Z">
            <w:r w:rsidRPr="00985365" w:rsidDel="008612F0">
              <w:rPr>
                <w:rStyle w:val="Hyperlink"/>
                <w:rFonts w:ascii="David" w:eastAsia="Times New Roman" w:hAnsi="David" w:cs="David"/>
                <w:noProof/>
                <w:sz w:val="24"/>
                <w:szCs w:val="24"/>
                <w:rtl/>
                <w:rPrChange w:id="1386" w:author="Nir Ostrovski" w:date="2018-09-05T13:30:00Z">
                  <w:rPr>
                    <w:rStyle w:val="Hyperlink"/>
                    <w:rFonts w:ascii="David" w:eastAsia="Times New Roman" w:hAnsi="David" w:cs="David"/>
                    <w:noProof/>
                    <w:rtl/>
                  </w:rPr>
                </w:rPrChange>
              </w:rPr>
              <w:delText>7.2.1</w:delText>
            </w:r>
            <w:r w:rsidRPr="00985365" w:rsidDel="008612F0">
              <w:rPr>
                <w:rFonts w:ascii="David" w:eastAsiaTheme="minorEastAsia" w:hAnsi="David" w:cs="David"/>
                <w:noProof/>
                <w:sz w:val="24"/>
                <w:szCs w:val="24"/>
                <w:rPrChange w:id="138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88"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389" w:author="Nir Ostrovski" w:date="2018-09-05T13:30:00Z">
                  <w:rPr>
                    <w:noProof/>
                    <w:webHidden/>
                  </w:rPr>
                </w:rPrChange>
              </w:rPr>
              <w:tab/>
              <w:delText>14</w:delText>
            </w:r>
          </w:del>
        </w:p>
        <w:p w14:paraId="62E5A971" w14:textId="6AC89F11" w:rsidR="008E6CE5" w:rsidRPr="00985365" w:rsidDel="008612F0" w:rsidRDefault="008E6CE5">
          <w:pPr>
            <w:pStyle w:val="TOCHeading"/>
            <w:bidi/>
            <w:rPr>
              <w:del w:id="1390" w:author="Nir Ostrovski [2]" w:date="2018-11-04T20:13:00Z"/>
              <w:rFonts w:ascii="David" w:eastAsiaTheme="minorEastAsia" w:hAnsi="David" w:cs="David"/>
              <w:noProof/>
              <w:sz w:val="24"/>
              <w:szCs w:val="24"/>
              <w:rPrChange w:id="1391" w:author="Nir Ostrovski" w:date="2018-09-05T13:30:00Z">
                <w:rPr>
                  <w:del w:id="1392" w:author="Nir Ostrovski [2]" w:date="2018-11-04T20:13:00Z"/>
                  <w:rFonts w:eastAsiaTheme="minorEastAsia"/>
                  <w:noProof/>
                </w:rPr>
              </w:rPrChange>
            </w:rPr>
            <w:pPrChange w:id="1393" w:author="Nir Ostrovski [2]" w:date="2018-11-04T20:13:00Z">
              <w:pPr>
                <w:pStyle w:val="TOC3"/>
              </w:pPr>
            </w:pPrChange>
          </w:pPr>
          <w:del w:id="1394" w:author="Nir Ostrovski [2]" w:date="2018-11-04T20:13:00Z">
            <w:r w:rsidRPr="00985365" w:rsidDel="008612F0">
              <w:rPr>
                <w:rStyle w:val="Hyperlink"/>
                <w:rFonts w:ascii="David" w:eastAsia="Times New Roman" w:hAnsi="David" w:cs="David"/>
                <w:noProof/>
                <w:sz w:val="24"/>
                <w:szCs w:val="24"/>
                <w:rtl/>
                <w:rPrChange w:id="1395" w:author="Nir Ostrovski" w:date="2018-09-05T13:30:00Z">
                  <w:rPr>
                    <w:rStyle w:val="Hyperlink"/>
                    <w:rFonts w:ascii="David" w:eastAsia="Times New Roman" w:hAnsi="David" w:cs="David"/>
                    <w:noProof/>
                    <w:rtl/>
                  </w:rPr>
                </w:rPrChange>
              </w:rPr>
              <w:delText>7.2.2</w:delText>
            </w:r>
            <w:r w:rsidRPr="00985365" w:rsidDel="008612F0">
              <w:rPr>
                <w:rFonts w:ascii="David" w:eastAsiaTheme="minorEastAsia" w:hAnsi="David" w:cs="David"/>
                <w:noProof/>
                <w:sz w:val="24"/>
                <w:szCs w:val="24"/>
                <w:rPrChange w:id="139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397"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398" w:author="Nir Ostrovski" w:date="2018-09-05T13:30:00Z">
                  <w:rPr>
                    <w:noProof/>
                    <w:webHidden/>
                  </w:rPr>
                </w:rPrChange>
              </w:rPr>
              <w:tab/>
              <w:delText>14</w:delText>
            </w:r>
          </w:del>
        </w:p>
        <w:p w14:paraId="1FA23456" w14:textId="6C665F3B" w:rsidR="008E6CE5" w:rsidRPr="00985365" w:rsidDel="008612F0" w:rsidRDefault="008E6CE5">
          <w:pPr>
            <w:pStyle w:val="TOCHeading"/>
            <w:bidi/>
            <w:rPr>
              <w:del w:id="1399" w:author="Nir Ostrovski [2]" w:date="2018-11-04T20:13:00Z"/>
              <w:rFonts w:ascii="David" w:eastAsiaTheme="minorEastAsia" w:hAnsi="David" w:cs="David"/>
              <w:noProof/>
              <w:sz w:val="24"/>
              <w:szCs w:val="24"/>
              <w:rPrChange w:id="1400" w:author="Nir Ostrovski" w:date="2018-09-05T13:30:00Z">
                <w:rPr>
                  <w:del w:id="1401" w:author="Nir Ostrovski [2]" w:date="2018-11-04T20:13:00Z"/>
                  <w:rFonts w:eastAsiaTheme="minorEastAsia"/>
                  <w:noProof/>
                </w:rPr>
              </w:rPrChange>
            </w:rPr>
            <w:pPrChange w:id="1402" w:author="Nir Ostrovski [2]" w:date="2018-11-04T20:13:00Z">
              <w:pPr>
                <w:pStyle w:val="TOC3"/>
              </w:pPr>
            </w:pPrChange>
          </w:pPr>
          <w:del w:id="1403" w:author="Nir Ostrovski [2]" w:date="2018-11-04T20:13:00Z">
            <w:r w:rsidRPr="00985365" w:rsidDel="008612F0">
              <w:rPr>
                <w:rStyle w:val="Hyperlink"/>
                <w:rFonts w:ascii="David" w:eastAsia="Times New Roman" w:hAnsi="David" w:cs="David"/>
                <w:noProof/>
                <w:sz w:val="24"/>
                <w:szCs w:val="24"/>
                <w:rtl/>
                <w:rPrChange w:id="1404" w:author="Nir Ostrovski" w:date="2018-09-05T13:30:00Z">
                  <w:rPr>
                    <w:rStyle w:val="Hyperlink"/>
                    <w:rFonts w:ascii="David" w:eastAsia="Times New Roman" w:hAnsi="David" w:cs="David"/>
                    <w:noProof/>
                    <w:rtl/>
                  </w:rPr>
                </w:rPrChange>
              </w:rPr>
              <w:delText>7.2.3</w:delText>
            </w:r>
            <w:r w:rsidRPr="00985365" w:rsidDel="008612F0">
              <w:rPr>
                <w:rFonts w:ascii="David" w:eastAsiaTheme="minorEastAsia" w:hAnsi="David" w:cs="David"/>
                <w:noProof/>
                <w:sz w:val="24"/>
                <w:szCs w:val="24"/>
                <w:rPrChange w:id="140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06"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07" w:author="Nir Ostrovski" w:date="2018-09-05T13:30:00Z">
                  <w:rPr>
                    <w:noProof/>
                    <w:webHidden/>
                  </w:rPr>
                </w:rPrChange>
              </w:rPr>
              <w:tab/>
              <w:delText>14</w:delText>
            </w:r>
          </w:del>
        </w:p>
        <w:p w14:paraId="2CBE8A61" w14:textId="1E9BB7DA" w:rsidR="008E6CE5" w:rsidRPr="00985365" w:rsidDel="008612F0" w:rsidRDefault="008E6CE5">
          <w:pPr>
            <w:pStyle w:val="TOCHeading"/>
            <w:bidi/>
            <w:rPr>
              <w:del w:id="1408" w:author="Nir Ostrovski [2]" w:date="2018-11-04T20:13:00Z"/>
              <w:rFonts w:ascii="David" w:eastAsiaTheme="minorEastAsia" w:hAnsi="David" w:cs="David"/>
              <w:noProof/>
              <w:sz w:val="24"/>
              <w:szCs w:val="24"/>
              <w:rPrChange w:id="1409" w:author="Nir Ostrovski" w:date="2018-09-05T13:30:00Z">
                <w:rPr>
                  <w:del w:id="1410" w:author="Nir Ostrovski [2]" w:date="2018-11-04T20:13:00Z"/>
                  <w:rFonts w:eastAsiaTheme="minorEastAsia"/>
                  <w:noProof/>
                </w:rPr>
              </w:rPrChange>
            </w:rPr>
            <w:pPrChange w:id="1411" w:author="Nir Ostrovski [2]" w:date="2018-11-04T20:13:00Z">
              <w:pPr>
                <w:pStyle w:val="TOC3"/>
                <w:tabs>
                  <w:tab w:val="left" w:pos="2851"/>
                </w:tabs>
              </w:pPr>
            </w:pPrChange>
          </w:pPr>
          <w:del w:id="1412" w:author="Nir Ostrovski [2]" w:date="2018-11-04T20:13:00Z">
            <w:r w:rsidRPr="00985365" w:rsidDel="008612F0">
              <w:rPr>
                <w:rStyle w:val="Hyperlink"/>
                <w:rFonts w:ascii="David" w:eastAsia="Times New Roman" w:hAnsi="David" w:cs="David"/>
                <w:noProof/>
                <w:sz w:val="24"/>
                <w:szCs w:val="24"/>
                <w:rtl/>
                <w:rPrChange w:id="1413" w:author="Nir Ostrovski" w:date="2018-09-05T13:30:00Z">
                  <w:rPr>
                    <w:rStyle w:val="Hyperlink"/>
                    <w:rFonts w:ascii="David" w:eastAsia="Times New Roman" w:hAnsi="David" w:cs="David"/>
                    <w:noProof/>
                    <w:rtl/>
                  </w:rPr>
                </w:rPrChange>
              </w:rPr>
              <w:delText>7.2.4</w:delText>
            </w:r>
            <w:r w:rsidRPr="00985365" w:rsidDel="008612F0">
              <w:rPr>
                <w:rFonts w:ascii="David" w:eastAsiaTheme="minorEastAsia" w:hAnsi="David" w:cs="David"/>
                <w:noProof/>
                <w:sz w:val="24"/>
                <w:szCs w:val="24"/>
                <w:rPrChange w:id="141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15"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16" w:author="Nir Ostrovski" w:date="2018-09-05T13:30:00Z">
                  <w:rPr>
                    <w:noProof/>
                    <w:webHidden/>
                  </w:rPr>
                </w:rPrChange>
              </w:rPr>
              <w:tab/>
              <w:delText>14</w:delText>
            </w:r>
          </w:del>
        </w:p>
        <w:p w14:paraId="24CF7B7D" w14:textId="17B80FBD" w:rsidR="008E6CE5" w:rsidRPr="00985365" w:rsidDel="008612F0" w:rsidRDefault="008E6CE5">
          <w:pPr>
            <w:pStyle w:val="TOCHeading"/>
            <w:bidi/>
            <w:rPr>
              <w:del w:id="1417" w:author="Nir Ostrovski [2]" w:date="2018-11-04T20:13:00Z"/>
              <w:rFonts w:ascii="David" w:eastAsiaTheme="minorEastAsia" w:hAnsi="David" w:cs="David"/>
              <w:noProof/>
              <w:sz w:val="24"/>
              <w:szCs w:val="24"/>
              <w:rPrChange w:id="1418" w:author="Nir Ostrovski" w:date="2018-09-05T13:30:00Z">
                <w:rPr>
                  <w:del w:id="1419" w:author="Nir Ostrovski [2]" w:date="2018-11-04T20:13:00Z"/>
                  <w:rFonts w:eastAsiaTheme="minorEastAsia"/>
                  <w:noProof/>
                </w:rPr>
              </w:rPrChange>
            </w:rPr>
            <w:pPrChange w:id="1420" w:author="Nir Ostrovski [2]" w:date="2018-11-04T20:13:00Z">
              <w:pPr>
                <w:pStyle w:val="TOC3"/>
                <w:tabs>
                  <w:tab w:val="left" w:pos="2205"/>
                </w:tabs>
              </w:pPr>
            </w:pPrChange>
          </w:pPr>
          <w:del w:id="1421" w:author="Nir Ostrovski [2]" w:date="2018-11-04T20:13:00Z">
            <w:r w:rsidRPr="00985365" w:rsidDel="008612F0">
              <w:rPr>
                <w:rStyle w:val="Hyperlink"/>
                <w:rFonts w:ascii="David" w:eastAsia="Times New Roman" w:hAnsi="David" w:cs="David"/>
                <w:noProof/>
                <w:sz w:val="24"/>
                <w:szCs w:val="24"/>
                <w:rtl/>
                <w:rPrChange w:id="1422" w:author="Nir Ostrovski" w:date="2018-09-05T13:30:00Z">
                  <w:rPr>
                    <w:rStyle w:val="Hyperlink"/>
                    <w:rFonts w:ascii="David" w:eastAsia="Times New Roman" w:hAnsi="David" w:cs="David"/>
                    <w:noProof/>
                    <w:rtl/>
                  </w:rPr>
                </w:rPrChange>
              </w:rPr>
              <w:delText>7.2.5</w:delText>
            </w:r>
            <w:r w:rsidRPr="00985365" w:rsidDel="008612F0">
              <w:rPr>
                <w:rFonts w:ascii="David" w:eastAsiaTheme="minorEastAsia" w:hAnsi="David" w:cs="David"/>
                <w:noProof/>
                <w:sz w:val="24"/>
                <w:szCs w:val="24"/>
                <w:rPrChange w:id="142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24"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25" w:author="Nir Ostrovski" w:date="2018-09-05T13:30:00Z">
                  <w:rPr>
                    <w:noProof/>
                    <w:webHidden/>
                  </w:rPr>
                </w:rPrChange>
              </w:rPr>
              <w:tab/>
              <w:delText>14</w:delText>
            </w:r>
          </w:del>
        </w:p>
        <w:p w14:paraId="46C1327E" w14:textId="3D65DC29" w:rsidR="008E6CE5" w:rsidRPr="00985365" w:rsidDel="008612F0" w:rsidRDefault="008E6CE5">
          <w:pPr>
            <w:pStyle w:val="TOCHeading"/>
            <w:bidi/>
            <w:rPr>
              <w:del w:id="1426" w:author="Nir Ostrovski [2]" w:date="2018-11-04T20:13:00Z"/>
              <w:rFonts w:ascii="David" w:eastAsiaTheme="minorEastAsia" w:hAnsi="David" w:cs="David"/>
              <w:noProof/>
              <w:sz w:val="24"/>
              <w:szCs w:val="24"/>
              <w:rPrChange w:id="1427" w:author="Nir Ostrovski" w:date="2018-09-05T13:30:00Z">
                <w:rPr>
                  <w:del w:id="1428" w:author="Nir Ostrovski [2]" w:date="2018-11-04T20:13:00Z"/>
                  <w:rFonts w:eastAsiaTheme="minorEastAsia"/>
                  <w:noProof/>
                </w:rPr>
              </w:rPrChange>
            </w:rPr>
            <w:pPrChange w:id="1429" w:author="Nir Ostrovski [2]" w:date="2018-11-04T20:13:00Z">
              <w:pPr>
                <w:pStyle w:val="TOC3"/>
                <w:tabs>
                  <w:tab w:val="left" w:pos="2829"/>
                </w:tabs>
              </w:pPr>
            </w:pPrChange>
          </w:pPr>
          <w:del w:id="1430" w:author="Nir Ostrovski [2]" w:date="2018-11-04T20:13:00Z">
            <w:r w:rsidRPr="00985365" w:rsidDel="008612F0">
              <w:rPr>
                <w:rStyle w:val="Hyperlink"/>
                <w:rFonts w:ascii="David" w:eastAsia="Times New Roman" w:hAnsi="David" w:cs="David"/>
                <w:noProof/>
                <w:sz w:val="24"/>
                <w:szCs w:val="24"/>
                <w:rtl/>
                <w:rPrChange w:id="1431" w:author="Nir Ostrovski" w:date="2018-09-05T13:30:00Z">
                  <w:rPr>
                    <w:rStyle w:val="Hyperlink"/>
                    <w:rFonts w:ascii="David" w:eastAsia="Times New Roman" w:hAnsi="David" w:cs="David"/>
                    <w:noProof/>
                    <w:rtl/>
                  </w:rPr>
                </w:rPrChange>
              </w:rPr>
              <w:delText>7.2.6</w:delText>
            </w:r>
            <w:r w:rsidRPr="00985365" w:rsidDel="008612F0">
              <w:rPr>
                <w:rFonts w:ascii="David" w:eastAsiaTheme="minorEastAsia" w:hAnsi="David" w:cs="David"/>
                <w:noProof/>
                <w:sz w:val="24"/>
                <w:szCs w:val="24"/>
                <w:rPrChange w:id="143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33"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34" w:author="Nir Ostrovski" w:date="2018-09-05T13:30:00Z">
                  <w:rPr>
                    <w:noProof/>
                    <w:webHidden/>
                  </w:rPr>
                </w:rPrChange>
              </w:rPr>
              <w:tab/>
              <w:delText>14</w:delText>
            </w:r>
          </w:del>
        </w:p>
        <w:p w14:paraId="7CBADB92" w14:textId="7F9659ED" w:rsidR="008E6CE5" w:rsidRPr="00985365" w:rsidDel="008612F0" w:rsidRDefault="008E6CE5">
          <w:pPr>
            <w:pStyle w:val="TOCHeading"/>
            <w:bidi/>
            <w:rPr>
              <w:del w:id="1435" w:author="Nir Ostrovski [2]" w:date="2018-11-04T20:13:00Z"/>
              <w:rFonts w:ascii="David" w:eastAsiaTheme="minorEastAsia" w:hAnsi="David" w:cs="David"/>
              <w:noProof/>
              <w:sz w:val="24"/>
              <w:szCs w:val="24"/>
              <w:rPrChange w:id="1436" w:author="Nir Ostrovski" w:date="2018-09-05T13:30:00Z">
                <w:rPr>
                  <w:del w:id="1437" w:author="Nir Ostrovski [2]" w:date="2018-11-04T20:13:00Z"/>
                  <w:rFonts w:ascii="David" w:eastAsiaTheme="minorEastAsia" w:hAnsi="David" w:cs="David"/>
                  <w:noProof/>
                </w:rPr>
              </w:rPrChange>
            </w:rPr>
            <w:pPrChange w:id="1438" w:author="Nir Ostrovski [2]" w:date="2018-11-04T20:13:00Z">
              <w:pPr>
                <w:pStyle w:val="TOC2"/>
              </w:pPr>
            </w:pPrChange>
          </w:pPr>
          <w:del w:id="1439" w:author="Nir Ostrovski [2]" w:date="2018-11-04T20:13:00Z">
            <w:r w:rsidRPr="00985365" w:rsidDel="008612F0">
              <w:rPr>
                <w:rStyle w:val="Hyperlink"/>
                <w:rFonts w:ascii="David" w:hAnsi="David" w:cs="David"/>
                <w:noProof/>
                <w:sz w:val="24"/>
                <w:szCs w:val="24"/>
                <w:rPrChange w:id="1440"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1441"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442" w:author="Nir Ostrovski" w:date="2018-09-05T13:30:00Z">
                  <w:rPr>
                    <w:rStyle w:val="Hyperlink"/>
                    <w:rFonts w:ascii="David" w:hAnsi="David" w:cs="David"/>
                    <w:noProof/>
                    <w:rtl/>
                  </w:rPr>
                </w:rPrChange>
              </w:rPr>
              <w:delText>התאמה בין משרה לסטודנט</w:delText>
            </w:r>
            <w:r w:rsidRPr="00985365" w:rsidDel="008612F0">
              <w:rPr>
                <w:rFonts w:ascii="David" w:hAnsi="David" w:cs="David"/>
                <w:noProof/>
                <w:webHidden/>
                <w:sz w:val="24"/>
                <w:szCs w:val="24"/>
                <w:rPrChange w:id="1443" w:author="Nir Ostrovski" w:date="2018-09-05T13:30:00Z">
                  <w:rPr>
                    <w:rFonts w:ascii="David" w:hAnsi="David" w:cs="David"/>
                    <w:noProof/>
                    <w:webHidden/>
                  </w:rPr>
                </w:rPrChange>
              </w:rPr>
              <w:tab/>
              <w:delText>15</w:delText>
            </w:r>
          </w:del>
        </w:p>
        <w:p w14:paraId="27865B0A" w14:textId="1BD67561" w:rsidR="008E6CE5" w:rsidRPr="00985365" w:rsidDel="008612F0" w:rsidRDefault="008E6CE5">
          <w:pPr>
            <w:pStyle w:val="TOCHeading"/>
            <w:bidi/>
            <w:rPr>
              <w:del w:id="1444" w:author="Nir Ostrovski [2]" w:date="2018-11-04T20:13:00Z"/>
              <w:rFonts w:ascii="David" w:eastAsiaTheme="minorEastAsia" w:hAnsi="David" w:cs="David"/>
              <w:noProof/>
              <w:sz w:val="24"/>
              <w:szCs w:val="24"/>
              <w:rPrChange w:id="1445" w:author="Nir Ostrovski" w:date="2018-09-05T13:30:00Z">
                <w:rPr>
                  <w:del w:id="1446" w:author="Nir Ostrovski [2]" w:date="2018-11-04T20:13:00Z"/>
                  <w:rFonts w:eastAsiaTheme="minorEastAsia"/>
                  <w:noProof/>
                </w:rPr>
              </w:rPrChange>
            </w:rPr>
            <w:pPrChange w:id="1447" w:author="Nir Ostrovski [2]" w:date="2018-11-04T20:13:00Z">
              <w:pPr>
                <w:pStyle w:val="TOC3"/>
              </w:pPr>
            </w:pPrChange>
          </w:pPr>
          <w:del w:id="1448" w:author="Nir Ostrovski [2]" w:date="2018-11-04T20:13:00Z">
            <w:r w:rsidRPr="00985365" w:rsidDel="008612F0">
              <w:rPr>
                <w:rStyle w:val="Hyperlink"/>
                <w:rFonts w:ascii="David" w:eastAsia="Times New Roman" w:hAnsi="David" w:cs="David"/>
                <w:noProof/>
                <w:sz w:val="24"/>
                <w:szCs w:val="24"/>
                <w:rtl/>
                <w:rPrChange w:id="1449" w:author="Nir Ostrovski" w:date="2018-09-05T13:30:00Z">
                  <w:rPr>
                    <w:rStyle w:val="Hyperlink"/>
                    <w:rFonts w:ascii="David" w:eastAsia="Times New Roman" w:hAnsi="David" w:cs="David"/>
                    <w:noProof/>
                    <w:rtl/>
                  </w:rPr>
                </w:rPrChange>
              </w:rPr>
              <w:delText>7.3.1</w:delText>
            </w:r>
            <w:r w:rsidRPr="00985365" w:rsidDel="008612F0">
              <w:rPr>
                <w:rFonts w:ascii="David" w:eastAsiaTheme="minorEastAsia" w:hAnsi="David" w:cs="David"/>
                <w:noProof/>
                <w:sz w:val="24"/>
                <w:szCs w:val="24"/>
                <w:rPrChange w:id="145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51"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452" w:author="Nir Ostrovski" w:date="2018-09-05T13:30:00Z">
                  <w:rPr>
                    <w:noProof/>
                    <w:webHidden/>
                  </w:rPr>
                </w:rPrChange>
              </w:rPr>
              <w:tab/>
              <w:delText>15</w:delText>
            </w:r>
          </w:del>
        </w:p>
        <w:p w14:paraId="685F50CB" w14:textId="4B4D999E" w:rsidR="008E6CE5" w:rsidRPr="00985365" w:rsidDel="008612F0" w:rsidRDefault="008E6CE5">
          <w:pPr>
            <w:pStyle w:val="TOCHeading"/>
            <w:bidi/>
            <w:rPr>
              <w:del w:id="1453" w:author="Nir Ostrovski [2]" w:date="2018-11-04T20:13:00Z"/>
              <w:rFonts w:ascii="David" w:eastAsiaTheme="minorEastAsia" w:hAnsi="David" w:cs="David"/>
              <w:noProof/>
              <w:sz w:val="24"/>
              <w:szCs w:val="24"/>
              <w:rPrChange w:id="1454" w:author="Nir Ostrovski" w:date="2018-09-05T13:30:00Z">
                <w:rPr>
                  <w:del w:id="1455" w:author="Nir Ostrovski [2]" w:date="2018-11-04T20:13:00Z"/>
                  <w:rFonts w:eastAsiaTheme="minorEastAsia"/>
                  <w:noProof/>
                </w:rPr>
              </w:rPrChange>
            </w:rPr>
            <w:pPrChange w:id="1456" w:author="Nir Ostrovski [2]" w:date="2018-11-04T20:13:00Z">
              <w:pPr>
                <w:pStyle w:val="TOC3"/>
              </w:pPr>
            </w:pPrChange>
          </w:pPr>
          <w:del w:id="1457" w:author="Nir Ostrovski [2]" w:date="2018-11-04T20:13:00Z">
            <w:r w:rsidRPr="00985365" w:rsidDel="008612F0">
              <w:rPr>
                <w:rStyle w:val="Hyperlink"/>
                <w:rFonts w:ascii="David" w:eastAsia="Times New Roman" w:hAnsi="David" w:cs="David"/>
                <w:noProof/>
                <w:sz w:val="24"/>
                <w:szCs w:val="24"/>
                <w:rtl/>
                <w:rPrChange w:id="1458" w:author="Nir Ostrovski" w:date="2018-09-05T13:30:00Z">
                  <w:rPr>
                    <w:rStyle w:val="Hyperlink"/>
                    <w:rFonts w:ascii="David" w:eastAsia="Times New Roman" w:hAnsi="David" w:cs="David"/>
                    <w:noProof/>
                    <w:rtl/>
                  </w:rPr>
                </w:rPrChange>
              </w:rPr>
              <w:delText>7.3.2</w:delText>
            </w:r>
            <w:r w:rsidRPr="00985365" w:rsidDel="008612F0">
              <w:rPr>
                <w:rFonts w:ascii="David" w:eastAsiaTheme="minorEastAsia" w:hAnsi="David" w:cs="David"/>
                <w:noProof/>
                <w:sz w:val="24"/>
                <w:szCs w:val="24"/>
                <w:rPrChange w:id="145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0"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461" w:author="Nir Ostrovski" w:date="2018-09-05T13:30:00Z">
                  <w:rPr>
                    <w:noProof/>
                    <w:webHidden/>
                  </w:rPr>
                </w:rPrChange>
              </w:rPr>
              <w:tab/>
              <w:delText>15</w:delText>
            </w:r>
          </w:del>
        </w:p>
        <w:p w14:paraId="2BAB647F" w14:textId="77C5CAFD" w:rsidR="008E6CE5" w:rsidRPr="00985365" w:rsidDel="008612F0" w:rsidRDefault="008E6CE5">
          <w:pPr>
            <w:pStyle w:val="TOCHeading"/>
            <w:bidi/>
            <w:rPr>
              <w:del w:id="1462" w:author="Nir Ostrovski [2]" w:date="2018-11-04T20:13:00Z"/>
              <w:rFonts w:ascii="David" w:eastAsiaTheme="minorEastAsia" w:hAnsi="David" w:cs="David"/>
              <w:noProof/>
              <w:sz w:val="24"/>
              <w:szCs w:val="24"/>
              <w:rPrChange w:id="1463" w:author="Nir Ostrovski" w:date="2018-09-05T13:30:00Z">
                <w:rPr>
                  <w:del w:id="1464" w:author="Nir Ostrovski [2]" w:date="2018-11-04T20:13:00Z"/>
                  <w:rFonts w:eastAsiaTheme="minorEastAsia"/>
                  <w:noProof/>
                </w:rPr>
              </w:rPrChange>
            </w:rPr>
            <w:pPrChange w:id="1465" w:author="Nir Ostrovski [2]" w:date="2018-11-04T20:13:00Z">
              <w:pPr>
                <w:pStyle w:val="TOC3"/>
              </w:pPr>
            </w:pPrChange>
          </w:pPr>
          <w:del w:id="1466" w:author="Nir Ostrovski [2]" w:date="2018-11-04T20:13:00Z">
            <w:r w:rsidRPr="00985365" w:rsidDel="008612F0">
              <w:rPr>
                <w:rStyle w:val="Hyperlink"/>
                <w:rFonts w:ascii="David" w:eastAsia="Times New Roman" w:hAnsi="David" w:cs="David"/>
                <w:noProof/>
                <w:sz w:val="24"/>
                <w:szCs w:val="24"/>
                <w:rtl/>
                <w:rPrChange w:id="1467" w:author="Nir Ostrovski" w:date="2018-09-05T13:30:00Z">
                  <w:rPr>
                    <w:rStyle w:val="Hyperlink"/>
                    <w:rFonts w:ascii="David" w:eastAsia="Times New Roman" w:hAnsi="David" w:cs="David"/>
                    <w:noProof/>
                    <w:rtl/>
                  </w:rPr>
                </w:rPrChange>
              </w:rPr>
              <w:delText>7.3.3</w:delText>
            </w:r>
            <w:r w:rsidRPr="00985365" w:rsidDel="008612F0">
              <w:rPr>
                <w:rFonts w:ascii="David" w:eastAsiaTheme="minorEastAsia" w:hAnsi="David" w:cs="David"/>
                <w:noProof/>
                <w:sz w:val="24"/>
                <w:szCs w:val="24"/>
                <w:rPrChange w:id="146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69"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470" w:author="Nir Ostrovski" w:date="2018-09-05T13:30:00Z">
                  <w:rPr>
                    <w:noProof/>
                    <w:webHidden/>
                  </w:rPr>
                </w:rPrChange>
              </w:rPr>
              <w:tab/>
              <w:delText>15</w:delText>
            </w:r>
          </w:del>
        </w:p>
        <w:p w14:paraId="693B336D" w14:textId="0217148A" w:rsidR="008E6CE5" w:rsidRPr="00985365" w:rsidDel="008612F0" w:rsidRDefault="008E6CE5">
          <w:pPr>
            <w:pStyle w:val="TOCHeading"/>
            <w:bidi/>
            <w:rPr>
              <w:del w:id="1471" w:author="Nir Ostrovski [2]" w:date="2018-11-04T20:13:00Z"/>
              <w:rFonts w:ascii="David" w:eastAsiaTheme="minorEastAsia" w:hAnsi="David" w:cs="David"/>
              <w:noProof/>
              <w:sz w:val="24"/>
              <w:szCs w:val="24"/>
              <w:rPrChange w:id="1472" w:author="Nir Ostrovski" w:date="2018-09-05T13:30:00Z">
                <w:rPr>
                  <w:del w:id="1473" w:author="Nir Ostrovski [2]" w:date="2018-11-04T20:13:00Z"/>
                  <w:rFonts w:eastAsiaTheme="minorEastAsia"/>
                  <w:noProof/>
                </w:rPr>
              </w:rPrChange>
            </w:rPr>
            <w:pPrChange w:id="1474" w:author="Nir Ostrovski [2]" w:date="2018-11-04T20:13:00Z">
              <w:pPr>
                <w:pStyle w:val="TOC3"/>
                <w:tabs>
                  <w:tab w:val="left" w:pos="2851"/>
                </w:tabs>
              </w:pPr>
            </w:pPrChange>
          </w:pPr>
          <w:del w:id="1475" w:author="Nir Ostrovski [2]" w:date="2018-11-04T20:13:00Z">
            <w:r w:rsidRPr="00985365" w:rsidDel="008612F0">
              <w:rPr>
                <w:rStyle w:val="Hyperlink"/>
                <w:rFonts w:ascii="David" w:eastAsia="Times New Roman" w:hAnsi="David" w:cs="David"/>
                <w:noProof/>
                <w:sz w:val="24"/>
                <w:szCs w:val="24"/>
                <w:rtl/>
                <w:rPrChange w:id="1476" w:author="Nir Ostrovski" w:date="2018-09-05T13:30:00Z">
                  <w:rPr>
                    <w:rStyle w:val="Hyperlink"/>
                    <w:rFonts w:ascii="David" w:eastAsia="Times New Roman" w:hAnsi="David" w:cs="David"/>
                    <w:noProof/>
                    <w:rtl/>
                  </w:rPr>
                </w:rPrChange>
              </w:rPr>
              <w:delText>7.3.4</w:delText>
            </w:r>
            <w:r w:rsidRPr="00985365" w:rsidDel="008612F0">
              <w:rPr>
                <w:rFonts w:ascii="David" w:eastAsiaTheme="minorEastAsia" w:hAnsi="David" w:cs="David"/>
                <w:noProof/>
                <w:sz w:val="24"/>
                <w:szCs w:val="24"/>
                <w:rPrChange w:id="1477"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78"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479" w:author="Nir Ostrovski" w:date="2018-09-05T13:30:00Z">
                  <w:rPr>
                    <w:noProof/>
                    <w:webHidden/>
                  </w:rPr>
                </w:rPrChange>
              </w:rPr>
              <w:tab/>
              <w:delText>15</w:delText>
            </w:r>
          </w:del>
        </w:p>
        <w:p w14:paraId="1F30CDE4" w14:textId="6F783C66" w:rsidR="008E6CE5" w:rsidRPr="00985365" w:rsidDel="008612F0" w:rsidRDefault="008E6CE5">
          <w:pPr>
            <w:pStyle w:val="TOCHeading"/>
            <w:bidi/>
            <w:rPr>
              <w:del w:id="1480" w:author="Nir Ostrovski [2]" w:date="2018-11-04T20:13:00Z"/>
              <w:rFonts w:ascii="David" w:eastAsiaTheme="minorEastAsia" w:hAnsi="David" w:cs="David"/>
              <w:noProof/>
              <w:sz w:val="24"/>
              <w:szCs w:val="24"/>
              <w:rPrChange w:id="1481" w:author="Nir Ostrovski" w:date="2018-09-05T13:30:00Z">
                <w:rPr>
                  <w:del w:id="1482" w:author="Nir Ostrovski [2]" w:date="2018-11-04T20:13:00Z"/>
                  <w:rFonts w:eastAsiaTheme="minorEastAsia"/>
                  <w:noProof/>
                </w:rPr>
              </w:rPrChange>
            </w:rPr>
            <w:pPrChange w:id="1483" w:author="Nir Ostrovski [2]" w:date="2018-11-04T20:13:00Z">
              <w:pPr>
                <w:pStyle w:val="TOC3"/>
                <w:tabs>
                  <w:tab w:val="left" w:pos="2205"/>
                </w:tabs>
              </w:pPr>
            </w:pPrChange>
          </w:pPr>
          <w:del w:id="1484" w:author="Nir Ostrovski [2]" w:date="2018-11-04T20:13:00Z">
            <w:r w:rsidRPr="00985365" w:rsidDel="008612F0">
              <w:rPr>
                <w:rStyle w:val="Hyperlink"/>
                <w:rFonts w:ascii="David" w:eastAsia="Times New Roman" w:hAnsi="David" w:cs="David"/>
                <w:noProof/>
                <w:sz w:val="24"/>
                <w:szCs w:val="24"/>
                <w:rtl/>
                <w:rPrChange w:id="1485" w:author="Nir Ostrovski" w:date="2018-09-05T13:30:00Z">
                  <w:rPr>
                    <w:rStyle w:val="Hyperlink"/>
                    <w:rFonts w:ascii="David" w:eastAsia="Times New Roman" w:hAnsi="David" w:cs="David"/>
                    <w:noProof/>
                    <w:rtl/>
                  </w:rPr>
                </w:rPrChange>
              </w:rPr>
              <w:delText>7.3.5</w:delText>
            </w:r>
            <w:r w:rsidRPr="00985365" w:rsidDel="008612F0">
              <w:rPr>
                <w:rFonts w:ascii="David" w:eastAsiaTheme="minorEastAsia" w:hAnsi="David" w:cs="David"/>
                <w:noProof/>
                <w:sz w:val="24"/>
                <w:szCs w:val="24"/>
                <w:rPrChange w:id="148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87"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488" w:author="Nir Ostrovski" w:date="2018-09-05T13:30:00Z">
                  <w:rPr>
                    <w:noProof/>
                    <w:webHidden/>
                  </w:rPr>
                </w:rPrChange>
              </w:rPr>
              <w:tab/>
              <w:delText>15</w:delText>
            </w:r>
          </w:del>
        </w:p>
        <w:p w14:paraId="2E576FE2" w14:textId="5AE51144" w:rsidR="008E6CE5" w:rsidRPr="00985365" w:rsidDel="008612F0" w:rsidRDefault="008E6CE5">
          <w:pPr>
            <w:pStyle w:val="TOCHeading"/>
            <w:bidi/>
            <w:rPr>
              <w:del w:id="1489" w:author="Nir Ostrovski [2]" w:date="2018-11-04T20:13:00Z"/>
              <w:rFonts w:ascii="David" w:eastAsiaTheme="minorEastAsia" w:hAnsi="David" w:cs="David"/>
              <w:noProof/>
              <w:sz w:val="24"/>
              <w:szCs w:val="24"/>
              <w:rPrChange w:id="1490" w:author="Nir Ostrovski" w:date="2018-09-05T13:30:00Z">
                <w:rPr>
                  <w:del w:id="1491" w:author="Nir Ostrovski [2]" w:date="2018-11-04T20:13:00Z"/>
                  <w:rFonts w:eastAsiaTheme="minorEastAsia"/>
                  <w:noProof/>
                </w:rPr>
              </w:rPrChange>
            </w:rPr>
            <w:pPrChange w:id="1492" w:author="Nir Ostrovski [2]" w:date="2018-11-04T20:13:00Z">
              <w:pPr>
                <w:pStyle w:val="TOC3"/>
                <w:tabs>
                  <w:tab w:val="left" w:pos="2829"/>
                </w:tabs>
              </w:pPr>
            </w:pPrChange>
          </w:pPr>
          <w:del w:id="1493" w:author="Nir Ostrovski [2]" w:date="2018-11-04T20:13:00Z">
            <w:r w:rsidRPr="00985365" w:rsidDel="008612F0">
              <w:rPr>
                <w:rStyle w:val="Hyperlink"/>
                <w:rFonts w:ascii="David" w:eastAsia="Times New Roman" w:hAnsi="David" w:cs="David"/>
                <w:noProof/>
                <w:sz w:val="24"/>
                <w:szCs w:val="24"/>
                <w:rtl/>
                <w:rPrChange w:id="1494" w:author="Nir Ostrovski" w:date="2018-09-05T13:30:00Z">
                  <w:rPr>
                    <w:rStyle w:val="Hyperlink"/>
                    <w:rFonts w:ascii="David" w:eastAsia="Times New Roman" w:hAnsi="David" w:cs="David"/>
                    <w:noProof/>
                    <w:rtl/>
                  </w:rPr>
                </w:rPrChange>
              </w:rPr>
              <w:delText>7.3.6</w:delText>
            </w:r>
            <w:r w:rsidRPr="00985365" w:rsidDel="008612F0">
              <w:rPr>
                <w:rFonts w:ascii="David" w:eastAsiaTheme="minorEastAsia" w:hAnsi="David" w:cs="David"/>
                <w:noProof/>
                <w:sz w:val="24"/>
                <w:szCs w:val="24"/>
                <w:rPrChange w:id="149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496"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497" w:author="Nir Ostrovski" w:date="2018-09-05T13:30:00Z">
                  <w:rPr>
                    <w:noProof/>
                    <w:webHidden/>
                  </w:rPr>
                </w:rPrChange>
              </w:rPr>
              <w:tab/>
              <w:delText>16</w:delText>
            </w:r>
          </w:del>
        </w:p>
        <w:p w14:paraId="6B6BF296" w14:textId="6B4D84F6" w:rsidR="008E6CE5" w:rsidRPr="00985365" w:rsidDel="008612F0" w:rsidRDefault="008E6CE5">
          <w:pPr>
            <w:pStyle w:val="TOCHeading"/>
            <w:bidi/>
            <w:rPr>
              <w:del w:id="1498" w:author="Nir Ostrovski [2]" w:date="2018-11-04T20:13:00Z"/>
              <w:rFonts w:ascii="David" w:eastAsiaTheme="minorEastAsia" w:hAnsi="David" w:cs="David"/>
              <w:noProof/>
              <w:sz w:val="24"/>
              <w:szCs w:val="24"/>
              <w:rPrChange w:id="1499" w:author="Nir Ostrovski" w:date="2018-09-05T13:30:00Z">
                <w:rPr>
                  <w:del w:id="1500" w:author="Nir Ostrovski [2]" w:date="2018-11-04T20:13:00Z"/>
                  <w:rFonts w:ascii="David" w:eastAsiaTheme="minorEastAsia" w:hAnsi="David" w:cs="David"/>
                  <w:noProof/>
                </w:rPr>
              </w:rPrChange>
            </w:rPr>
            <w:pPrChange w:id="1501" w:author="Nir Ostrovski [2]" w:date="2018-11-04T20:13:00Z">
              <w:pPr>
                <w:pStyle w:val="TOC2"/>
              </w:pPr>
            </w:pPrChange>
          </w:pPr>
          <w:del w:id="1502" w:author="Nir Ostrovski [2]" w:date="2018-11-04T20:13:00Z">
            <w:r w:rsidRPr="00985365" w:rsidDel="008612F0">
              <w:rPr>
                <w:rStyle w:val="Hyperlink"/>
                <w:rFonts w:ascii="David" w:hAnsi="David" w:cs="David"/>
                <w:noProof/>
                <w:sz w:val="24"/>
                <w:szCs w:val="24"/>
                <w:rPrChange w:id="1503"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1504"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05" w:author="Nir Ostrovski" w:date="2018-09-05T13:30:00Z">
                  <w:rPr>
                    <w:rStyle w:val="Hyperlink"/>
                    <w:rFonts w:ascii="David" w:hAnsi="David" w:cs="David"/>
                    <w:noProof/>
                    <w:rtl/>
                  </w:rPr>
                </w:rPrChange>
              </w:rPr>
              <w:delText>משוב סטודנט</w:delText>
            </w:r>
            <w:r w:rsidRPr="00985365" w:rsidDel="008612F0">
              <w:rPr>
                <w:rFonts w:ascii="David" w:hAnsi="David" w:cs="David"/>
                <w:noProof/>
                <w:webHidden/>
                <w:sz w:val="24"/>
                <w:szCs w:val="24"/>
                <w:rPrChange w:id="1506" w:author="Nir Ostrovski" w:date="2018-09-05T13:30:00Z">
                  <w:rPr>
                    <w:rFonts w:ascii="David" w:hAnsi="David" w:cs="David"/>
                    <w:noProof/>
                    <w:webHidden/>
                  </w:rPr>
                </w:rPrChange>
              </w:rPr>
              <w:tab/>
              <w:delText>16</w:delText>
            </w:r>
          </w:del>
        </w:p>
        <w:p w14:paraId="27465B41" w14:textId="56C3F5BB" w:rsidR="008E6CE5" w:rsidRPr="00985365" w:rsidDel="008612F0" w:rsidRDefault="008E6CE5">
          <w:pPr>
            <w:pStyle w:val="TOCHeading"/>
            <w:bidi/>
            <w:rPr>
              <w:del w:id="1507" w:author="Nir Ostrovski [2]" w:date="2018-11-04T20:13:00Z"/>
              <w:rFonts w:ascii="David" w:eastAsiaTheme="minorEastAsia" w:hAnsi="David" w:cs="David"/>
              <w:noProof/>
              <w:sz w:val="24"/>
              <w:szCs w:val="24"/>
              <w:rPrChange w:id="1508" w:author="Nir Ostrovski" w:date="2018-09-05T13:30:00Z">
                <w:rPr>
                  <w:del w:id="1509" w:author="Nir Ostrovski [2]" w:date="2018-11-04T20:13:00Z"/>
                  <w:rFonts w:eastAsiaTheme="minorEastAsia"/>
                  <w:noProof/>
                </w:rPr>
              </w:rPrChange>
            </w:rPr>
            <w:pPrChange w:id="1510" w:author="Nir Ostrovski [2]" w:date="2018-11-04T20:13:00Z">
              <w:pPr>
                <w:pStyle w:val="TOC3"/>
              </w:pPr>
            </w:pPrChange>
          </w:pPr>
          <w:del w:id="1511" w:author="Nir Ostrovski [2]" w:date="2018-11-04T20:13:00Z">
            <w:r w:rsidRPr="00985365" w:rsidDel="008612F0">
              <w:rPr>
                <w:rStyle w:val="Hyperlink"/>
                <w:rFonts w:ascii="David" w:eastAsia="Times New Roman" w:hAnsi="David" w:cs="David"/>
                <w:noProof/>
                <w:sz w:val="24"/>
                <w:szCs w:val="24"/>
                <w:rtl/>
                <w:rPrChange w:id="1512" w:author="Nir Ostrovski" w:date="2018-09-05T13:30:00Z">
                  <w:rPr>
                    <w:rStyle w:val="Hyperlink"/>
                    <w:rFonts w:ascii="David" w:eastAsia="Times New Roman" w:hAnsi="David" w:cs="David"/>
                    <w:noProof/>
                    <w:rtl/>
                  </w:rPr>
                </w:rPrChange>
              </w:rPr>
              <w:delText>7.4.1</w:delText>
            </w:r>
            <w:r w:rsidRPr="00985365" w:rsidDel="008612F0">
              <w:rPr>
                <w:rFonts w:ascii="David" w:eastAsiaTheme="minorEastAsia" w:hAnsi="David" w:cs="David"/>
                <w:noProof/>
                <w:sz w:val="24"/>
                <w:szCs w:val="24"/>
                <w:rPrChange w:id="151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14"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15" w:author="Nir Ostrovski" w:date="2018-09-05T13:30:00Z">
                  <w:rPr>
                    <w:noProof/>
                    <w:webHidden/>
                  </w:rPr>
                </w:rPrChange>
              </w:rPr>
              <w:tab/>
              <w:delText>16</w:delText>
            </w:r>
          </w:del>
        </w:p>
        <w:p w14:paraId="5127A2B5" w14:textId="7797E583" w:rsidR="008E6CE5" w:rsidRPr="00985365" w:rsidDel="008612F0" w:rsidRDefault="008E6CE5">
          <w:pPr>
            <w:pStyle w:val="TOCHeading"/>
            <w:bidi/>
            <w:rPr>
              <w:del w:id="1516" w:author="Nir Ostrovski [2]" w:date="2018-11-04T20:13:00Z"/>
              <w:rFonts w:ascii="David" w:eastAsiaTheme="minorEastAsia" w:hAnsi="David" w:cs="David"/>
              <w:noProof/>
              <w:sz w:val="24"/>
              <w:szCs w:val="24"/>
              <w:rPrChange w:id="1517" w:author="Nir Ostrovski" w:date="2018-09-05T13:30:00Z">
                <w:rPr>
                  <w:del w:id="1518" w:author="Nir Ostrovski [2]" w:date="2018-11-04T20:13:00Z"/>
                  <w:rFonts w:eastAsiaTheme="minorEastAsia"/>
                  <w:noProof/>
                </w:rPr>
              </w:rPrChange>
            </w:rPr>
            <w:pPrChange w:id="1519" w:author="Nir Ostrovski [2]" w:date="2018-11-04T20:13:00Z">
              <w:pPr>
                <w:pStyle w:val="TOC3"/>
              </w:pPr>
            </w:pPrChange>
          </w:pPr>
          <w:del w:id="1520" w:author="Nir Ostrovski [2]" w:date="2018-11-04T20:13:00Z">
            <w:r w:rsidRPr="00985365" w:rsidDel="008612F0">
              <w:rPr>
                <w:rStyle w:val="Hyperlink"/>
                <w:rFonts w:ascii="David" w:eastAsia="Times New Roman" w:hAnsi="David" w:cs="David"/>
                <w:noProof/>
                <w:sz w:val="24"/>
                <w:szCs w:val="24"/>
                <w:rtl/>
                <w:rPrChange w:id="1521" w:author="Nir Ostrovski" w:date="2018-09-05T13:30:00Z">
                  <w:rPr>
                    <w:rStyle w:val="Hyperlink"/>
                    <w:rFonts w:ascii="David" w:eastAsia="Times New Roman" w:hAnsi="David" w:cs="David"/>
                    <w:noProof/>
                    <w:rtl/>
                  </w:rPr>
                </w:rPrChange>
              </w:rPr>
              <w:delText>7.4.2</w:delText>
            </w:r>
            <w:r w:rsidRPr="00985365" w:rsidDel="008612F0">
              <w:rPr>
                <w:rFonts w:ascii="David" w:eastAsiaTheme="minorEastAsia" w:hAnsi="David" w:cs="David"/>
                <w:noProof/>
                <w:sz w:val="24"/>
                <w:szCs w:val="24"/>
                <w:rPrChange w:id="152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23"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24" w:author="Nir Ostrovski" w:date="2018-09-05T13:30:00Z">
                  <w:rPr>
                    <w:noProof/>
                    <w:webHidden/>
                  </w:rPr>
                </w:rPrChange>
              </w:rPr>
              <w:tab/>
              <w:delText>16</w:delText>
            </w:r>
          </w:del>
        </w:p>
        <w:p w14:paraId="7899C847" w14:textId="2D9C2E39" w:rsidR="008E6CE5" w:rsidRPr="00985365" w:rsidDel="008612F0" w:rsidRDefault="008E6CE5">
          <w:pPr>
            <w:pStyle w:val="TOCHeading"/>
            <w:bidi/>
            <w:rPr>
              <w:del w:id="1525" w:author="Nir Ostrovski [2]" w:date="2018-11-04T20:13:00Z"/>
              <w:rFonts w:ascii="David" w:eastAsiaTheme="minorEastAsia" w:hAnsi="David" w:cs="David"/>
              <w:noProof/>
              <w:sz w:val="24"/>
              <w:szCs w:val="24"/>
              <w:rPrChange w:id="1526" w:author="Nir Ostrovski" w:date="2018-09-05T13:30:00Z">
                <w:rPr>
                  <w:del w:id="1527" w:author="Nir Ostrovski [2]" w:date="2018-11-04T20:13:00Z"/>
                  <w:rFonts w:eastAsiaTheme="minorEastAsia"/>
                  <w:noProof/>
                </w:rPr>
              </w:rPrChange>
            </w:rPr>
            <w:pPrChange w:id="1528" w:author="Nir Ostrovski [2]" w:date="2018-11-04T20:13:00Z">
              <w:pPr>
                <w:pStyle w:val="TOC3"/>
              </w:pPr>
            </w:pPrChange>
          </w:pPr>
          <w:del w:id="1529" w:author="Nir Ostrovski [2]" w:date="2018-11-04T20:13:00Z">
            <w:r w:rsidRPr="00985365" w:rsidDel="008612F0">
              <w:rPr>
                <w:rStyle w:val="Hyperlink"/>
                <w:rFonts w:ascii="David" w:eastAsia="Times New Roman" w:hAnsi="David" w:cs="David"/>
                <w:noProof/>
                <w:sz w:val="24"/>
                <w:szCs w:val="24"/>
                <w:rtl/>
                <w:rPrChange w:id="1530" w:author="Nir Ostrovski" w:date="2018-09-05T13:30:00Z">
                  <w:rPr>
                    <w:rStyle w:val="Hyperlink"/>
                    <w:rFonts w:ascii="David" w:eastAsia="Times New Roman" w:hAnsi="David" w:cs="David"/>
                    <w:noProof/>
                    <w:rtl/>
                  </w:rPr>
                </w:rPrChange>
              </w:rPr>
              <w:delText>7.4.3</w:delText>
            </w:r>
            <w:r w:rsidRPr="00985365" w:rsidDel="008612F0">
              <w:rPr>
                <w:rFonts w:ascii="David" w:eastAsiaTheme="minorEastAsia" w:hAnsi="David" w:cs="David"/>
                <w:noProof/>
                <w:sz w:val="24"/>
                <w:szCs w:val="24"/>
                <w:rPrChange w:id="153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32"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33" w:author="Nir Ostrovski" w:date="2018-09-05T13:30:00Z">
                  <w:rPr>
                    <w:noProof/>
                    <w:webHidden/>
                  </w:rPr>
                </w:rPrChange>
              </w:rPr>
              <w:tab/>
              <w:delText>16</w:delText>
            </w:r>
          </w:del>
        </w:p>
        <w:p w14:paraId="3EA5336B" w14:textId="6B17D3DE" w:rsidR="008E6CE5" w:rsidRPr="00985365" w:rsidDel="008612F0" w:rsidRDefault="008E6CE5">
          <w:pPr>
            <w:pStyle w:val="TOCHeading"/>
            <w:bidi/>
            <w:rPr>
              <w:del w:id="1534" w:author="Nir Ostrovski [2]" w:date="2018-11-04T20:13:00Z"/>
              <w:rFonts w:ascii="David" w:eastAsiaTheme="minorEastAsia" w:hAnsi="David" w:cs="David"/>
              <w:noProof/>
              <w:sz w:val="24"/>
              <w:szCs w:val="24"/>
              <w:rPrChange w:id="1535" w:author="Nir Ostrovski" w:date="2018-09-05T13:30:00Z">
                <w:rPr>
                  <w:del w:id="1536" w:author="Nir Ostrovski [2]" w:date="2018-11-04T20:13:00Z"/>
                  <w:rFonts w:eastAsiaTheme="minorEastAsia"/>
                  <w:noProof/>
                </w:rPr>
              </w:rPrChange>
            </w:rPr>
            <w:pPrChange w:id="1537" w:author="Nir Ostrovski [2]" w:date="2018-11-04T20:13:00Z">
              <w:pPr>
                <w:pStyle w:val="TOC3"/>
                <w:tabs>
                  <w:tab w:val="left" w:pos="2851"/>
                </w:tabs>
              </w:pPr>
            </w:pPrChange>
          </w:pPr>
          <w:del w:id="1538" w:author="Nir Ostrovski [2]" w:date="2018-11-04T20:13:00Z">
            <w:r w:rsidRPr="00985365" w:rsidDel="008612F0">
              <w:rPr>
                <w:rStyle w:val="Hyperlink"/>
                <w:rFonts w:ascii="David" w:eastAsia="Times New Roman" w:hAnsi="David" w:cs="David"/>
                <w:noProof/>
                <w:sz w:val="24"/>
                <w:szCs w:val="24"/>
                <w:rtl/>
                <w:rPrChange w:id="1539" w:author="Nir Ostrovski" w:date="2018-09-05T13:30:00Z">
                  <w:rPr>
                    <w:rStyle w:val="Hyperlink"/>
                    <w:rFonts w:ascii="David" w:eastAsia="Times New Roman" w:hAnsi="David" w:cs="David"/>
                    <w:noProof/>
                    <w:rtl/>
                  </w:rPr>
                </w:rPrChange>
              </w:rPr>
              <w:delText>7.4.4</w:delText>
            </w:r>
            <w:r w:rsidRPr="00985365" w:rsidDel="008612F0">
              <w:rPr>
                <w:rFonts w:ascii="David" w:eastAsiaTheme="minorEastAsia" w:hAnsi="David" w:cs="David"/>
                <w:noProof/>
                <w:sz w:val="24"/>
                <w:szCs w:val="24"/>
                <w:rPrChange w:id="1540"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41"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542" w:author="Nir Ostrovski" w:date="2018-09-05T13:30:00Z">
                  <w:rPr>
                    <w:noProof/>
                    <w:webHidden/>
                  </w:rPr>
                </w:rPrChange>
              </w:rPr>
              <w:tab/>
              <w:delText>16</w:delText>
            </w:r>
          </w:del>
        </w:p>
        <w:p w14:paraId="62B271CD" w14:textId="19BD96DB" w:rsidR="008E6CE5" w:rsidRPr="00985365" w:rsidDel="008612F0" w:rsidRDefault="008E6CE5">
          <w:pPr>
            <w:pStyle w:val="TOCHeading"/>
            <w:bidi/>
            <w:rPr>
              <w:del w:id="1543" w:author="Nir Ostrovski [2]" w:date="2018-11-04T20:13:00Z"/>
              <w:rFonts w:ascii="David" w:eastAsiaTheme="minorEastAsia" w:hAnsi="David" w:cs="David"/>
              <w:noProof/>
              <w:sz w:val="24"/>
              <w:szCs w:val="24"/>
              <w:rPrChange w:id="1544" w:author="Nir Ostrovski" w:date="2018-09-05T13:30:00Z">
                <w:rPr>
                  <w:del w:id="1545" w:author="Nir Ostrovski [2]" w:date="2018-11-04T20:13:00Z"/>
                  <w:rFonts w:eastAsiaTheme="minorEastAsia"/>
                  <w:noProof/>
                </w:rPr>
              </w:rPrChange>
            </w:rPr>
            <w:pPrChange w:id="1546" w:author="Nir Ostrovski [2]" w:date="2018-11-04T20:13:00Z">
              <w:pPr>
                <w:pStyle w:val="TOC3"/>
                <w:tabs>
                  <w:tab w:val="left" w:pos="2205"/>
                </w:tabs>
              </w:pPr>
            </w:pPrChange>
          </w:pPr>
          <w:del w:id="1547" w:author="Nir Ostrovski [2]" w:date="2018-11-04T20:13:00Z">
            <w:r w:rsidRPr="00985365" w:rsidDel="008612F0">
              <w:rPr>
                <w:rStyle w:val="Hyperlink"/>
                <w:rFonts w:ascii="David" w:eastAsia="Times New Roman" w:hAnsi="David" w:cs="David"/>
                <w:noProof/>
                <w:sz w:val="24"/>
                <w:szCs w:val="24"/>
                <w:rtl/>
                <w:rPrChange w:id="1548" w:author="Nir Ostrovski" w:date="2018-09-05T13:30:00Z">
                  <w:rPr>
                    <w:rStyle w:val="Hyperlink"/>
                    <w:rFonts w:ascii="David" w:eastAsia="Times New Roman" w:hAnsi="David" w:cs="David"/>
                    <w:noProof/>
                    <w:rtl/>
                  </w:rPr>
                </w:rPrChange>
              </w:rPr>
              <w:delText>7.4.5</w:delText>
            </w:r>
            <w:r w:rsidRPr="00985365" w:rsidDel="008612F0">
              <w:rPr>
                <w:rFonts w:ascii="David" w:eastAsiaTheme="minorEastAsia" w:hAnsi="David" w:cs="David"/>
                <w:noProof/>
                <w:sz w:val="24"/>
                <w:szCs w:val="24"/>
                <w:rPrChange w:id="1549"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0"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551" w:author="Nir Ostrovski" w:date="2018-09-05T13:30:00Z">
                  <w:rPr>
                    <w:noProof/>
                    <w:webHidden/>
                  </w:rPr>
                </w:rPrChange>
              </w:rPr>
              <w:tab/>
              <w:delText>17</w:delText>
            </w:r>
          </w:del>
        </w:p>
        <w:p w14:paraId="72C4AED2" w14:textId="5D1BEF89" w:rsidR="008E6CE5" w:rsidRPr="00985365" w:rsidDel="008612F0" w:rsidRDefault="008E6CE5">
          <w:pPr>
            <w:pStyle w:val="TOCHeading"/>
            <w:bidi/>
            <w:rPr>
              <w:del w:id="1552" w:author="Nir Ostrovski [2]" w:date="2018-11-04T20:13:00Z"/>
              <w:rFonts w:ascii="David" w:eastAsiaTheme="minorEastAsia" w:hAnsi="David" w:cs="David"/>
              <w:noProof/>
              <w:sz w:val="24"/>
              <w:szCs w:val="24"/>
              <w:rPrChange w:id="1553" w:author="Nir Ostrovski" w:date="2018-09-05T13:30:00Z">
                <w:rPr>
                  <w:del w:id="1554" w:author="Nir Ostrovski [2]" w:date="2018-11-04T20:13:00Z"/>
                  <w:rFonts w:eastAsiaTheme="minorEastAsia"/>
                  <w:noProof/>
                </w:rPr>
              </w:rPrChange>
            </w:rPr>
            <w:pPrChange w:id="1555" w:author="Nir Ostrovski [2]" w:date="2018-11-04T20:13:00Z">
              <w:pPr>
                <w:pStyle w:val="TOC3"/>
                <w:tabs>
                  <w:tab w:val="left" w:pos="2829"/>
                </w:tabs>
              </w:pPr>
            </w:pPrChange>
          </w:pPr>
          <w:del w:id="1556" w:author="Nir Ostrovski [2]" w:date="2018-11-04T20:13:00Z">
            <w:r w:rsidRPr="00985365" w:rsidDel="008612F0">
              <w:rPr>
                <w:rStyle w:val="Hyperlink"/>
                <w:rFonts w:ascii="David" w:eastAsia="Times New Roman" w:hAnsi="David" w:cs="David"/>
                <w:noProof/>
                <w:sz w:val="24"/>
                <w:szCs w:val="24"/>
                <w:rtl/>
                <w:rPrChange w:id="1557" w:author="Nir Ostrovski" w:date="2018-09-05T13:30:00Z">
                  <w:rPr>
                    <w:rStyle w:val="Hyperlink"/>
                    <w:rFonts w:ascii="David" w:eastAsia="Times New Roman" w:hAnsi="David" w:cs="David"/>
                    <w:noProof/>
                    <w:rtl/>
                  </w:rPr>
                </w:rPrChange>
              </w:rPr>
              <w:delText>7.4.6</w:delText>
            </w:r>
            <w:r w:rsidRPr="00985365" w:rsidDel="008612F0">
              <w:rPr>
                <w:rFonts w:ascii="David" w:eastAsiaTheme="minorEastAsia" w:hAnsi="David" w:cs="David"/>
                <w:noProof/>
                <w:sz w:val="24"/>
                <w:szCs w:val="24"/>
                <w:rPrChange w:id="1558"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59"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560" w:author="Nir Ostrovski" w:date="2018-09-05T13:30:00Z">
                  <w:rPr>
                    <w:noProof/>
                    <w:webHidden/>
                  </w:rPr>
                </w:rPrChange>
              </w:rPr>
              <w:tab/>
              <w:delText>17</w:delText>
            </w:r>
          </w:del>
        </w:p>
        <w:p w14:paraId="7E7396F6" w14:textId="090924CB" w:rsidR="008E6CE5" w:rsidRPr="00985365" w:rsidDel="008612F0" w:rsidRDefault="008E6CE5">
          <w:pPr>
            <w:pStyle w:val="TOCHeading"/>
            <w:bidi/>
            <w:rPr>
              <w:del w:id="1561" w:author="Nir Ostrovski [2]" w:date="2018-11-04T20:13:00Z"/>
              <w:rFonts w:ascii="David" w:eastAsiaTheme="minorEastAsia" w:hAnsi="David" w:cs="David"/>
              <w:noProof/>
              <w:sz w:val="24"/>
              <w:szCs w:val="24"/>
              <w:rPrChange w:id="1562" w:author="Nir Ostrovski" w:date="2018-09-05T13:30:00Z">
                <w:rPr>
                  <w:del w:id="1563" w:author="Nir Ostrovski [2]" w:date="2018-11-04T20:13:00Z"/>
                  <w:rFonts w:ascii="David" w:eastAsiaTheme="minorEastAsia" w:hAnsi="David" w:cs="David"/>
                  <w:noProof/>
                </w:rPr>
              </w:rPrChange>
            </w:rPr>
            <w:pPrChange w:id="1564" w:author="Nir Ostrovski [2]" w:date="2018-11-04T20:13:00Z">
              <w:pPr>
                <w:pStyle w:val="TOC2"/>
              </w:pPr>
            </w:pPrChange>
          </w:pPr>
          <w:del w:id="1565" w:author="Nir Ostrovski [2]" w:date="2018-11-04T20:13:00Z">
            <w:r w:rsidRPr="00985365" w:rsidDel="008612F0">
              <w:rPr>
                <w:rStyle w:val="Hyperlink"/>
                <w:rFonts w:ascii="David" w:hAnsi="David" w:cs="David"/>
                <w:noProof/>
                <w:sz w:val="24"/>
                <w:szCs w:val="24"/>
                <w:rtl/>
                <w:rPrChange w:id="1566"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156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568" w:author="Nir Ostrovski" w:date="2018-09-05T13:30:00Z">
                  <w:rPr>
                    <w:rStyle w:val="Hyperlink"/>
                    <w:rFonts w:ascii="David" w:hAnsi="David" w:cs="David"/>
                    <w:noProof/>
                    <w:rtl/>
                  </w:rPr>
                </w:rPrChange>
              </w:rPr>
              <w:delText>חשיפת סטודנט</w:delText>
            </w:r>
            <w:r w:rsidRPr="00985365" w:rsidDel="008612F0">
              <w:rPr>
                <w:rFonts w:ascii="David" w:hAnsi="David" w:cs="David"/>
                <w:noProof/>
                <w:webHidden/>
                <w:sz w:val="24"/>
                <w:szCs w:val="24"/>
                <w:rPrChange w:id="1569" w:author="Nir Ostrovski" w:date="2018-09-05T13:30:00Z">
                  <w:rPr>
                    <w:rFonts w:ascii="David" w:hAnsi="David" w:cs="David"/>
                    <w:noProof/>
                    <w:webHidden/>
                  </w:rPr>
                </w:rPrChange>
              </w:rPr>
              <w:tab/>
              <w:delText>17</w:delText>
            </w:r>
          </w:del>
        </w:p>
        <w:p w14:paraId="33735221" w14:textId="621AC274" w:rsidR="008E6CE5" w:rsidRPr="00985365" w:rsidDel="008612F0" w:rsidRDefault="008E6CE5">
          <w:pPr>
            <w:pStyle w:val="TOCHeading"/>
            <w:bidi/>
            <w:rPr>
              <w:del w:id="1570" w:author="Nir Ostrovski [2]" w:date="2018-11-04T20:13:00Z"/>
              <w:rFonts w:ascii="David" w:eastAsiaTheme="minorEastAsia" w:hAnsi="David" w:cs="David"/>
              <w:noProof/>
              <w:sz w:val="24"/>
              <w:szCs w:val="24"/>
              <w:rPrChange w:id="1571" w:author="Nir Ostrovski" w:date="2018-09-05T13:30:00Z">
                <w:rPr>
                  <w:del w:id="1572" w:author="Nir Ostrovski [2]" w:date="2018-11-04T20:13:00Z"/>
                  <w:rFonts w:eastAsiaTheme="minorEastAsia"/>
                  <w:noProof/>
                </w:rPr>
              </w:rPrChange>
            </w:rPr>
            <w:pPrChange w:id="1573" w:author="Nir Ostrovski [2]" w:date="2018-11-04T20:13:00Z">
              <w:pPr>
                <w:pStyle w:val="TOC3"/>
              </w:pPr>
            </w:pPrChange>
          </w:pPr>
          <w:del w:id="1574" w:author="Nir Ostrovski [2]" w:date="2018-11-04T20:13:00Z">
            <w:r w:rsidRPr="00985365" w:rsidDel="008612F0">
              <w:rPr>
                <w:rStyle w:val="Hyperlink"/>
                <w:rFonts w:ascii="David" w:eastAsia="Times New Roman" w:hAnsi="David" w:cs="David"/>
                <w:noProof/>
                <w:sz w:val="24"/>
                <w:szCs w:val="24"/>
                <w:rtl/>
                <w:rPrChange w:id="1575" w:author="Nir Ostrovski" w:date="2018-09-05T13:30:00Z">
                  <w:rPr>
                    <w:rStyle w:val="Hyperlink"/>
                    <w:rFonts w:ascii="David" w:eastAsia="Times New Roman" w:hAnsi="David" w:cs="David"/>
                    <w:noProof/>
                    <w:rtl/>
                  </w:rPr>
                </w:rPrChange>
              </w:rPr>
              <w:delText>7.5.1</w:delText>
            </w:r>
            <w:r w:rsidRPr="00985365" w:rsidDel="008612F0">
              <w:rPr>
                <w:rFonts w:ascii="David" w:eastAsiaTheme="minorEastAsia" w:hAnsi="David" w:cs="David"/>
                <w:noProof/>
                <w:sz w:val="24"/>
                <w:szCs w:val="24"/>
                <w:rPrChange w:id="1576"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77" w:author="Nir Ostrovski" w:date="2018-09-05T13:30:00Z">
                  <w:rPr>
                    <w:rStyle w:val="Hyperlink"/>
                    <w:rFonts w:ascii="David" w:eastAsia="Times New Roman" w:hAnsi="David" w:cs="David"/>
                    <w:noProof/>
                    <w:rtl/>
                  </w:rPr>
                </w:rPrChange>
              </w:rPr>
              <w:delText>שחקנים</w:delText>
            </w:r>
            <w:r w:rsidRPr="00985365" w:rsidDel="008612F0">
              <w:rPr>
                <w:rFonts w:ascii="David" w:hAnsi="David" w:cs="David"/>
                <w:noProof/>
                <w:webHidden/>
                <w:sz w:val="24"/>
                <w:szCs w:val="24"/>
                <w:rPrChange w:id="1578" w:author="Nir Ostrovski" w:date="2018-09-05T13:30:00Z">
                  <w:rPr>
                    <w:noProof/>
                    <w:webHidden/>
                  </w:rPr>
                </w:rPrChange>
              </w:rPr>
              <w:tab/>
              <w:delText>17</w:delText>
            </w:r>
          </w:del>
        </w:p>
        <w:p w14:paraId="6A229214" w14:textId="066E1F47" w:rsidR="008E6CE5" w:rsidRPr="00985365" w:rsidDel="008612F0" w:rsidRDefault="008E6CE5">
          <w:pPr>
            <w:pStyle w:val="TOCHeading"/>
            <w:bidi/>
            <w:rPr>
              <w:del w:id="1579" w:author="Nir Ostrovski [2]" w:date="2018-11-04T20:13:00Z"/>
              <w:rFonts w:ascii="David" w:eastAsiaTheme="minorEastAsia" w:hAnsi="David" w:cs="David"/>
              <w:noProof/>
              <w:sz w:val="24"/>
              <w:szCs w:val="24"/>
              <w:rPrChange w:id="1580" w:author="Nir Ostrovski" w:date="2018-09-05T13:30:00Z">
                <w:rPr>
                  <w:del w:id="1581" w:author="Nir Ostrovski [2]" w:date="2018-11-04T20:13:00Z"/>
                  <w:rFonts w:eastAsiaTheme="minorEastAsia"/>
                  <w:noProof/>
                </w:rPr>
              </w:rPrChange>
            </w:rPr>
            <w:pPrChange w:id="1582" w:author="Nir Ostrovski [2]" w:date="2018-11-04T20:13:00Z">
              <w:pPr>
                <w:pStyle w:val="TOC3"/>
              </w:pPr>
            </w:pPrChange>
          </w:pPr>
          <w:del w:id="1583" w:author="Nir Ostrovski [2]" w:date="2018-11-04T20:13:00Z">
            <w:r w:rsidRPr="00985365" w:rsidDel="008612F0">
              <w:rPr>
                <w:rStyle w:val="Hyperlink"/>
                <w:rFonts w:ascii="David" w:eastAsia="Times New Roman" w:hAnsi="David" w:cs="David"/>
                <w:noProof/>
                <w:sz w:val="24"/>
                <w:szCs w:val="24"/>
                <w:rtl/>
                <w:rPrChange w:id="1584" w:author="Nir Ostrovski" w:date="2018-09-05T13:30:00Z">
                  <w:rPr>
                    <w:rStyle w:val="Hyperlink"/>
                    <w:rFonts w:ascii="David" w:eastAsia="Times New Roman" w:hAnsi="David" w:cs="David"/>
                    <w:noProof/>
                    <w:rtl/>
                  </w:rPr>
                </w:rPrChange>
              </w:rPr>
              <w:delText>7.5.2</w:delText>
            </w:r>
            <w:r w:rsidRPr="00985365" w:rsidDel="008612F0">
              <w:rPr>
                <w:rFonts w:ascii="David" w:eastAsiaTheme="minorEastAsia" w:hAnsi="David" w:cs="David"/>
                <w:noProof/>
                <w:sz w:val="24"/>
                <w:szCs w:val="24"/>
                <w:rPrChange w:id="1585"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86" w:author="Nir Ostrovski" w:date="2018-09-05T13:30:00Z">
                  <w:rPr>
                    <w:rStyle w:val="Hyperlink"/>
                    <w:rFonts w:ascii="David" w:eastAsia="Times New Roman" w:hAnsi="David" w:cs="David"/>
                    <w:noProof/>
                    <w:rtl/>
                  </w:rPr>
                </w:rPrChange>
              </w:rPr>
              <w:delText>תנאי כניסה</w:delText>
            </w:r>
            <w:r w:rsidRPr="00985365" w:rsidDel="008612F0">
              <w:rPr>
                <w:rFonts w:ascii="David" w:hAnsi="David" w:cs="David"/>
                <w:noProof/>
                <w:webHidden/>
                <w:sz w:val="24"/>
                <w:szCs w:val="24"/>
                <w:rPrChange w:id="1587" w:author="Nir Ostrovski" w:date="2018-09-05T13:30:00Z">
                  <w:rPr>
                    <w:noProof/>
                    <w:webHidden/>
                  </w:rPr>
                </w:rPrChange>
              </w:rPr>
              <w:tab/>
              <w:delText>17</w:delText>
            </w:r>
          </w:del>
        </w:p>
        <w:p w14:paraId="4B4AFE27" w14:textId="22589231" w:rsidR="008E6CE5" w:rsidRPr="00985365" w:rsidDel="008612F0" w:rsidRDefault="008E6CE5">
          <w:pPr>
            <w:pStyle w:val="TOCHeading"/>
            <w:bidi/>
            <w:rPr>
              <w:del w:id="1588" w:author="Nir Ostrovski [2]" w:date="2018-11-04T20:13:00Z"/>
              <w:rFonts w:ascii="David" w:eastAsiaTheme="minorEastAsia" w:hAnsi="David" w:cs="David"/>
              <w:noProof/>
              <w:sz w:val="24"/>
              <w:szCs w:val="24"/>
              <w:rPrChange w:id="1589" w:author="Nir Ostrovski" w:date="2018-09-05T13:30:00Z">
                <w:rPr>
                  <w:del w:id="1590" w:author="Nir Ostrovski [2]" w:date="2018-11-04T20:13:00Z"/>
                  <w:rFonts w:eastAsiaTheme="minorEastAsia"/>
                  <w:noProof/>
                </w:rPr>
              </w:rPrChange>
            </w:rPr>
            <w:pPrChange w:id="1591" w:author="Nir Ostrovski [2]" w:date="2018-11-04T20:13:00Z">
              <w:pPr>
                <w:pStyle w:val="TOC3"/>
              </w:pPr>
            </w:pPrChange>
          </w:pPr>
          <w:del w:id="1592" w:author="Nir Ostrovski [2]" w:date="2018-11-04T20:13:00Z">
            <w:r w:rsidRPr="00985365" w:rsidDel="008612F0">
              <w:rPr>
                <w:rStyle w:val="Hyperlink"/>
                <w:rFonts w:ascii="David" w:eastAsia="Times New Roman" w:hAnsi="David" w:cs="David"/>
                <w:noProof/>
                <w:sz w:val="24"/>
                <w:szCs w:val="24"/>
                <w:rtl/>
                <w:rPrChange w:id="1593" w:author="Nir Ostrovski" w:date="2018-09-05T13:30:00Z">
                  <w:rPr>
                    <w:rStyle w:val="Hyperlink"/>
                    <w:rFonts w:ascii="David" w:eastAsia="Times New Roman" w:hAnsi="David" w:cs="David"/>
                    <w:noProof/>
                    <w:rtl/>
                  </w:rPr>
                </w:rPrChange>
              </w:rPr>
              <w:delText>7.5.3</w:delText>
            </w:r>
            <w:r w:rsidRPr="00985365" w:rsidDel="008612F0">
              <w:rPr>
                <w:rFonts w:ascii="David" w:eastAsiaTheme="minorEastAsia" w:hAnsi="David" w:cs="David"/>
                <w:noProof/>
                <w:sz w:val="24"/>
                <w:szCs w:val="24"/>
                <w:rPrChange w:id="1594"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595" w:author="Nir Ostrovski" w:date="2018-09-05T13:30:00Z">
                  <w:rPr>
                    <w:rStyle w:val="Hyperlink"/>
                    <w:rFonts w:ascii="David" w:eastAsia="Times New Roman" w:hAnsi="David" w:cs="David"/>
                    <w:noProof/>
                    <w:rtl/>
                  </w:rPr>
                </w:rPrChange>
              </w:rPr>
              <w:delText>תנאי יציאה</w:delText>
            </w:r>
            <w:r w:rsidRPr="00985365" w:rsidDel="008612F0">
              <w:rPr>
                <w:rFonts w:ascii="David" w:hAnsi="David" w:cs="David"/>
                <w:noProof/>
                <w:webHidden/>
                <w:sz w:val="24"/>
                <w:szCs w:val="24"/>
                <w:rPrChange w:id="1596" w:author="Nir Ostrovski" w:date="2018-09-05T13:30:00Z">
                  <w:rPr>
                    <w:noProof/>
                    <w:webHidden/>
                  </w:rPr>
                </w:rPrChange>
              </w:rPr>
              <w:tab/>
              <w:delText>17</w:delText>
            </w:r>
          </w:del>
        </w:p>
        <w:p w14:paraId="170505CC" w14:textId="48FCEEB6" w:rsidR="008E6CE5" w:rsidRPr="00985365" w:rsidDel="008612F0" w:rsidRDefault="008E6CE5">
          <w:pPr>
            <w:pStyle w:val="TOCHeading"/>
            <w:bidi/>
            <w:rPr>
              <w:del w:id="1597" w:author="Nir Ostrovski [2]" w:date="2018-11-04T20:13:00Z"/>
              <w:rFonts w:ascii="David" w:eastAsiaTheme="minorEastAsia" w:hAnsi="David" w:cs="David"/>
              <w:noProof/>
              <w:sz w:val="24"/>
              <w:szCs w:val="24"/>
              <w:rPrChange w:id="1598" w:author="Nir Ostrovski" w:date="2018-09-05T13:30:00Z">
                <w:rPr>
                  <w:del w:id="1599" w:author="Nir Ostrovski [2]" w:date="2018-11-04T20:13:00Z"/>
                  <w:rFonts w:eastAsiaTheme="minorEastAsia"/>
                  <w:noProof/>
                </w:rPr>
              </w:rPrChange>
            </w:rPr>
            <w:pPrChange w:id="1600" w:author="Nir Ostrovski [2]" w:date="2018-11-04T20:13:00Z">
              <w:pPr>
                <w:pStyle w:val="TOC3"/>
                <w:tabs>
                  <w:tab w:val="left" w:pos="2851"/>
                </w:tabs>
              </w:pPr>
            </w:pPrChange>
          </w:pPr>
          <w:del w:id="1601" w:author="Nir Ostrovski [2]" w:date="2018-11-04T20:13:00Z">
            <w:r w:rsidRPr="00985365" w:rsidDel="008612F0">
              <w:rPr>
                <w:rStyle w:val="Hyperlink"/>
                <w:rFonts w:ascii="David" w:eastAsia="Times New Roman" w:hAnsi="David" w:cs="David"/>
                <w:noProof/>
                <w:sz w:val="24"/>
                <w:szCs w:val="24"/>
                <w:rtl/>
                <w:rPrChange w:id="1602" w:author="Nir Ostrovski" w:date="2018-09-05T13:30:00Z">
                  <w:rPr>
                    <w:rStyle w:val="Hyperlink"/>
                    <w:rFonts w:ascii="David" w:eastAsia="Times New Roman" w:hAnsi="David" w:cs="David"/>
                    <w:noProof/>
                    <w:rtl/>
                  </w:rPr>
                </w:rPrChange>
              </w:rPr>
              <w:delText>7.5.4</w:delText>
            </w:r>
            <w:r w:rsidRPr="00985365" w:rsidDel="008612F0">
              <w:rPr>
                <w:rFonts w:ascii="David" w:eastAsiaTheme="minorEastAsia" w:hAnsi="David" w:cs="David"/>
                <w:noProof/>
                <w:sz w:val="24"/>
                <w:szCs w:val="24"/>
                <w:rPrChange w:id="1603"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04" w:author="Nir Ostrovski" w:date="2018-09-05T13:30:00Z">
                  <w:rPr>
                    <w:rStyle w:val="Hyperlink"/>
                    <w:rFonts w:ascii="David" w:eastAsia="Times New Roman" w:hAnsi="David" w:cs="David"/>
                    <w:noProof/>
                    <w:rtl/>
                  </w:rPr>
                </w:rPrChange>
              </w:rPr>
              <w:delText>רצף מרכזי של אירועים</w:delText>
            </w:r>
            <w:r w:rsidRPr="00985365" w:rsidDel="008612F0">
              <w:rPr>
                <w:rFonts w:ascii="David" w:hAnsi="David" w:cs="David"/>
                <w:noProof/>
                <w:webHidden/>
                <w:sz w:val="24"/>
                <w:szCs w:val="24"/>
                <w:rPrChange w:id="1605" w:author="Nir Ostrovski" w:date="2018-09-05T13:30:00Z">
                  <w:rPr>
                    <w:noProof/>
                    <w:webHidden/>
                  </w:rPr>
                </w:rPrChange>
              </w:rPr>
              <w:tab/>
              <w:delText>17</w:delText>
            </w:r>
          </w:del>
        </w:p>
        <w:p w14:paraId="36BC1E9A" w14:textId="166355F5" w:rsidR="008E6CE5" w:rsidRPr="00985365" w:rsidDel="008612F0" w:rsidRDefault="008E6CE5">
          <w:pPr>
            <w:pStyle w:val="TOCHeading"/>
            <w:bidi/>
            <w:rPr>
              <w:del w:id="1606" w:author="Nir Ostrovski [2]" w:date="2018-11-04T20:13:00Z"/>
              <w:rFonts w:ascii="David" w:eastAsiaTheme="minorEastAsia" w:hAnsi="David" w:cs="David"/>
              <w:noProof/>
              <w:sz w:val="24"/>
              <w:szCs w:val="24"/>
              <w:rPrChange w:id="1607" w:author="Nir Ostrovski" w:date="2018-09-05T13:30:00Z">
                <w:rPr>
                  <w:del w:id="1608" w:author="Nir Ostrovski [2]" w:date="2018-11-04T20:13:00Z"/>
                  <w:rFonts w:eastAsiaTheme="minorEastAsia"/>
                  <w:noProof/>
                </w:rPr>
              </w:rPrChange>
            </w:rPr>
            <w:pPrChange w:id="1609" w:author="Nir Ostrovski [2]" w:date="2018-11-04T20:13:00Z">
              <w:pPr>
                <w:pStyle w:val="TOC3"/>
                <w:tabs>
                  <w:tab w:val="left" w:pos="2205"/>
                </w:tabs>
              </w:pPr>
            </w:pPrChange>
          </w:pPr>
          <w:del w:id="1610" w:author="Nir Ostrovski [2]" w:date="2018-11-04T20:13:00Z">
            <w:r w:rsidRPr="00985365" w:rsidDel="008612F0">
              <w:rPr>
                <w:rStyle w:val="Hyperlink"/>
                <w:rFonts w:ascii="David" w:eastAsia="Times New Roman" w:hAnsi="David" w:cs="David"/>
                <w:noProof/>
                <w:sz w:val="24"/>
                <w:szCs w:val="24"/>
                <w:rtl/>
                <w:rPrChange w:id="1611" w:author="Nir Ostrovski" w:date="2018-09-05T13:30:00Z">
                  <w:rPr>
                    <w:rStyle w:val="Hyperlink"/>
                    <w:rFonts w:ascii="David" w:eastAsia="Times New Roman" w:hAnsi="David" w:cs="David"/>
                    <w:noProof/>
                    <w:rtl/>
                  </w:rPr>
                </w:rPrChange>
              </w:rPr>
              <w:delText>7.5.5</w:delText>
            </w:r>
            <w:r w:rsidRPr="00985365" w:rsidDel="008612F0">
              <w:rPr>
                <w:rFonts w:ascii="David" w:eastAsiaTheme="minorEastAsia" w:hAnsi="David" w:cs="David"/>
                <w:noProof/>
                <w:sz w:val="24"/>
                <w:szCs w:val="24"/>
                <w:rPrChange w:id="1612"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13" w:author="Nir Ostrovski" w:date="2018-09-05T13:30:00Z">
                  <w:rPr>
                    <w:rStyle w:val="Hyperlink"/>
                    <w:rFonts w:ascii="David" w:eastAsia="Times New Roman" w:hAnsi="David" w:cs="David"/>
                    <w:noProof/>
                    <w:rtl/>
                  </w:rPr>
                </w:rPrChange>
              </w:rPr>
              <w:delText>מטרות שהושגו</w:delText>
            </w:r>
            <w:r w:rsidRPr="00985365" w:rsidDel="008612F0">
              <w:rPr>
                <w:rFonts w:ascii="David" w:hAnsi="David" w:cs="David"/>
                <w:noProof/>
                <w:webHidden/>
                <w:sz w:val="24"/>
                <w:szCs w:val="24"/>
                <w:rPrChange w:id="1614" w:author="Nir Ostrovski" w:date="2018-09-05T13:30:00Z">
                  <w:rPr>
                    <w:noProof/>
                    <w:webHidden/>
                  </w:rPr>
                </w:rPrChange>
              </w:rPr>
              <w:tab/>
              <w:delText>18</w:delText>
            </w:r>
          </w:del>
        </w:p>
        <w:p w14:paraId="69EEDC53" w14:textId="0E44892C" w:rsidR="008E6CE5" w:rsidRPr="00985365" w:rsidDel="008612F0" w:rsidRDefault="008E6CE5">
          <w:pPr>
            <w:pStyle w:val="TOCHeading"/>
            <w:bidi/>
            <w:rPr>
              <w:del w:id="1615" w:author="Nir Ostrovski [2]" w:date="2018-11-04T20:13:00Z"/>
              <w:rFonts w:ascii="David" w:eastAsiaTheme="minorEastAsia" w:hAnsi="David" w:cs="David"/>
              <w:noProof/>
              <w:sz w:val="24"/>
              <w:szCs w:val="24"/>
              <w:rPrChange w:id="1616" w:author="Nir Ostrovski" w:date="2018-09-05T13:30:00Z">
                <w:rPr>
                  <w:del w:id="1617" w:author="Nir Ostrovski [2]" w:date="2018-11-04T20:13:00Z"/>
                  <w:rFonts w:eastAsiaTheme="minorEastAsia"/>
                  <w:noProof/>
                </w:rPr>
              </w:rPrChange>
            </w:rPr>
            <w:pPrChange w:id="1618" w:author="Nir Ostrovski [2]" w:date="2018-11-04T20:13:00Z">
              <w:pPr>
                <w:pStyle w:val="TOC3"/>
                <w:tabs>
                  <w:tab w:val="left" w:pos="2829"/>
                </w:tabs>
              </w:pPr>
            </w:pPrChange>
          </w:pPr>
          <w:del w:id="1619" w:author="Nir Ostrovski [2]" w:date="2018-11-04T20:13:00Z">
            <w:r w:rsidRPr="00985365" w:rsidDel="008612F0">
              <w:rPr>
                <w:rStyle w:val="Hyperlink"/>
                <w:rFonts w:ascii="David" w:eastAsia="Times New Roman" w:hAnsi="David" w:cs="David"/>
                <w:noProof/>
                <w:sz w:val="24"/>
                <w:szCs w:val="24"/>
                <w:rtl/>
                <w:rPrChange w:id="1620" w:author="Nir Ostrovski" w:date="2018-09-05T13:30:00Z">
                  <w:rPr>
                    <w:rStyle w:val="Hyperlink"/>
                    <w:rFonts w:ascii="David" w:eastAsia="Times New Roman" w:hAnsi="David" w:cs="David"/>
                    <w:noProof/>
                    <w:rtl/>
                  </w:rPr>
                </w:rPrChange>
              </w:rPr>
              <w:delText>7.5.6</w:delText>
            </w:r>
            <w:r w:rsidRPr="00985365" w:rsidDel="008612F0">
              <w:rPr>
                <w:rFonts w:ascii="David" w:eastAsiaTheme="minorEastAsia" w:hAnsi="David" w:cs="David"/>
                <w:noProof/>
                <w:sz w:val="24"/>
                <w:szCs w:val="24"/>
                <w:rPrChange w:id="1621" w:author="Nir Ostrovski" w:date="2018-09-05T13:30:00Z">
                  <w:rPr>
                    <w:rFonts w:eastAsiaTheme="minorEastAsia"/>
                    <w:noProof/>
                  </w:rPr>
                </w:rPrChange>
              </w:rPr>
              <w:tab/>
            </w:r>
            <w:r w:rsidRPr="00985365" w:rsidDel="008612F0">
              <w:rPr>
                <w:rStyle w:val="Hyperlink"/>
                <w:rFonts w:ascii="David" w:eastAsia="Times New Roman" w:hAnsi="David" w:cs="David"/>
                <w:noProof/>
                <w:sz w:val="24"/>
                <w:szCs w:val="24"/>
                <w:rtl/>
                <w:rPrChange w:id="1622" w:author="Nir Ostrovski" w:date="2018-09-05T13:30:00Z">
                  <w:rPr>
                    <w:rStyle w:val="Hyperlink"/>
                    <w:rFonts w:ascii="David" w:eastAsia="Times New Roman" w:hAnsi="David" w:cs="David"/>
                    <w:noProof/>
                    <w:rtl/>
                  </w:rPr>
                </w:rPrChange>
              </w:rPr>
              <w:delText>רצף חלופי של אירועים</w:delText>
            </w:r>
            <w:r w:rsidRPr="00985365" w:rsidDel="008612F0">
              <w:rPr>
                <w:rFonts w:ascii="David" w:hAnsi="David" w:cs="David"/>
                <w:noProof/>
                <w:webHidden/>
                <w:sz w:val="24"/>
                <w:szCs w:val="24"/>
                <w:rPrChange w:id="1623" w:author="Nir Ostrovski" w:date="2018-09-05T13:30:00Z">
                  <w:rPr>
                    <w:noProof/>
                    <w:webHidden/>
                  </w:rPr>
                </w:rPrChange>
              </w:rPr>
              <w:tab/>
              <w:delText>18</w:delText>
            </w:r>
          </w:del>
        </w:p>
        <w:p w14:paraId="0B8748F4" w14:textId="6B1A0463" w:rsidR="008E6CE5" w:rsidRPr="00985365" w:rsidDel="008612F0" w:rsidRDefault="008E6CE5">
          <w:pPr>
            <w:pStyle w:val="TOCHeading"/>
            <w:bidi/>
            <w:rPr>
              <w:del w:id="1624" w:author="Nir Ostrovski [2]" w:date="2018-11-04T20:13:00Z"/>
              <w:rFonts w:ascii="David" w:eastAsiaTheme="minorEastAsia" w:hAnsi="David" w:cs="David"/>
              <w:noProof/>
              <w:sz w:val="24"/>
              <w:szCs w:val="24"/>
              <w:rPrChange w:id="1625" w:author="Nir Ostrovski" w:date="2018-09-05T13:30:00Z">
                <w:rPr>
                  <w:del w:id="1626" w:author="Nir Ostrovski [2]" w:date="2018-11-04T20:13:00Z"/>
                  <w:rFonts w:ascii="David" w:eastAsiaTheme="minorEastAsia" w:hAnsi="David" w:cs="David"/>
                  <w:noProof/>
                </w:rPr>
              </w:rPrChange>
            </w:rPr>
            <w:pPrChange w:id="1627" w:author="Nir Ostrovski [2]" w:date="2018-11-04T20:13:00Z">
              <w:pPr>
                <w:pStyle w:val="TOC1"/>
              </w:pPr>
            </w:pPrChange>
          </w:pPr>
          <w:del w:id="1628" w:author="Nir Ostrovski [2]" w:date="2018-11-04T20:13:00Z">
            <w:r w:rsidRPr="00985365" w:rsidDel="008612F0">
              <w:rPr>
                <w:rStyle w:val="Hyperlink"/>
                <w:rFonts w:ascii="David" w:hAnsi="David" w:cs="David"/>
                <w:b/>
                <w:bCs/>
                <w:noProof/>
                <w:sz w:val="24"/>
                <w:szCs w:val="24"/>
                <w:rtl/>
                <w:rPrChange w:id="1629"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163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631"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1632" w:author="Nir Ostrovski" w:date="2018-09-05T13:30:00Z">
                  <w:rPr>
                    <w:rFonts w:ascii="David" w:hAnsi="David" w:cs="David"/>
                    <w:noProof/>
                    <w:webHidden/>
                  </w:rPr>
                </w:rPrChange>
              </w:rPr>
              <w:tab/>
              <w:delText>19</w:delText>
            </w:r>
          </w:del>
        </w:p>
        <w:p w14:paraId="60066239" w14:textId="69402028" w:rsidR="008E6CE5" w:rsidRPr="00985365" w:rsidDel="008612F0" w:rsidRDefault="008E6CE5">
          <w:pPr>
            <w:pStyle w:val="TOCHeading"/>
            <w:bidi/>
            <w:rPr>
              <w:del w:id="1633" w:author="Nir Ostrovski [2]" w:date="2018-11-04T20:13:00Z"/>
              <w:rFonts w:ascii="David" w:eastAsiaTheme="minorEastAsia" w:hAnsi="David" w:cs="David"/>
              <w:noProof/>
              <w:sz w:val="24"/>
              <w:szCs w:val="24"/>
              <w:rPrChange w:id="1634" w:author="Nir Ostrovski" w:date="2018-09-05T13:30:00Z">
                <w:rPr>
                  <w:del w:id="1635" w:author="Nir Ostrovski [2]" w:date="2018-11-04T20:13:00Z"/>
                  <w:rFonts w:ascii="David" w:eastAsiaTheme="minorEastAsia" w:hAnsi="David" w:cs="David"/>
                  <w:noProof/>
                </w:rPr>
              </w:rPrChange>
            </w:rPr>
            <w:pPrChange w:id="1636" w:author="Nir Ostrovski [2]" w:date="2018-11-04T20:13:00Z">
              <w:pPr>
                <w:pStyle w:val="TOC2"/>
              </w:pPr>
            </w:pPrChange>
          </w:pPr>
          <w:del w:id="1637" w:author="Nir Ostrovski [2]" w:date="2018-11-04T20:13:00Z">
            <w:r w:rsidRPr="00985365" w:rsidDel="008612F0">
              <w:rPr>
                <w:rStyle w:val="Hyperlink"/>
                <w:rFonts w:ascii="David" w:hAnsi="David" w:cs="David"/>
                <w:noProof/>
                <w:sz w:val="24"/>
                <w:szCs w:val="24"/>
                <w:rPrChange w:id="1638" w:author="Nir Ostrovski" w:date="2018-09-05T13:30:00Z">
                  <w:rPr>
                    <w:rStyle w:val="Hyperlink"/>
                    <w:rFonts w:ascii="David" w:hAnsi="David" w:cs="David"/>
                    <w:noProof/>
                  </w:rPr>
                </w:rPrChange>
              </w:rPr>
              <w:delText>8.1</w:delText>
            </w:r>
            <w:r w:rsidRPr="00985365" w:rsidDel="008612F0">
              <w:rPr>
                <w:rFonts w:ascii="David" w:eastAsiaTheme="minorEastAsia" w:hAnsi="David" w:cs="David"/>
                <w:noProof/>
                <w:sz w:val="24"/>
                <w:szCs w:val="24"/>
                <w:rPrChange w:id="1639"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40" w:author="Nir Ostrovski" w:date="2018-09-05T13:30:00Z">
                  <w:rPr>
                    <w:rStyle w:val="Hyperlink"/>
                    <w:rFonts w:ascii="David" w:hAnsi="David" w:cs="David"/>
                    <w:noProof/>
                    <w:rtl/>
                  </w:rPr>
                </w:rPrChange>
              </w:rPr>
              <w:delText>חלופות מערכתיות</w:delText>
            </w:r>
            <w:r w:rsidRPr="00985365" w:rsidDel="008612F0">
              <w:rPr>
                <w:rFonts w:ascii="David" w:hAnsi="David" w:cs="David"/>
                <w:noProof/>
                <w:webHidden/>
                <w:sz w:val="24"/>
                <w:szCs w:val="24"/>
                <w:rPrChange w:id="1641" w:author="Nir Ostrovski" w:date="2018-09-05T13:30:00Z">
                  <w:rPr>
                    <w:rFonts w:ascii="David" w:hAnsi="David" w:cs="David"/>
                    <w:noProof/>
                    <w:webHidden/>
                  </w:rPr>
                </w:rPrChange>
              </w:rPr>
              <w:tab/>
              <w:delText>19</w:delText>
            </w:r>
          </w:del>
        </w:p>
        <w:p w14:paraId="6FF31DA4" w14:textId="134C02A9" w:rsidR="008E6CE5" w:rsidRPr="00985365" w:rsidDel="008612F0" w:rsidRDefault="008E6CE5">
          <w:pPr>
            <w:pStyle w:val="TOCHeading"/>
            <w:bidi/>
            <w:rPr>
              <w:del w:id="1642" w:author="Nir Ostrovski [2]" w:date="2018-11-04T20:13:00Z"/>
              <w:rFonts w:ascii="David" w:eastAsiaTheme="minorEastAsia" w:hAnsi="David" w:cs="David"/>
              <w:noProof/>
              <w:sz w:val="24"/>
              <w:szCs w:val="24"/>
              <w:rPrChange w:id="1643" w:author="Nir Ostrovski" w:date="2018-09-05T13:30:00Z">
                <w:rPr>
                  <w:del w:id="1644" w:author="Nir Ostrovski [2]" w:date="2018-11-04T20:13:00Z"/>
                  <w:rFonts w:eastAsiaTheme="minorEastAsia"/>
                  <w:noProof/>
                </w:rPr>
              </w:rPrChange>
            </w:rPr>
            <w:pPrChange w:id="1645" w:author="Nir Ostrovski [2]" w:date="2018-11-04T20:13:00Z">
              <w:pPr>
                <w:pStyle w:val="TOC3"/>
                <w:tabs>
                  <w:tab w:val="left" w:pos="4141"/>
                </w:tabs>
              </w:pPr>
            </w:pPrChange>
          </w:pPr>
          <w:del w:id="1646" w:author="Nir Ostrovski [2]" w:date="2018-11-04T20:13:00Z">
            <w:r w:rsidRPr="00985365" w:rsidDel="008612F0">
              <w:rPr>
                <w:rStyle w:val="Hyperlink"/>
                <w:rFonts w:ascii="David" w:hAnsi="David" w:cs="David"/>
                <w:noProof/>
                <w:sz w:val="24"/>
                <w:szCs w:val="24"/>
                <w:rtl/>
                <w:rPrChange w:id="1647" w:author="Nir Ostrovski" w:date="2018-09-05T13:30:00Z">
                  <w:rPr>
                    <w:rStyle w:val="Hyperlink"/>
                    <w:rFonts w:ascii="David" w:hAnsi="David" w:cs="David"/>
                    <w:noProof/>
                    <w:rtl/>
                  </w:rPr>
                </w:rPrChange>
              </w:rPr>
              <w:delText>8.1.1</w:delText>
            </w:r>
            <w:r w:rsidRPr="00985365" w:rsidDel="008612F0">
              <w:rPr>
                <w:rFonts w:ascii="David" w:eastAsiaTheme="minorEastAsia" w:hAnsi="David" w:cs="David"/>
                <w:noProof/>
                <w:sz w:val="24"/>
                <w:szCs w:val="24"/>
                <w:rPrChange w:id="164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49" w:author="Nir Ostrovski" w:date="2018-09-05T13:30:00Z">
                  <w:rPr>
                    <w:rStyle w:val="Hyperlink"/>
                    <w:rFonts w:ascii="David" w:hAnsi="David" w:cs="David"/>
                    <w:noProof/>
                    <w:rtl/>
                  </w:rPr>
                </w:rPrChange>
              </w:rPr>
              <w:delText xml:space="preserve">עדכון פרופיל מועמד באמצעות סריקת </w:delText>
            </w:r>
            <w:r w:rsidRPr="00985365" w:rsidDel="008612F0">
              <w:rPr>
                <w:rStyle w:val="Hyperlink"/>
                <w:rFonts w:ascii="David" w:hAnsi="David" w:cs="David"/>
                <w:noProof/>
                <w:sz w:val="24"/>
                <w:szCs w:val="24"/>
                <w:rPrChange w:id="1650" w:author="Nir Ostrovski" w:date="2018-09-05T13:30:00Z">
                  <w:rPr>
                    <w:rStyle w:val="Hyperlink"/>
                    <w:rFonts w:ascii="David" w:hAnsi="David" w:cs="David"/>
                    <w:noProof/>
                  </w:rPr>
                </w:rPrChange>
              </w:rPr>
              <w:delText>Keywords</w:delText>
            </w:r>
            <w:r w:rsidRPr="00985365" w:rsidDel="008612F0">
              <w:rPr>
                <w:rStyle w:val="Hyperlink"/>
                <w:rFonts w:ascii="David" w:hAnsi="David" w:cs="David"/>
                <w:noProof/>
                <w:sz w:val="24"/>
                <w:szCs w:val="24"/>
                <w:rtl/>
                <w:rPrChange w:id="1651" w:author="Nir Ostrovski" w:date="2018-09-05T13:30:00Z">
                  <w:rPr>
                    <w:rStyle w:val="Hyperlink"/>
                    <w:rFonts w:ascii="David" w:hAnsi="David" w:cs="David"/>
                    <w:noProof/>
                    <w:rtl/>
                  </w:rPr>
                </w:rPrChange>
              </w:rPr>
              <w:delText xml:space="preserve"> בקורות חיים</w:delText>
            </w:r>
            <w:r w:rsidRPr="00985365" w:rsidDel="008612F0">
              <w:rPr>
                <w:rFonts w:ascii="David" w:hAnsi="David" w:cs="David"/>
                <w:noProof/>
                <w:webHidden/>
                <w:sz w:val="24"/>
                <w:szCs w:val="24"/>
                <w:rPrChange w:id="1652" w:author="Nir Ostrovski" w:date="2018-09-05T13:30:00Z">
                  <w:rPr>
                    <w:noProof/>
                    <w:webHidden/>
                  </w:rPr>
                </w:rPrChange>
              </w:rPr>
              <w:tab/>
              <w:delText>19</w:delText>
            </w:r>
          </w:del>
        </w:p>
        <w:p w14:paraId="5CC4FCDC" w14:textId="31A4B32B" w:rsidR="008E6CE5" w:rsidRPr="00985365" w:rsidDel="008612F0" w:rsidRDefault="008E6CE5">
          <w:pPr>
            <w:pStyle w:val="TOCHeading"/>
            <w:bidi/>
            <w:rPr>
              <w:del w:id="1653" w:author="Nir Ostrovski [2]" w:date="2018-11-04T20:13:00Z"/>
              <w:rFonts w:ascii="David" w:eastAsiaTheme="minorEastAsia" w:hAnsi="David" w:cs="David"/>
              <w:noProof/>
              <w:sz w:val="24"/>
              <w:szCs w:val="24"/>
              <w:rPrChange w:id="1654" w:author="Nir Ostrovski" w:date="2018-09-05T13:30:00Z">
                <w:rPr>
                  <w:del w:id="1655" w:author="Nir Ostrovski [2]" w:date="2018-11-04T20:13:00Z"/>
                  <w:rFonts w:eastAsiaTheme="minorEastAsia"/>
                  <w:noProof/>
                </w:rPr>
              </w:rPrChange>
            </w:rPr>
            <w:pPrChange w:id="1656" w:author="Nir Ostrovski [2]" w:date="2018-11-04T20:13:00Z">
              <w:pPr>
                <w:pStyle w:val="TOC3"/>
              </w:pPr>
            </w:pPrChange>
          </w:pPr>
          <w:del w:id="1657" w:author="Nir Ostrovski [2]" w:date="2018-11-04T20:13:00Z">
            <w:r w:rsidRPr="00985365" w:rsidDel="008612F0">
              <w:rPr>
                <w:rStyle w:val="Hyperlink"/>
                <w:rFonts w:ascii="David" w:hAnsi="David" w:cs="David"/>
                <w:noProof/>
                <w:sz w:val="24"/>
                <w:szCs w:val="24"/>
                <w:rtl/>
                <w:rPrChange w:id="1658" w:author="Nir Ostrovski" w:date="2018-09-05T13:30:00Z">
                  <w:rPr>
                    <w:rStyle w:val="Hyperlink"/>
                    <w:rFonts w:ascii="David" w:hAnsi="David" w:cs="David"/>
                    <w:noProof/>
                    <w:rtl/>
                  </w:rPr>
                </w:rPrChange>
              </w:rPr>
              <w:delText>8.1.2</w:delText>
            </w:r>
            <w:r w:rsidRPr="00985365" w:rsidDel="008612F0">
              <w:rPr>
                <w:rFonts w:ascii="David" w:eastAsiaTheme="minorEastAsia" w:hAnsi="David" w:cs="David"/>
                <w:noProof/>
                <w:sz w:val="24"/>
                <w:szCs w:val="24"/>
                <w:rPrChange w:id="1659"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0" w:author="Nir Ostrovski" w:date="2018-09-05T13:30:00Z">
                  <w:rPr>
                    <w:rStyle w:val="Hyperlink"/>
                    <w:rFonts w:ascii="David" w:hAnsi="David" w:cs="David"/>
                    <w:noProof/>
                    <w:rtl/>
                  </w:rPr>
                </w:rPrChange>
              </w:rPr>
              <w:delText>מנוע התאמות</w:delText>
            </w:r>
            <w:r w:rsidRPr="00985365" w:rsidDel="008612F0">
              <w:rPr>
                <w:rFonts w:ascii="David" w:hAnsi="David" w:cs="David"/>
                <w:noProof/>
                <w:webHidden/>
                <w:sz w:val="24"/>
                <w:szCs w:val="24"/>
                <w:rPrChange w:id="1661" w:author="Nir Ostrovski" w:date="2018-09-05T13:30:00Z">
                  <w:rPr>
                    <w:noProof/>
                    <w:webHidden/>
                  </w:rPr>
                </w:rPrChange>
              </w:rPr>
              <w:tab/>
              <w:delText>19</w:delText>
            </w:r>
          </w:del>
        </w:p>
        <w:p w14:paraId="0C256D80" w14:textId="3660BDDE" w:rsidR="008E6CE5" w:rsidRPr="00985365" w:rsidDel="008612F0" w:rsidRDefault="008E6CE5">
          <w:pPr>
            <w:pStyle w:val="TOCHeading"/>
            <w:bidi/>
            <w:rPr>
              <w:del w:id="1662" w:author="Nir Ostrovski [2]" w:date="2018-11-04T20:13:00Z"/>
              <w:rFonts w:ascii="David" w:eastAsiaTheme="minorEastAsia" w:hAnsi="David" w:cs="David"/>
              <w:noProof/>
              <w:sz w:val="24"/>
              <w:szCs w:val="24"/>
              <w:rPrChange w:id="1663" w:author="Nir Ostrovski" w:date="2018-09-05T13:30:00Z">
                <w:rPr>
                  <w:del w:id="1664" w:author="Nir Ostrovski [2]" w:date="2018-11-04T20:13:00Z"/>
                  <w:rFonts w:eastAsiaTheme="minorEastAsia"/>
                  <w:noProof/>
                </w:rPr>
              </w:rPrChange>
            </w:rPr>
            <w:pPrChange w:id="1665" w:author="Nir Ostrovski [2]" w:date="2018-11-04T20:13:00Z">
              <w:pPr>
                <w:pStyle w:val="TOC3"/>
                <w:tabs>
                  <w:tab w:val="left" w:pos="3892"/>
                </w:tabs>
              </w:pPr>
            </w:pPrChange>
          </w:pPr>
          <w:del w:id="1666" w:author="Nir Ostrovski [2]" w:date="2018-11-04T20:13:00Z">
            <w:r w:rsidRPr="00985365" w:rsidDel="008612F0">
              <w:rPr>
                <w:rStyle w:val="Hyperlink"/>
                <w:rFonts w:ascii="David" w:hAnsi="David" w:cs="David"/>
                <w:noProof/>
                <w:sz w:val="24"/>
                <w:szCs w:val="24"/>
                <w:rtl/>
                <w:rPrChange w:id="1667" w:author="Nir Ostrovski" w:date="2018-09-05T13:30:00Z">
                  <w:rPr>
                    <w:rStyle w:val="Hyperlink"/>
                    <w:rFonts w:ascii="David" w:hAnsi="David" w:cs="David"/>
                    <w:noProof/>
                    <w:rtl/>
                  </w:rPr>
                </w:rPrChange>
              </w:rPr>
              <w:delText>8.1.3</w:delText>
            </w:r>
            <w:r w:rsidRPr="00985365" w:rsidDel="008612F0">
              <w:rPr>
                <w:rFonts w:ascii="David" w:eastAsiaTheme="minorEastAsia" w:hAnsi="David" w:cs="David"/>
                <w:noProof/>
                <w:sz w:val="24"/>
                <w:szCs w:val="24"/>
                <w:rPrChange w:id="1668"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69" w:author="Nir Ostrovski" w:date="2018-09-05T13:30:00Z">
                  <w:rPr>
                    <w:rStyle w:val="Hyperlink"/>
                    <w:rFonts w:ascii="David" w:hAnsi="David" w:cs="David"/>
                    <w:noProof/>
                    <w:rtl/>
                  </w:rPr>
                </w:rPrChange>
              </w:rPr>
              <w:delText>חלופה שלישית – החלופה הנבחרת</w:delText>
            </w:r>
            <w:r w:rsidRPr="00985365" w:rsidDel="008612F0">
              <w:rPr>
                <w:rFonts w:ascii="David" w:hAnsi="David" w:cs="David"/>
                <w:noProof/>
                <w:webHidden/>
                <w:sz w:val="24"/>
                <w:szCs w:val="24"/>
                <w:rPrChange w:id="1670" w:author="Nir Ostrovski" w:date="2018-09-05T13:30:00Z">
                  <w:rPr>
                    <w:noProof/>
                    <w:webHidden/>
                  </w:rPr>
                </w:rPrChange>
              </w:rPr>
              <w:tab/>
              <w:delText>19</w:delText>
            </w:r>
          </w:del>
        </w:p>
        <w:p w14:paraId="12E6785B" w14:textId="3D60FBE6" w:rsidR="008E6CE5" w:rsidRPr="00985365" w:rsidDel="008612F0" w:rsidRDefault="008E6CE5">
          <w:pPr>
            <w:pStyle w:val="TOCHeading"/>
            <w:bidi/>
            <w:rPr>
              <w:del w:id="1671" w:author="Nir Ostrovski [2]" w:date="2018-11-04T20:13:00Z"/>
              <w:rFonts w:ascii="David" w:eastAsiaTheme="minorEastAsia" w:hAnsi="David" w:cs="David"/>
              <w:noProof/>
              <w:sz w:val="24"/>
              <w:szCs w:val="24"/>
              <w:rPrChange w:id="1672" w:author="Nir Ostrovski" w:date="2018-09-05T13:30:00Z">
                <w:rPr>
                  <w:del w:id="1673" w:author="Nir Ostrovski [2]" w:date="2018-11-04T20:13:00Z"/>
                  <w:rFonts w:ascii="David" w:eastAsiaTheme="minorEastAsia" w:hAnsi="David" w:cs="David"/>
                  <w:noProof/>
                </w:rPr>
              </w:rPrChange>
            </w:rPr>
            <w:pPrChange w:id="1674" w:author="Nir Ostrovski [2]" w:date="2018-11-04T20:13:00Z">
              <w:pPr>
                <w:pStyle w:val="TOC2"/>
              </w:pPr>
            </w:pPrChange>
          </w:pPr>
          <w:del w:id="1675" w:author="Nir Ostrovski [2]" w:date="2018-11-04T20:13:00Z">
            <w:r w:rsidRPr="00985365" w:rsidDel="008612F0">
              <w:rPr>
                <w:rStyle w:val="Hyperlink"/>
                <w:rFonts w:ascii="David" w:hAnsi="David" w:cs="David"/>
                <w:noProof/>
                <w:sz w:val="24"/>
                <w:szCs w:val="24"/>
                <w:rtl/>
                <w:rPrChange w:id="1676"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16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678" w:author="Nir Ostrovski" w:date="2018-09-05T13:30:00Z">
                  <w:rPr>
                    <w:rStyle w:val="Hyperlink"/>
                    <w:rFonts w:ascii="David" w:hAnsi="David" w:cs="David"/>
                    <w:noProof/>
                    <w:rtl/>
                  </w:rPr>
                </w:rPrChange>
              </w:rPr>
              <w:delText>חלופות טכנולוגיות</w:delText>
            </w:r>
            <w:r w:rsidRPr="00985365" w:rsidDel="008612F0">
              <w:rPr>
                <w:rFonts w:ascii="David" w:hAnsi="David" w:cs="David"/>
                <w:noProof/>
                <w:webHidden/>
                <w:sz w:val="24"/>
                <w:szCs w:val="24"/>
                <w:rPrChange w:id="1679" w:author="Nir Ostrovski" w:date="2018-09-05T13:30:00Z">
                  <w:rPr>
                    <w:rFonts w:ascii="David" w:hAnsi="David" w:cs="David"/>
                    <w:noProof/>
                    <w:webHidden/>
                  </w:rPr>
                </w:rPrChange>
              </w:rPr>
              <w:tab/>
              <w:delText>19</w:delText>
            </w:r>
          </w:del>
        </w:p>
        <w:p w14:paraId="2EA3FF05" w14:textId="40F972C4" w:rsidR="008E6CE5" w:rsidRPr="00985365" w:rsidDel="008612F0" w:rsidRDefault="008E6CE5">
          <w:pPr>
            <w:pStyle w:val="TOCHeading"/>
            <w:bidi/>
            <w:rPr>
              <w:del w:id="1680" w:author="Nir Ostrovski [2]" w:date="2018-11-04T20:13:00Z"/>
              <w:rFonts w:ascii="David" w:eastAsiaTheme="minorEastAsia" w:hAnsi="David" w:cs="David"/>
              <w:noProof/>
              <w:sz w:val="24"/>
              <w:szCs w:val="24"/>
              <w:rPrChange w:id="1681" w:author="Nir Ostrovski" w:date="2018-09-05T13:30:00Z">
                <w:rPr>
                  <w:del w:id="1682" w:author="Nir Ostrovski [2]" w:date="2018-11-04T20:13:00Z"/>
                  <w:rFonts w:eastAsiaTheme="minorEastAsia"/>
                  <w:noProof/>
                </w:rPr>
              </w:rPrChange>
            </w:rPr>
            <w:pPrChange w:id="1683" w:author="Nir Ostrovski [2]" w:date="2018-11-04T20:13:00Z">
              <w:pPr>
                <w:pStyle w:val="TOC3"/>
                <w:tabs>
                  <w:tab w:val="left" w:pos="4808"/>
                </w:tabs>
              </w:pPr>
            </w:pPrChange>
          </w:pPr>
          <w:del w:id="1684" w:author="Nir Ostrovski [2]" w:date="2018-11-04T20:13:00Z">
            <w:r w:rsidRPr="00985365" w:rsidDel="008612F0">
              <w:rPr>
                <w:rStyle w:val="Hyperlink"/>
                <w:rFonts w:ascii="David" w:hAnsi="David" w:cs="David"/>
                <w:noProof/>
                <w:sz w:val="24"/>
                <w:szCs w:val="24"/>
                <w:rtl/>
                <w:rPrChange w:id="1685" w:author="Nir Ostrovski" w:date="2018-09-05T13:30:00Z">
                  <w:rPr>
                    <w:rStyle w:val="Hyperlink"/>
                    <w:rFonts w:ascii="David" w:hAnsi="David" w:cs="David"/>
                    <w:noProof/>
                    <w:rtl/>
                  </w:rPr>
                </w:rPrChange>
              </w:rPr>
              <w:delText>8.2.1</w:delText>
            </w:r>
            <w:r w:rsidRPr="00985365" w:rsidDel="008612F0">
              <w:rPr>
                <w:rFonts w:ascii="David" w:eastAsiaTheme="minorEastAsia" w:hAnsi="David" w:cs="David"/>
                <w:noProof/>
                <w:sz w:val="24"/>
                <w:szCs w:val="24"/>
                <w:rPrChange w:id="1686" w:author="Nir Ostrovski" w:date="2018-09-05T13:30:00Z">
                  <w:rPr>
                    <w:rFonts w:eastAsiaTheme="minorEastAsia"/>
                    <w:noProof/>
                  </w:rPr>
                </w:rPrChange>
              </w:rPr>
              <w:tab/>
            </w:r>
            <w:r w:rsidRPr="00985365" w:rsidDel="008612F0">
              <w:rPr>
                <w:rStyle w:val="Hyperlink"/>
                <w:rFonts w:ascii="David" w:hAnsi="David" w:cs="David"/>
                <w:noProof/>
                <w:sz w:val="24"/>
                <w:szCs w:val="24"/>
                <w:rtl/>
                <w:rPrChange w:id="1687" w:author="Nir Ostrovski" w:date="2018-09-05T13:30:00Z">
                  <w:rPr>
                    <w:rStyle w:val="Hyperlink"/>
                    <w:rFonts w:ascii="David" w:hAnsi="David" w:cs="David"/>
                    <w:noProof/>
                    <w:rtl/>
                  </w:rPr>
                </w:rPrChange>
              </w:rPr>
              <w:delText>חלופה טכנולוגית – אלגוריתמים לקטלוג טקסט</w:delText>
            </w:r>
            <w:r w:rsidRPr="00985365" w:rsidDel="008612F0">
              <w:rPr>
                <w:rStyle w:val="Hyperlink"/>
                <w:rFonts w:ascii="David" w:hAnsi="David" w:cs="David"/>
                <w:noProof/>
                <w:sz w:val="24"/>
                <w:szCs w:val="24"/>
                <w:rPrChange w:id="1688" w:author="Nir Ostrovski" w:date="2018-09-05T13:30:00Z">
                  <w:rPr>
                    <w:rStyle w:val="Hyperlink"/>
                    <w:rFonts w:ascii="David" w:hAnsi="David" w:cs="David"/>
                    <w:noProof/>
                  </w:rPr>
                </w:rPrChange>
              </w:rPr>
              <w:delText>:</w:delText>
            </w:r>
            <w:r w:rsidRPr="00985365" w:rsidDel="008612F0">
              <w:rPr>
                <w:rFonts w:ascii="David" w:hAnsi="David" w:cs="David"/>
                <w:noProof/>
                <w:webHidden/>
                <w:sz w:val="24"/>
                <w:szCs w:val="24"/>
                <w:rPrChange w:id="1689" w:author="Nir Ostrovski" w:date="2018-09-05T13:30:00Z">
                  <w:rPr>
                    <w:noProof/>
                    <w:webHidden/>
                  </w:rPr>
                </w:rPrChange>
              </w:rPr>
              <w:tab/>
              <w:delText>19</w:delText>
            </w:r>
          </w:del>
        </w:p>
        <w:p w14:paraId="647B32FD" w14:textId="1C449B62" w:rsidR="008E6CE5" w:rsidRPr="00985365" w:rsidDel="008612F0" w:rsidRDefault="008E6CE5">
          <w:pPr>
            <w:pStyle w:val="TOCHeading"/>
            <w:bidi/>
            <w:rPr>
              <w:del w:id="1690" w:author="Nir Ostrovski [2]" w:date="2018-11-04T20:13:00Z"/>
              <w:rFonts w:ascii="David" w:eastAsiaTheme="minorEastAsia" w:hAnsi="David" w:cs="David"/>
              <w:noProof/>
              <w:sz w:val="24"/>
              <w:szCs w:val="24"/>
              <w:rPrChange w:id="1691" w:author="Nir Ostrovski" w:date="2018-09-05T13:30:00Z">
                <w:rPr>
                  <w:del w:id="1692" w:author="Nir Ostrovski [2]" w:date="2018-11-04T20:13:00Z"/>
                  <w:rFonts w:eastAsiaTheme="minorEastAsia"/>
                  <w:noProof/>
                </w:rPr>
              </w:rPrChange>
            </w:rPr>
            <w:pPrChange w:id="1693" w:author="Nir Ostrovski [2]" w:date="2018-11-04T20:13:00Z">
              <w:pPr>
                <w:pStyle w:val="TOC3"/>
                <w:tabs>
                  <w:tab w:val="left" w:pos="4301"/>
                </w:tabs>
              </w:pPr>
            </w:pPrChange>
          </w:pPr>
          <w:del w:id="1694" w:author="Nir Ostrovski [2]" w:date="2018-11-04T20:13:00Z">
            <w:r w:rsidRPr="00985365" w:rsidDel="008612F0">
              <w:rPr>
                <w:rStyle w:val="Hyperlink"/>
                <w:rFonts w:ascii="David" w:eastAsia="Calibri" w:hAnsi="David" w:cs="David"/>
                <w:noProof/>
                <w:sz w:val="24"/>
                <w:szCs w:val="24"/>
                <w:rPrChange w:id="1695" w:author="Nir Ostrovski" w:date="2018-09-05T13:30:00Z">
                  <w:rPr>
                    <w:rStyle w:val="Hyperlink"/>
                    <w:rFonts w:ascii="David" w:eastAsia="Calibri" w:hAnsi="David" w:cs="David"/>
                    <w:noProof/>
                  </w:rPr>
                </w:rPrChange>
              </w:rPr>
              <w:delText>8.2.2</w:delText>
            </w:r>
            <w:r w:rsidRPr="00985365" w:rsidDel="008612F0">
              <w:rPr>
                <w:rFonts w:ascii="David" w:eastAsiaTheme="minorEastAsia" w:hAnsi="David" w:cs="David"/>
                <w:noProof/>
                <w:sz w:val="24"/>
                <w:szCs w:val="24"/>
                <w:rPrChange w:id="1696" w:author="Nir Ostrovski" w:date="2018-09-05T13:30:00Z">
                  <w:rPr>
                    <w:rFonts w:eastAsiaTheme="minorEastAsia"/>
                    <w:noProof/>
                  </w:rPr>
                </w:rPrChange>
              </w:rPr>
              <w:tab/>
            </w:r>
            <w:r w:rsidRPr="00985365" w:rsidDel="008612F0">
              <w:rPr>
                <w:rStyle w:val="Hyperlink"/>
                <w:rFonts w:ascii="David" w:eastAsia="Calibri" w:hAnsi="David" w:cs="David"/>
                <w:noProof/>
                <w:sz w:val="24"/>
                <w:szCs w:val="24"/>
                <w:rtl/>
                <w:rPrChange w:id="1697" w:author="Nir Ostrovski" w:date="2018-09-05T13:30:00Z">
                  <w:rPr>
                    <w:rStyle w:val="Hyperlink"/>
                    <w:rFonts w:ascii="David" w:eastAsia="Calibri" w:hAnsi="David" w:cs="David"/>
                    <w:noProof/>
                    <w:rtl/>
                  </w:rPr>
                </w:rPrChange>
              </w:rPr>
              <w:delText>חלופות טכנולוגיות – אחסון נתונים:</w:delText>
            </w:r>
            <w:r w:rsidRPr="00985365" w:rsidDel="008612F0">
              <w:rPr>
                <w:rFonts w:ascii="David" w:hAnsi="David" w:cs="David"/>
                <w:noProof/>
                <w:webHidden/>
                <w:sz w:val="24"/>
                <w:szCs w:val="24"/>
                <w:rPrChange w:id="1698" w:author="Nir Ostrovski" w:date="2018-09-05T13:30:00Z">
                  <w:rPr>
                    <w:noProof/>
                    <w:webHidden/>
                  </w:rPr>
                </w:rPrChange>
              </w:rPr>
              <w:tab/>
              <w:delText>19</w:delText>
            </w:r>
          </w:del>
        </w:p>
        <w:p w14:paraId="655FFB62" w14:textId="2649DCAF" w:rsidR="008E6CE5" w:rsidRPr="00985365" w:rsidDel="008612F0" w:rsidRDefault="008E6CE5">
          <w:pPr>
            <w:pStyle w:val="TOCHeading"/>
            <w:bidi/>
            <w:rPr>
              <w:del w:id="1699" w:author="Nir Ostrovski [2]" w:date="2018-11-04T20:13:00Z"/>
              <w:rFonts w:ascii="David" w:eastAsiaTheme="minorEastAsia" w:hAnsi="David" w:cs="David"/>
              <w:noProof/>
              <w:sz w:val="24"/>
              <w:szCs w:val="24"/>
              <w:rPrChange w:id="1700" w:author="Nir Ostrovski" w:date="2018-09-05T13:30:00Z">
                <w:rPr>
                  <w:del w:id="1701" w:author="Nir Ostrovski [2]" w:date="2018-11-04T20:13:00Z"/>
                  <w:rFonts w:ascii="David" w:eastAsiaTheme="minorEastAsia" w:hAnsi="David" w:cs="David"/>
                  <w:noProof/>
                </w:rPr>
              </w:rPrChange>
            </w:rPr>
            <w:pPrChange w:id="1702" w:author="Nir Ostrovski [2]" w:date="2018-11-04T20:13:00Z">
              <w:pPr>
                <w:pStyle w:val="TOC1"/>
                <w:tabs>
                  <w:tab w:val="left" w:pos="1540"/>
                </w:tabs>
              </w:pPr>
            </w:pPrChange>
          </w:pPr>
          <w:del w:id="1703" w:author="Nir Ostrovski [2]" w:date="2018-11-04T20:13:00Z">
            <w:r w:rsidRPr="00985365" w:rsidDel="008612F0">
              <w:rPr>
                <w:rStyle w:val="Hyperlink"/>
                <w:rFonts w:ascii="David" w:hAnsi="David" w:cs="David"/>
                <w:b/>
                <w:bCs/>
                <w:noProof/>
                <w:sz w:val="24"/>
                <w:szCs w:val="24"/>
                <w:rtl/>
                <w:rPrChange w:id="1704"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1705"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06"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1707" w:author="Nir Ostrovski" w:date="2018-09-05T13:30:00Z">
                  <w:rPr>
                    <w:rFonts w:ascii="David" w:hAnsi="David" w:cs="David"/>
                    <w:noProof/>
                    <w:webHidden/>
                  </w:rPr>
                </w:rPrChange>
              </w:rPr>
              <w:tab/>
              <w:delText>20</w:delText>
            </w:r>
          </w:del>
        </w:p>
        <w:p w14:paraId="2E3BD8E3" w14:textId="2C7EC1DB" w:rsidR="008E6CE5" w:rsidRPr="00985365" w:rsidDel="008612F0" w:rsidRDefault="008E6CE5">
          <w:pPr>
            <w:pStyle w:val="TOCHeading"/>
            <w:bidi/>
            <w:rPr>
              <w:del w:id="1708" w:author="Nir Ostrovski [2]" w:date="2018-11-04T20:13:00Z"/>
              <w:rFonts w:ascii="David" w:eastAsiaTheme="minorEastAsia" w:hAnsi="David" w:cs="David"/>
              <w:noProof/>
              <w:sz w:val="24"/>
              <w:szCs w:val="24"/>
              <w:rPrChange w:id="1709" w:author="Nir Ostrovski" w:date="2018-09-05T13:30:00Z">
                <w:rPr>
                  <w:del w:id="1710" w:author="Nir Ostrovski [2]" w:date="2018-11-04T20:13:00Z"/>
                  <w:rFonts w:ascii="David" w:eastAsiaTheme="minorEastAsia" w:hAnsi="David" w:cs="David"/>
                  <w:noProof/>
                </w:rPr>
              </w:rPrChange>
            </w:rPr>
            <w:pPrChange w:id="1711" w:author="Nir Ostrovski [2]" w:date="2018-11-04T20:13:00Z">
              <w:pPr>
                <w:pStyle w:val="TOC1"/>
                <w:tabs>
                  <w:tab w:val="left" w:pos="1760"/>
                </w:tabs>
              </w:pPr>
            </w:pPrChange>
          </w:pPr>
          <w:del w:id="1712" w:author="Nir Ostrovski [2]" w:date="2018-11-04T20:13:00Z">
            <w:r w:rsidRPr="00985365" w:rsidDel="008612F0">
              <w:rPr>
                <w:rStyle w:val="Hyperlink"/>
                <w:rFonts w:ascii="David" w:hAnsi="David" w:cs="David"/>
                <w:b/>
                <w:bCs/>
                <w:noProof/>
                <w:sz w:val="24"/>
                <w:szCs w:val="24"/>
                <w:rtl/>
                <w:rPrChange w:id="1713"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1714"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15"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1716" w:author="Nir Ostrovski" w:date="2018-09-05T13:30:00Z">
                  <w:rPr>
                    <w:rFonts w:ascii="David" w:hAnsi="David" w:cs="David"/>
                    <w:noProof/>
                    <w:webHidden/>
                  </w:rPr>
                </w:rPrChange>
              </w:rPr>
              <w:tab/>
              <w:delText>22</w:delText>
            </w:r>
          </w:del>
        </w:p>
        <w:p w14:paraId="48FC40B9" w14:textId="1AEECED7" w:rsidR="008E6CE5" w:rsidRPr="00985365" w:rsidDel="008612F0" w:rsidRDefault="008E6CE5">
          <w:pPr>
            <w:pStyle w:val="TOCHeading"/>
            <w:bidi/>
            <w:rPr>
              <w:del w:id="1717" w:author="Nir Ostrovski [2]" w:date="2018-11-04T20:13:00Z"/>
              <w:rFonts w:ascii="David" w:eastAsiaTheme="minorEastAsia" w:hAnsi="David" w:cs="David"/>
              <w:noProof/>
              <w:sz w:val="24"/>
              <w:szCs w:val="24"/>
              <w:rPrChange w:id="1718" w:author="Nir Ostrovski" w:date="2018-09-05T13:30:00Z">
                <w:rPr>
                  <w:del w:id="1719" w:author="Nir Ostrovski [2]" w:date="2018-11-04T20:13:00Z"/>
                  <w:rFonts w:ascii="David" w:eastAsiaTheme="minorEastAsia" w:hAnsi="David" w:cs="David"/>
                  <w:noProof/>
                </w:rPr>
              </w:rPrChange>
            </w:rPr>
            <w:pPrChange w:id="1720" w:author="Nir Ostrovski [2]" w:date="2018-11-04T20:13:00Z">
              <w:pPr>
                <w:pStyle w:val="TOC1"/>
              </w:pPr>
            </w:pPrChange>
          </w:pPr>
          <w:del w:id="1721" w:author="Nir Ostrovski [2]" w:date="2018-11-04T20:13:00Z">
            <w:r w:rsidRPr="00985365" w:rsidDel="008612F0">
              <w:rPr>
                <w:rStyle w:val="Hyperlink"/>
                <w:rFonts w:ascii="David" w:hAnsi="David" w:cs="David"/>
                <w:b/>
                <w:bCs/>
                <w:noProof/>
                <w:sz w:val="24"/>
                <w:szCs w:val="24"/>
                <w:rtl/>
                <w:rPrChange w:id="1722"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1723"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24"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1725" w:author="Nir Ostrovski" w:date="2018-09-05T13:30:00Z">
                  <w:rPr>
                    <w:rFonts w:ascii="David" w:hAnsi="David" w:cs="David"/>
                    <w:noProof/>
                    <w:webHidden/>
                  </w:rPr>
                </w:rPrChange>
              </w:rPr>
              <w:tab/>
              <w:delText>23</w:delText>
            </w:r>
          </w:del>
        </w:p>
        <w:p w14:paraId="104BE542" w14:textId="2E9EBA06" w:rsidR="008E6CE5" w:rsidRPr="00985365" w:rsidDel="008612F0" w:rsidRDefault="008E6CE5">
          <w:pPr>
            <w:pStyle w:val="TOCHeading"/>
            <w:bidi/>
            <w:rPr>
              <w:del w:id="1726" w:author="Nir Ostrovski [2]" w:date="2018-11-04T20:13:00Z"/>
              <w:rFonts w:ascii="David" w:eastAsiaTheme="minorEastAsia" w:hAnsi="David" w:cs="David"/>
              <w:noProof/>
              <w:sz w:val="24"/>
              <w:szCs w:val="24"/>
              <w:rPrChange w:id="1727" w:author="Nir Ostrovski" w:date="2018-09-05T13:30:00Z">
                <w:rPr>
                  <w:del w:id="1728" w:author="Nir Ostrovski [2]" w:date="2018-11-04T20:13:00Z"/>
                  <w:rFonts w:ascii="David" w:eastAsiaTheme="minorEastAsia" w:hAnsi="David" w:cs="David"/>
                  <w:noProof/>
                </w:rPr>
              </w:rPrChange>
            </w:rPr>
            <w:pPrChange w:id="1729" w:author="Nir Ostrovski [2]" w:date="2018-11-04T20:13:00Z">
              <w:pPr>
                <w:pStyle w:val="TOC1"/>
                <w:tabs>
                  <w:tab w:val="left" w:pos="3116"/>
                </w:tabs>
              </w:pPr>
            </w:pPrChange>
          </w:pPr>
          <w:del w:id="1730" w:author="Nir Ostrovski [2]" w:date="2018-11-04T20:13:00Z">
            <w:r w:rsidRPr="00985365" w:rsidDel="008612F0">
              <w:rPr>
                <w:rStyle w:val="Hyperlink"/>
                <w:rFonts w:ascii="David" w:hAnsi="David" w:cs="David"/>
                <w:b/>
                <w:bCs/>
                <w:noProof/>
                <w:sz w:val="24"/>
                <w:szCs w:val="24"/>
                <w:rtl/>
                <w:rPrChange w:id="1731"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1732"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33"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1734" w:author="Nir Ostrovski" w:date="2018-09-05T13:30:00Z">
                  <w:rPr>
                    <w:rFonts w:ascii="David" w:hAnsi="David" w:cs="David"/>
                    <w:noProof/>
                    <w:webHidden/>
                  </w:rPr>
                </w:rPrChange>
              </w:rPr>
              <w:tab/>
              <w:delText>23</w:delText>
            </w:r>
          </w:del>
        </w:p>
        <w:p w14:paraId="4AA6C59B" w14:textId="15460A5D" w:rsidR="008E6CE5" w:rsidRPr="00985365" w:rsidDel="008612F0" w:rsidRDefault="008E6CE5">
          <w:pPr>
            <w:pStyle w:val="TOCHeading"/>
            <w:bidi/>
            <w:rPr>
              <w:del w:id="1735" w:author="Nir Ostrovski [2]" w:date="2018-11-04T20:13:00Z"/>
              <w:rFonts w:ascii="David" w:eastAsiaTheme="minorEastAsia" w:hAnsi="David" w:cs="David"/>
              <w:noProof/>
              <w:sz w:val="24"/>
              <w:szCs w:val="24"/>
              <w:rPrChange w:id="1736" w:author="Nir Ostrovski" w:date="2018-09-05T13:30:00Z">
                <w:rPr>
                  <w:del w:id="1737" w:author="Nir Ostrovski [2]" w:date="2018-11-04T20:13:00Z"/>
                  <w:rFonts w:ascii="David" w:eastAsiaTheme="minorEastAsia" w:hAnsi="David" w:cs="David"/>
                  <w:noProof/>
                </w:rPr>
              </w:rPrChange>
            </w:rPr>
            <w:pPrChange w:id="1738" w:author="Nir Ostrovski [2]" w:date="2018-11-04T20:13:00Z">
              <w:pPr>
                <w:pStyle w:val="TOC1"/>
                <w:tabs>
                  <w:tab w:val="left" w:pos="2259"/>
                </w:tabs>
              </w:pPr>
            </w:pPrChange>
          </w:pPr>
          <w:del w:id="1739" w:author="Nir Ostrovski [2]" w:date="2018-11-04T20:13:00Z">
            <w:r w:rsidRPr="00985365" w:rsidDel="008612F0">
              <w:rPr>
                <w:rStyle w:val="Hyperlink"/>
                <w:rFonts w:ascii="David" w:hAnsi="David" w:cs="David"/>
                <w:b/>
                <w:bCs/>
                <w:noProof/>
                <w:sz w:val="24"/>
                <w:szCs w:val="24"/>
                <w:rtl/>
                <w:rPrChange w:id="1740"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1741"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42"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1743" w:author="Nir Ostrovski" w:date="2018-09-05T13:30:00Z">
                  <w:rPr>
                    <w:rFonts w:ascii="David" w:hAnsi="David" w:cs="David"/>
                    <w:noProof/>
                    <w:webHidden/>
                  </w:rPr>
                </w:rPrChange>
              </w:rPr>
              <w:tab/>
              <w:delText>23</w:delText>
            </w:r>
          </w:del>
        </w:p>
        <w:p w14:paraId="7AF7A0B9" w14:textId="7298CAE9" w:rsidR="008E6CE5" w:rsidRPr="00985365" w:rsidDel="008612F0" w:rsidRDefault="008E6CE5">
          <w:pPr>
            <w:pStyle w:val="TOCHeading"/>
            <w:bidi/>
            <w:rPr>
              <w:del w:id="1744" w:author="Nir Ostrovski [2]" w:date="2018-11-04T20:13:00Z"/>
              <w:rFonts w:ascii="David" w:eastAsiaTheme="minorEastAsia" w:hAnsi="David" w:cs="David"/>
              <w:noProof/>
              <w:sz w:val="24"/>
              <w:szCs w:val="24"/>
              <w:rPrChange w:id="1745" w:author="Nir Ostrovski" w:date="2018-09-05T13:30:00Z">
                <w:rPr>
                  <w:del w:id="1746" w:author="Nir Ostrovski [2]" w:date="2018-11-04T20:13:00Z"/>
                  <w:rFonts w:ascii="David" w:eastAsiaTheme="minorEastAsia" w:hAnsi="David" w:cs="David"/>
                  <w:noProof/>
                </w:rPr>
              </w:rPrChange>
            </w:rPr>
            <w:pPrChange w:id="1747" w:author="Nir Ostrovski [2]" w:date="2018-11-04T20:13:00Z">
              <w:pPr>
                <w:pStyle w:val="TOC1"/>
                <w:tabs>
                  <w:tab w:val="left" w:pos="3680"/>
                </w:tabs>
              </w:pPr>
            </w:pPrChange>
          </w:pPr>
          <w:del w:id="1748" w:author="Nir Ostrovski [2]" w:date="2018-11-04T20:13:00Z">
            <w:r w:rsidRPr="00985365" w:rsidDel="008612F0">
              <w:rPr>
                <w:rStyle w:val="Hyperlink"/>
                <w:rFonts w:ascii="David" w:hAnsi="David" w:cs="David"/>
                <w:b/>
                <w:bCs/>
                <w:noProof/>
                <w:sz w:val="24"/>
                <w:szCs w:val="24"/>
                <w:rtl/>
                <w:rPrChange w:id="1749"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1750"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51"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1752" w:author="Nir Ostrovski" w:date="2018-09-05T13:30:00Z">
                  <w:rPr>
                    <w:rFonts w:ascii="David" w:hAnsi="David" w:cs="David"/>
                    <w:noProof/>
                    <w:webHidden/>
                  </w:rPr>
                </w:rPrChange>
              </w:rPr>
              <w:tab/>
              <w:delText>24</w:delText>
            </w:r>
          </w:del>
        </w:p>
        <w:p w14:paraId="08DDDC1C" w14:textId="47D6C7B9" w:rsidR="008E6CE5" w:rsidRPr="00985365" w:rsidDel="008612F0" w:rsidRDefault="008E6CE5">
          <w:pPr>
            <w:pStyle w:val="TOCHeading"/>
            <w:bidi/>
            <w:rPr>
              <w:del w:id="1753" w:author="Nir Ostrovski [2]" w:date="2018-11-04T20:13:00Z"/>
              <w:rFonts w:ascii="David" w:eastAsiaTheme="minorEastAsia" w:hAnsi="David" w:cs="David"/>
              <w:noProof/>
              <w:sz w:val="24"/>
              <w:szCs w:val="24"/>
              <w:rPrChange w:id="1754" w:author="Nir Ostrovski" w:date="2018-09-05T13:30:00Z">
                <w:rPr>
                  <w:del w:id="1755" w:author="Nir Ostrovski [2]" w:date="2018-11-04T20:13:00Z"/>
                  <w:rFonts w:ascii="David" w:eastAsiaTheme="minorEastAsia" w:hAnsi="David" w:cs="David"/>
                  <w:noProof/>
                </w:rPr>
              </w:rPrChange>
            </w:rPr>
            <w:pPrChange w:id="1756" w:author="Nir Ostrovski [2]" w:date="2018-11-04T20:13:00Z">
              <w:pPr>
                <w:pStyle w:val="TOC1"/>
                <w:tabs>
                  <w:tab w:val="left" w:pos="1760"/>
                </w:tabs>
              </w:pPr>
            </w:pPrChange>
          </w:pPr>
          <w:del w:id="1757" w:author="Nir Ostrovski [2]" w:date="2018-11-04T20:13:00Z">
            <w:r w:rsidRPr="00985365" w:rsidDel="008612F0">
              <w:rPr>
                <w:rStyle w:val="Hyperlink"/>
                <w:rFonts w:ascii="David" w:hAnsi="David" w:cs="David"/>
                <w:b/>
                <w:bCs/>
                <w:noProof/>
                <w:sz w:val="24"/>
                <w:szCs w:val="24"/>
                <w:rPrChange w:id="1758"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1759"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0"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1761" w:author="Nir Ostrovski" w:date="2018-09-05T13:30:00Z">
                  <w:rPr>
                    <w:rFonts w:ascii="David" w:hAnsi="David" w:cs="David"/>
                    <w:noProof/>
                    <w:webHidden/>
                  </w:rPr>
                </w:rPrChange>
              </w:rPr>
              <w:tab/>
              <w:delText>25</w:delText>
            </w:r>
          </w:del>
        </w:p>
        <w:p w14:paraId="4251DE3C" w14:textId="5BE532EC" w:rsidR="008E6CE5" w:rsidRPr="00985365" w:rsidDel="008612F0" w:rsidRDefault="008E6CE5">
          <w:pPr>
            <w:pStyle w:val="TOCHeading"/>
            <w:bidi/>
            <w:rPr>
              <w:del w:id="1762" w:author="Nir Ostrovski [2]" w:date="2018-11-04T20:13:00Z"/>
              <w:rFonts w:ascii="David" w:eastAsiaTheme="minorEastAsia" w:hAnsi="David" w:cs="David"/>
              <w:noProof/>
              <w:sz w:val="24"/>
              <w:szCs w:val="24"/>
              <w:rPrChange w:id="1763" w:author="Nir Ostrovski" w:date="2018-09-05T13:30:00Z">
                <w:rPr>
                  <w:del w:id="1764" w:author="Nir Ostrovski [2]" w:date="2018-11-04T20:13:00Z"/>
                  <w:rFonts w:ascii="David" w:eastAsiaTheme="minorEastAsia" w:hAnsi="David" w:cs="David"/>
                  <w:noProof/>
                </w:rPr>
              </w:rPrChange>
            </w:rPr>
            <w:pPrChange w:id="1765" w:author="Nir Ostrovski [2]" w:date="2018-11-04T20:13:00Z">
              <w:pPr>
                <w:pStyle w:val="TOC1"/>
              </w:pPr>
            </w:pPrChange>
          </w:pPr>
          <w:del w:id="1766" w:author="Nir Ostrovski [2]" w:date="2018-11-04T20:13:00Z">
            <w:r w:rsidRPr="00985365" w:rsidDel="008612F0">
              <w:rPr>
                <w:rStyle w:val="Hyperlink"/>
                <w:rFonts w:ascii="David" w:hAnsi="David" w:cs="David"/>
                <w:b/>
                <w:bCs/>
                <w:noProof/>
                <w:sz w:val="24"/>
                <w:szCs w:val="24"/>
                <w:rtl/>
                <w:rPrChange w:id="1767"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1768" w:author="Nir Ostrovski" w:date="2018-09-05T13:30:00Z">
                  <w:rPr>
                    <w:rFonts w:ascii="David" w:eastAsiaTheme="minorEastAsia" w:hAnsi="David" w:cs="David"/>
                    <w:noProof/>
                  </w:rPr>
                </w:rPrChange>
              </w:rPr>
              <w:tab/>
            </w:r>
            <w:r w:rsidRPr="00985365" w:rsidDel="008612F0">
              <w:rPr>
                <w:rStyle w:val="Hyperlink"/>
                <w:rFonts w:ascii="David" w:hAnsi="David" w:cs="David"/>
                <w:b/>
                <w:bCs/>
                <w:noProof/>
                <w:sz w:val="24"/>
                <w:szCs w:val="24"/>
                <w:rtl/>
                <w:rPrChange w:id="1769"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1770" w:author="Nir Ostrovski" w:date="2018-09-05T13:30:00Z">
                  <w:rPr>
                    <w:rFonts w:ascii="David" w:hAnsi="David" w:cs="David"/>
                    <w:noProof/>
                    <w:webHidden/>
                  </w:rPr>
                </w:rPrChange>
              </w:rPr>
              <w:tab/>
              <w:delText>26</w:delText>
            </w:r>
          </w:del>
        </w:p>
        <w:p w14:paraId="59C78940" w14:textId="6954CB15" w:rsidR="008E6CE5" w:rsidRPr="00985365" w:rsidDel="008612F0" w:rsidRDefault="008E6CE5">
          <w:pPr>
            <w:pStyle w:val="TOCHeading"/>
            <w:bidi/>
            <w:rPr>
              <w:del w:id="1771" w:author="Nir Ostrovski [2]" w:date="2018-11-04T20:13:00Z"/>
              <w:rFonts w:ascii="David" w:eastAsiaTheme="minorEastAsia" w:hAnsi="David" w:cs="David"/>
              <w:noProof/>
              <w:sz w:val="24"/>
              <w:szCs w:val="24"/>
              <w:rPrChange w:id="1772" w:author="Nir Ostrovski" w:date="2018-09-05T13:30:00Z">
                <w:rPr>
                  <w:del w:id="1773" w:author="Nir Ostrovski [2]" w:date="2018-11-04T20:13:00Z"/>
                  <w:rFonts w:ascii="David" w:eastAsiaTheme="minorEastAsia" w:hAnsi="David" w:cs="David"/>
                  <w:noProof/>
                </w:rPr>
              </w:rPrChange>
            </w:rPr>
            <w:pPrChange w:id="1774" w:author="Nir Ostrovski [2]" w:date="2018-11-04T20:13:00Z">
              <w:pPr>
                <w:pStyle w:val="TOC2"/>
              </w:pPr>
            </w:pPrChange>
          </w:pPr>
          <w:del w:id="1775" w:author="Nir Ostrovski [2]" w:date="2018-11-04T20:13:00Z">
            <w:r w:rsidRPr="00985365" w:rsidDel="008612F0">
              <w:rPr>
                <w:rStyle w:val="Hyperlink"/>
                <w:rFonts w:ascii="David" w:hAnsi="David" w:cs="David"/>
                <w:noProof/>
                <w:sz w:val="24"/>
                <w:szCs w:val="24"/>
                <w:rPrChange w:id="1776"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1777" w:author="Nir Ostrovski" w:date="2018-09-05T13:30:00Z">
                  <w:rPr>
                    <w:rFonts w:ascii="David" w:eastAsiaTheme="minorEastAsia" w:hAnsi="David" w:cs="David"/>
                    <w:noProof/>
                  </w:rPr>
                </w:rPrChange>
              </w:rPr>
              <w:tab/>
            </w:r>
            <w:r w:rsidRPr="00985365" w:rsidDel="008612F0">
              <w:rPr>
                <w:rStyle w:val="Hyperlink"/>
                <w:rFonts w:ascii="David" w:hAnsi="David" w:cs="David"/>
                <w:noProof/>
                <w:sz w:val="24"/>
                <w:szCs w:val="24"/>
                <w:rtl/>
                <w:rPrChange w:id="1778" w:author="Nir Ostrovski" w:date="2018-09-05T13:30:00Z">
                  <w:rPr>
                    <w:rStyle w:val="Hyperlink"/>
                    <w:rFonts w:ascii="David" w:hAnsi="David" w:cs="David"/>
                    <w:noProof/>
                    <w:rtl/>
                  </w:rPr>
                </w:rPrChange>
              </w:rPr>
              <w:delText>הנדסה וכלכלה מעגלית</w:delText>
            </w:r>
            <w:r w:rsidRPr="00985365" w:rsidDel="008612F0">
              <w:rPr>
                <w:rFonts w:ascii="David" w:hAnsi="David" w:cs="David"/>
                <w:noProof/>
                <w:webHidden/>
                <w:sz w:val="24"/>
                <w:szCs w:val="24"/>
                <w:rPrChange w:id="1779" w:author="Nir Ostrovski" w:date="2018-09-05T13:30:00Z">
                  <w:rPr>
                    <w:rFonts w:ascii="David" w:hAnsi="David" w:cs="David"/>
                    <w:noProof/>
                    <w:webHidden/>
                  </w:rPr>
                </w:rPrChange>
              </w:rPr>
              <w:tab/>
              <w:delText>26</w:delText>
            </w:r>
          </w:del>
        </w:p>
        <w:p w14:paraId="19D1EF21" w14:textId="6553BE91" w:rsidR="0050190E" w:rsidRPr="00985365" w:rsidDel="008612F0" w:rsidRDefault="000467AB">
          <w:pPr>
            <w:pStyle w:val="TOCHeading"/>
            <w:bidi/>
            <w:rPr>
              <w:ins w:id="1780" w:author="Nir Ostrovski" w:date="2018-09-05T13:26:00Z"/>
              <w:del w:id="1781" w:author="Nir Ostrovski [2]" w:date="2018-11-04T20:13:00Z"/>
              <w:rFonts w:ascii="David" w:eastAsiaTheme="minorEastAsia" w:hAnsi="David" w:cs="David"/>
              <w:noProof/>
              <w:sz w:val="24"/>
              <w:szCs w:val="24"/>
              <w:rPrChange w:id="1782" w:author="Nir Ostrovski" w:date="2018-09-05T13:30:00Z">
                <w:rPr>
                  <w:ins w:id="1783" w:author="Nir Ostrovski" w:date="2018-09-05T13:26:00Z"/>
                  <w:del w:id="1784" w:author="Nir Ostrovski [2]" w:date="2018-11-04T20:13:00Z"/>
                  <w:rFonts w:eastAsiaTheme="minorEastAsia"/>
                  <w:noProof/>
                </w:rPr>
              </w:rPrChange>
            </w:rPr>
            <w:pPrChange w:id="1785" w:author="Nir Ostrovski [2]" w:date="2018-11-04T20:13:00Z">
              <w:pPr>
                <w:pStyle w:val="TOC1"/>
              </w:pPr>
            </w:pPrChange>
          </w:pPr>
          <w:del w:id="1786" w:author="Nir Ostrovski [2]" w:date="2018-11-04T20:13:00Z">
            <w:r w:rsidRPr="00985365" w:rsidDel="008612F0">
              <w:rPr>
                <w:rFonts w:ascii="David" w:hAnsi="David" w:cs="David"/>
                <w:b/>
                <w:bCs/>
                <w:noProof/>
                <w:sz w:val="24"/>
                <w:szCs w:val="24"/>
                <w:rPrChange w:id="1787" w:author="Nir Ostrovski" w:date="2018-09-05T13:30:00Z">
                  <w:rPr>
                    <w:rFonts w:ascii="David" w:hAnsi="David" w:cs="David"/>
                    <w:b/>
                    <w:bCs/>
                    <w:noProof/>
                  </w:rPr>
                </w:rPrChange>
              </w:rPr>
              <w:fldChar w:fldCharType="end"/>
            </w:r>
          </w:del>
          <w:ins w:id="1788" w:author="Nir Ostrovski" w:date="2018-09-05T13:26:00Z">
            <w:del w:id="1789" w:author="Nir Ostrovski [2]" w:date="2018-11-04T20:13:00Z">
              <w:r w:rsidR="0050190E" w:rsidRPr="00985365" w:rsidDel="008612F0">
                <w:rPr>
                  <w:rFonts w:ascii="David" w:hAnsi="David" w:cs="David"/>
                  <w:b/>
                  <w:bCs/>
                  <w:noProof/>
                  <w:sz w:val="24"/>
                  <w:szCs w:val="24"/>
                  <w:rPrChange w:id="1790" w:author="Nir Ostrovski" w:date="2018-09-05T13:30:00Z">
                    <w:rPr>
                      <w:rFonts w:ascii="David" w:hAnsi="David" w:cs="David"/>
                      <w:b/>
                      <w:bCs/>
                      <w:noProof/>
                    </w:rPr>
                  </w:rPrChange>
                </w:rPr>
                <w:fldChar w:fldCharType="begin"/>
              </w:r>
              <w:r w:rsidR="0050190E" w:rsidRPr="00985365" w:rsidDel="008612F0">
                <w:rPr>
                  <w:rFonts w:ascii="David" w:hAnsi="David" w:cs="David"/>
                  <w:b/>
                  <w:bCs/>
                  <w:noProof/>
                  <w:sz w:val="24"/>
                  <w:szCs w:val="24"/>
                  <w:rPrChange w:id="1791" w:author="Nir Ostrovski" w:date="2018-09-05T13:30:00Z">
                    <w:rPr>
                      <w:rFonts w:ascii="David" w:hAnsi="David" w:cs="David"/>
                      <w:b/>
                      <w:bCs/>
                      <w:noProof/>
                    </w:rPr>
                  </w:rPrChange>
                </w:rPr>
                <w:delInstrText xml:space="preserve"> TOC \o "1-2" \h \z \u </w:delInstrText>
              </w:r>
            </w:del>
          </w:ins>
          <w:del w:id="1792" w:author="Nir Ostrovski [2]" w:date="2018-11-04T20:13:00Z">
            <w:r w:rsidR="0050190E" w:rsidRPr="00985365" w:rsidDel="008612F0">
              <w:rPr>
                <w:rFonts w:ascii="David" w:hAnsi="David" w:cs="David"/>
                <w:b/>
                <w:bCs/>
                <w:noProof/>
                <w:sz w:val="24"/>
                <w:szCs w:val="24"/>
                <w:rPrChange w:id="1793" w:author="Nir Ostrovski" w:date="2018-09-05T13:30:00Z">
                  <w:rPr>
                    <w:rFonts w:ascii="David" w:hAnsi="David" w:cs="David"/>
                    <w:b/>
                    <w:bCs/>
                    <w:noProof/>
                  </w:rPr>
                </w:rPrChange>
              </w:rPr>
              <w:fldChar w:fldCharType="separate"/>
            </w:r>
          </w:del>
          <w:ins w:id="1794" w:author="Nir Ostrovski" w:date="2018-09-05T13:26:00Z">
            <w:del w:id="1795" w:author="Nir Ostrovski [2]" w:date="2018-11-04T20:13:00Z">
              <w:r w:rsidR="0050190E" w:rsidRPr="00985365" w:rsidDel="008612F0">
                <w:rPr>
                  <w:rStyle w:val="Hyperlink"/>
                  <w:rFonts w:ascii="David" w:hAnsi="David" w:cs="David"/>
                  <w:noProof/>
                  <w:sz w:val="24"/>
                  <w:szCs w:val="24"/>
                  <w:rPrChange w:id="1796" w:author="Nir Ostrovski" w:date="2018-09-05T13:30:00Z">
                    <w:rPr>
                      <w:rStyle w:val="Hyperlink"/>
                      <w:noProof/>
                    </w:rPr>
                  </w:rPrChange>
                </w:rPr>
                <w:fldChar w:fldCharType="begin"/>
              </w:r>
              <w:r w:rsidR="0050190E" w:rsidRPr="00985365" w:rsidDel="008612F0">
                <w:rPr>
                  <w:rStyle w:val="Hyperlink"/>
                  <w:rFonts w:ascii="David" w:hAnsi="David" w:cs="David"/>
                  <w:noProof/>
                  <w:sz w:val="24"/>
                  <w:szCs w:val="24"/>
                  <w:rPrChange w:id="1797" w:author="Nir Ostrovski" w:date="2018-09-05T13:30:00Z">
                    <w:rPr>
                      <w:rStyle w:val="Hyperlink"/>
                      <w:noProof/>
                    </w:rPr>
                  </w:rPrChange>
                </w:rPr>
                <w:delInstrText xml:space="preserve"> </w:delInstrText>
              </w:r>
              <w:r w:rsidR="0050190E" w:rsidRPr="00985365" w:rsidDel="008612F0">
                <w:rPr>
                  <w:rFonts w:ascii="David" w:hAnsi="David" w:cs="David"/>
                  <w:noProof/>
                  <w:sz w:val="24"/>
                  <w:szCs w:val="24"/>
                  <w:rPrChange w:id="1798" w:author="Nir Ostrovski" w:date="2018-09-05T13:30:00Z">
                    <w:rPr>
                      <w:noProof/>
                    </w:rPr>
                  </w:rPrChange>
                </w:rPr>
                <w:delInstrText>HYPERLINK \l "_Toc523917417"</w:delInstrText>
              </w:r>
              <w:r w:rsidR="0050190E" w:rsidRPr="00985365" w:rsidDel="008612F0">
                <w:rPr>
                  <w:rStyle w:val="Hyperlink"/>
                  <w:rFonts w:ascii="David" w:hAnsi="David" w:cs="David"/>
                  <w:noProof/>
                  <w:sz w:val="24"/>
                  <w:szCs w:val="24"/>
                  <w:rPrChange w:id="1799" w:author="Nir Ostrovski" w:date="2018-09-05T13:30:00Z">
                    <w:rPr>
                      <w:rStyle w:val="Hyperlink"/>
                      <w:noProof/>
                    </w:rPr>
                  </w:rPrChange>
                </w:rPr>
                <w:delInstrText xml:space="preserve"> </w:delInstrText>
              </w:r>
              <w:r w:rsidR="0050190E" w:rsidRPr="00985365" w:rsidDel="008612F0">
                <w:rPr>
                  <w:rStyle w:val="Hyperlink"/>
                  <w:rFonts w:ascii="David" w:hAnsi="David" w:cs="David"/>
                  <w:noProof/>
                  <w:sz w:val="24"/>
                  <w:szCs w:val="24"/>
                  <w:rPrChange w:id="1800" w:author="Nir Ostrovski" w:date="2018-09-05T13:30:00Z">
                    <w:rPr>
                      <w:rStyle w:val="Hyperlink"/>
                      <w:noProof/>
                    </w:rPr>
                  </w:rPrChange>
                </w:rPr>
                <w:fldChar w:fldCharType="separate"/>
              </w:r>
              <w:r w:rsidR="0050190E" w:rsidRPr="00985365" w:rsidDel="008612F0">
                <w:rPr>
                  <w:rStyle w:val="Hyperlink"/>
                  <w:rFonts w:ascii="David" w:hAnsi="David" w:cs="David"/>
                  <w:b/>
                  <w:bCs/>
                  <w:noProof/>
                  <w:sz w:val="24"/>
                  <w:szCs w:val="24"/>
                  <w:rPrChange w:id="1801" w:author="Nir Ostrovski" w:date="2018-09-05T13:30:00Z">
                    <w:rPr>
                      <w:rStyle w:val="Hyperlink"/>
                      <w:rFonts w:ascii="David" w:hAnsi="David" w:cs="David"/>
                      <w:b/>
                      <w:bCs/>
                      <w:noProof/>
                    </w:rPr>
                  </w:rPrChange>
                </w:rPr>
                <w:delText>2</w:delText>
              </w:r>
              <w:r w:rsidR="0050190E" w:rsidRPr="00985365" w:rsidDel="008612F0">
                <w:rPr>
                  <w:rFonts w:ascii="David" w:eastAsiaTheme="minorEastAsia" w:hAnsi="David" w:cs="David"/>
                  <w:noProof/>
                  <w:sz w:val="24"/>
                  <w:szCs w:val="24"/>
                  <w:rPrChange w:id="1802" w:author="Nir Ostrovski" w:date="2018-09-05T13:30:00Z">
                    <w:rPr>
                      <w:rFonts w:eastAsiaTheme="minorEastAsia"/>
                      <w:noProof/>
                    </w:rPr>
                  </w:rPrChange>
                </w:rPr>
                <w:tab/>
              </w:r>
              <w:r w:rsidR="0050190E" w:rsidRPr="00985365" w:rsidDel="008612F0">
                <w:rPr>
                  <w:rStyle w:val="Hyperlink"/>
                  <w:rFonts w:ascii="David" w:hAnsi="David" w:cs="David"/>
                  <w:b/>
                  <w:bCs/>
                  <w:noProof/>
                  <w:sz w:val="24"/>
                  <w:szCs w:val="24"/>
                  <w:rtl/>
                  <w:rPrChange w:id="1803" w:author="Nir Ostrovski" w:date="2018-09-05T13:30:00Z">
                    <w:rPr>
                      <w:rStyle w:val="Hyperlink"/>
                      <w:rFonts w:ascii="David" w:hAnsi="David" w:cs="David"/>
                      <w:b/>
                      <w:bCs/>
                      <w:noProof/>
                      <w:rtl/>
                    </w:rPr>
                  </w:rPrChange>
                </w:rPr>
                <w:delText>מבוא</w:delText>
              </w:r>
              <w:r w:rsidR="0050190E" w:rsidRPr="00985365" w:rsidDel="008612F0">
                <w:rPr>
                  <w:rFonts w:ascii="David" w:hAnsi="David" w:cs="David"/>
                  <w:noProof/>
                  <w:webHidden/>
                  <w:sz w:val="24"/>
                  <w:szCs w:val="24"/>
                  <w:rPrChange w:id="1804" w:author="Nir Ostrovski" w:date="2018-09-05T13:30:00Z">
                    <w:rPr>
                      <w:noProof/>
                      <w:webHidden/>
                    </w:rPr>
                  </w:rPrChange>
                </w:rPr>
                <w:tab/>
              </w:r>
              <w:r w:rsidR="0050190E" w:rsidRPr="00985365" w:rsidDel="008612F0">
                <w:rPr>
                  <w:rFonts w:ascii="David" w:hAnsi="David" w:cs="David"/>
                  <w:noProof/>
                  <w:webHidden/>
                  <w:sz w:val="24"/>
                  <w:szCs w:val="24"/>
                  <w:rPrChange w:id="1805" w:author="Nir Ostrovski" w:date="2018-09-05T13:30:00Z">
                    <w:rPr>
                      <w:noProof/>
                      <w:webHidden/>
                    </w:rPr>
                  </w:rPrChange>
                </w:rPr>
                <w:fldChar w:fldCharType="begin"/>
              </w:r>
              <w:r w:rsidR="0050190E" w:rsidRPr="00985365" w:rsidDel="008612F0">
                <w:rPr>
                  <w:rFonts w:ascii="David" w:hAnsi="David" w:cs="David"/>
                  <w:noProof/>
                  <w:webHidden/>
                  <w:sz w:val="24"/>
                  <w:szCs w:val="24"/>
                  <w:rPrChange w:id="1806" w:author="Nir Ostrovski" w:date="2018-09-05T13:30:00Z">
                    <w:rPr>
                      <w:noProof/>
                      <w:webHidden/>
                    </w:rPr>
                  </w:rPrChange>
                </w:rPr>
                <w:delInstrText xml:space="preserve"> PAGEREF _Toc523917417 \h </w:delInstrText>
              </w:r>
            </w:del>
          </w:ins>
          <w:del w:id="1807" w:author="Nir Ostrovski [2]" w:date="2018-11-04T20:13:00Z">
            <w:r w:rsidR="0050190E" w:rsidRPr="00985365" w:rsidDel="008612F0">
              <w:rPr>
                <w:rFonts w:ascii="David" w:hAnsi="David" w:cs="David"/>
                <w:noProof/>
                <w:webHidden/>
                <w:sz w:val="24"/>
                <w:szCs w:val="24"/>
                <w:rPrChange w:id="1808" w:author="Nir Ostrovski" w:date="2018-09-05T13:30:00Z">
                  <w:rPr>
                    <w:rFonts w:ascii="David" w:eastAsiaTheme="majorEastAsia" w:hAnsi="David" w:cs="David"/>
                    <w:noProof/>
                    <w:webHidden/>
                    <w:color w:val="2F5496" w:themeColor="accent1" w:themeShade="BF"/>
                    <w:sz w:val="24"/>
                    <w:szCs w:val="24"/>
                    <w:lang w:bidi="ar-SA"/>
                  </w:rPr>
                </w:rPrChange>
              </w:rPr>
            </w:r>
            <w:r w:rsidR="0050190E" w:rsidRPr="00985365" w:rsidDel="008612F0">
              <w:rPr>
                <w:rFonts w:ascii="David" w:hAnsi="David" w:cs="David"/>
                <w:noProof/>
                <w:webHidden/>
                <w:sz w:val="24"/>
                <w:szCs w:val="24"/>
                <w:rPrChange w:id="1809" w:author="Nir Ostrovski" w:date="2018-09-05T13:30:00Z">
                  <w:rPr>
                    <w:noProof/>
                    <w:webHidden/>
                  </w:rPr>
                </w:rPrChange>
              </w:rPr>
              <w:fldChar w:fldCharType="separate"/>
            </w:r>
          </w:del>
          <w:ins w:id="1810" w:author="Nir Ostrovski" w:date="2018-09-05T13:26:00Z">
            <w:del w:id="1811" w:author="Nir Ostrovski [2]" w:date="2018-11-04T20:13:00Z">
              <w:r w:rsidR="0050190E" w:rsidRPr="00985365" w:rsidDel="008612F0">
                <w:rPr>
                  <w:rFonts w:ascii="David" w:hAnsi="David" w:cs="David"/>
                  <w:noProof/>
                  <w:webHidden/>
                  <w:sz w:val="24"/>
                  <w:szCs w:val="24"/>
                  <w:rPrChange w:id="1812" w:author="Nir Ostrovski" w:date="2018-09-05T13:30:00Z">
                    <w:rPr>
                      <w:noProof/>
                      <w:webHidden/>
                    </w:rPr>
                  </w:rPrChange>
                </w:rPr>
                <w:delText>3</w:delText>
              </w:r>
              <w:r w:rsidR="0050190E" w:rsidRPr="00985365" w:rsidDel="008612F0">
                <w:rPr>
                  <w:rFonts w:ascii="David" w:hAnsi="David" w:cs="David"/>
                  <w:noProof/>
                  <w:webHidden/>
                  <w:sz w:val="24"/>
                  <w:szCs w:val="24"/>
                  <w:rPrChange w:id="1813" w:author="Nir Ostrovski" w:date="2018-09-05T13:30:00Z">
                    <w:rPr>
                      <w:noProof/>
                      <w:webHidden/>
                    </w:rPr>
                  </w:rPrChange>
                </w:rPr>
                <w:fldChar w:fldCharType="end"/>
              </w:r>
              <w:r w:rsidR="0050190E" w:rsidRPr="00985365" w:rsidDel="008612F0">
                <w:rPr>
                  <w:rStyle w:val="Hyperlink"/>
                  <w:rFonts w:ascii="David" w:hAnsi="David" w:cs="David"/>
                  <w:noProof/>
                  <w:sz w:val="24"/>
                  <w:szCs w:val="24"/>
                  <w:rPrChange w:id="1814" w:author="Nir Ostrovski" w:date="2018-09-05T13:30:00Z">
                    <w:rPr>
                      <w:rStyle w:val="Hyperlink"/>
                      <w:noProof/>
                    </w:rPr>
                  </w:rPrChange>
                </w:rPr>
                <w:fldChar w:fldCharType="end"/>
              </w:r>
            </w:del>
          </w:ins>
        </w:p>
        <w:p w14:paraId="25CF874E" w14:textId="010EB14E" w:rsidR="0050190E" w:rsidRPr="00985365" w:rsidDel="008612F0" w:rsidRDefault="0050190E">
          <w:pPr>
            <w:pStyle w:val="TOCHeading"/>
            <w:bidi/>
            <w:rPr>
              <w:ins w:id="1815" w:author="Nir Ostrovski" w:date="2018-09-05T13:26:00Z"/>
              <w:del w:id="1816" w:author="Nir Ostrovski [2]" w:date="2018-11-04T20:13:00Z"/>
              <w:rFonts w:ascii="David" w:eastAsiaTheme="minorEastAsia" w:hAnsi="David" w:cs="David"/>
              <w:noProof/>
              <w:sz w:val="24"/>
              <w:szCs w:val="24"/>
              <w:rPrChange w:id="1817" w:author="Nir Ostrovski" w:date="2018-09-05T13:30:00Z">
                <w:rPr>
                  <w:ins w:id="1818" w:author="Nir Ostrovski" w:date="2018-09-05T13:26:00Z"/>
                  <w:del w:id="1819" w:author="Nir Ostrovski [2]" w:date="2018-11-04T20:13:00Z"/>
                  <w:rFonts w:eastAsiaTheme="minorEastAsia"/>
                  <w:noProof/>
                </w:rPr>
              </w:rPrChange>
            </w:rPr>
            <w:pPrChange w:id="1820" w:author="Nir Ostrovski [2]" w:date="2018-11-04T20:13:00Z">
              <w:pPr>
                <w:pStyle w:val="TOC1"/>
                <w:tabs>
                  <w:tab w:val="left" w:pos="1760"/>
                </w:tabs>
              </w:pPr>
            </w:pPrChange>
          </w:pPr>
          <w:ins w:id="1821" w:author="Nir Ostrovski" w:date="2018-09-05T13:26:00Z">
            <w:del w:id="1822" w:author="Nir Ostrovski [2]" w:date="2018-11-04T20:13:00Z">
              <w:r w:rsidRPr="00985365" w:rsidDel="008612F0">
                <w:rPr>
                  <w:rStyle w:val="Hyperlink"/>
                  <w:rFonts w:ascii="David" w:hAnsi="David" w:cs="David"/>
                  <w:noProof/>
                  <w:sz w:val="24"/>
                  <w:szCs w:val="24"/>
                  <w:rPrChange w:id="182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2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25" w:author="Nir Ostrovski" w:date="2018-09-05T13:30:00Z">
                    <w:rPr>
                      <w:noProof/>
                    </w:rPr>
                  </w:rPrChange>
                </w:rPr>
                <w:delInstrText>HYPERLINK \l "_Toc523917418"</w:delInstrText>
              </w:r>
              <w:r w:rsidRPr="00985365" w:rsidDel="008612F0">
                <w:rPr>
                  <w:rStyle w:val="Hyperlink"/>
                  <w:rFonts w:ascii="David" w:hAnsi="David" w:cs="David"/>
                  <w:noProof/>
                  <w:sz w:val="24"/>
                  <w:szCs w:val="24"/>
                  <w:rPrChange w:id="182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2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28" w:author="Nir Ostrovski" w:date="2018-09-05T13:30:00Z">
                    <w:rPr>
                      <w:rStyle w:val="Hyperlink"/>
                      <w:rFonts w:ascii="David" w:hAnsi="David" w:cs="David"/>
                      <w:b/>
                      <w:bCs/>
                      <w:noProof/>
                      <w:rtl/>
                    </w:rPr>
                  </w:rPrChange>
                </w:rPr>
                <w:delText>3</w:delText>
              </w:r>
              <w:r w:rsidRPr="00985365" w:rsidDel="008612F0">
                <w:rPr>
                  <w:rFonts w:ascii="David" w:eastAsiaTheme="minorEastAsia" w:hAnsi="David" w:cs="David"/>
                  <w:noProof/>
                  <w:sz w:val="24"/>
                  <w:szCs w:val="24"/>
                  <w:rPrChange w:id="182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30" w:author="Nir Ostrovski" w:date="2018-09-05T13:30:00Z">
                    <w:rPr>
                      <w:rStyle w:val="Hyperlink"/>
                      <w:rFonts w:ascii="David" w:hAnsi="David" w:cs="David"/>
                      <w:b/>
                      <w:bCs/>
                      <w:noProof/>
                      <w:rtl/>
                    </w:rPr>
                  </w:rPrChange>
                </w:rPr>
                <w:delText>מטרות הפרויקט</w:delText>
              </w:r>
              <w:r w:rsidRPr="00985365" w:rsidDel="008612F0">
                <w:rPr>
                  <w:rFonts w:ascii="David" w:hAnsi="David" w:cs="David"/>
                  <w:noProof/>
                  <w:webHidden/>
                  <w:sz w:val="24"/>
                  <w:szCs w:val="24"/>
                  <w:rPrChange w:id="1831" w:author="Nir Ostrovski" w:date="2018-09-05T13:30:00Z">
                    <w:rPr>
                      <w:noProof/>
                      <w:webHidden/>
                    </w:rPr>
                  </w:rPrChange>
                </w:rPr>
                <w:tab/>
              </w:r>
              <w:r w:rsidRPr="00985365" w:rsidDel="008612F0">
                <w:rPr>
                  <w:rFonts w:ascii="David" w:hAnsi="David" w:cs="David"/>
                  <w:noProof/>
                  <w:webHidden/>
                  <w:sz w:val="24"/>
                  <w:szCs w:val="24"/>
                  <w:rPrChange w:id="1832" w:author="Nir Ostrovski" w:date="2018-09-05T13:30:00Z">
                    <w:rPr>
                      <w:noProof/>
                      <w:webHidden/>
                    </w:rPr>
                  </w:rPrChange>
                </w:rPr>
                <w:fldChar w:fldCharType="begin"/>
              </w:r>
              <w:r w:rsidRPr="00985365" w:rsidDel="008612F0">
                <w:rPr>
                  <w:rFonts w:ascii="David" w:hAnsi="David" w:cs="David"/>
                  <w:noProof/>
                  <w:webHidden/>
                  <w:sz w:val="24"/>
                  <w:szCs w:val="24"/>
                  <w:rPrChange w:id="1833" w:author="Nir Ostrovski" w:date="2018-09-05T13:30:00Z">
                    <w:rPr>
                      <w:noProof/>
                      <w:webHidden/>
                    </w:rPr>
                  </w:rPrChange>
                </w:rPr>
                <w:delInstrText xml:space="preserve"> PAGEREF _Toc523917418 \h </w:delInstrText>
              </w:r>
            </w:del>
          </w:ins>
          <w:del w:id="1834" w:author="Nir Ostrovski [2]" w:date="2018-11-04T20:13:00Z">
            <w:r w:rsidRPr="00985365" w:rsidDel="008612F0">
              <w:rPr>
                <w:rFonts w:ascii="David" w:hAnsi="David" w:cs="David"/>
                <w:noProof/>
                <w:webHidden/>
                <w:sz w:val="24"/>
                <w:szCs w:val="24"/>
                <w:rPrChange w:id="183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36" w:author="Nir Ostrovski" w:date="2018-09-05T13:30:00Z">
                  <w:rPr>
                    <w:noProof/>
                    <w:webHidden/>
                  </w:rPr>
                </w:rPrChange>
              </w:rPr>
              <w:fldChar w:fldCharType="separate"/>
            </w:r>
          </w:del>
          <w:ins w:id="1837" w:author="Nir Ostrovski" w:date="2018-09-05T13:26:00Z">
            <w:del w:id="1838" w:author="Nir Ostrovski [2]" w:date="2018-11-04T20:13:00Z">
              <w:r w:rsidRPr="00985365" w:rsidDel="008612F0">
                <w:rPr>
                  <w:rFonts w:ascii="David" w:hAnsi="David" w:cs="David"/>
                  <w:noProof/>
                  <w:webHidden/>
                  <w:sz w:val="24"/>
                  <w:szCs w:val="24"/>
                  <w:rPrChange w:id="1839" w:author="Nir Ostrovski" w:date="2018-09-05T13:30:00Z">
                    <w:rPr>
                      <w:noProof/>
                      <w:webHidden/>
                    </w:rPr>
                  </w:rPrChange>
                </w:rPr>
                <w:delText>4</w:delText>
              </w:r>
              <w:r w:rsidRPr="00985365" w:rsidDel="008612F0">
                <w:rPr>
                  <w:rFonts w:ascii="David" w:hAnsi="David" w:cs="David"/>
                  <w:noProof/>
                  <w:webHidden/>
                  <w:sz w:val="24"/>
                  <w:szCs w:val="24"/>
                  <w:rPrChange w:id="1840" w:author="Nir Ostrovski" w:date="2018-09-05T13:30:00Z">
                    <w:rPr>
                      <w:noProof/>
                      <w:webHidden/>
                    </w:rPr>
                  </w:rPrChange>
                </w:rPr>
                <w:fldChar w:fldCharType="end"/>
              </w:r>
              <w:r w:rsidRPr="00985365" w:rsidDel="008612F0">
                <w:rPr>
                  <w:rStyle w:val="Hyperlink"/>
                  <w:rFonts w:ascii="David" w:hAnsi="David" w:cs="David"/>
                  <w:noProof/>
                  <w:sz w:val="24"/>
                  <w:szCs w:val="24"/>
                  <w:rPrChange w:id="1841" w:author="Nir Ostrovski" w:date="2018-09-05T13:30:00Z">
                    <w:rPr>
                      <w:rStyle w:val="Hyperlink"/>
                      <w:noProof/>
                    </w:rPr>
                  </w:rPrChange>
                </w:rPr>
                <w:fldChar w:fldCharType="end"/>
              </w:r>
            </w:del>
          </w:ins>
        </w:p>
        <w:p w14:paraId="33AB144A" w14:textId="6EF0F199" w:rsidR="0050190E" w:rsidRPr="00985365" w:rsidDel="008612F0" w:rsidRDefault="0050190E">
          <w:pPr>
            <w:pStyle w:val="TOCHeading"/>
            <w:bidi/>
            <w:rPr>
              <w:ins w:id="1842" w:author="Nir Ostrovski" w:date="2018-09-05T13:26:00Z"/>
              <w:del w:id="1843" w:author="Nir Ostrovski [2]" w:date="2018-11-04T20:13:00Z"/>
              <w:rFonts w:ascii="David" w:eastAsiaTheme="minorEastAsia" w:hAnsi="David" w:cs="David"/>
              <w:noProof/>
              <w:sz w:val="24"/>
              <w:szCs w:val="24"/>
              <w:rPrChange w:id="1844" w:author="Nir Ostrovski" w:date="2018-09-05T13:30:00Z">
                <w:rPr>
                  <w:ins w:id="1845" w:author="Nir Ostrovski" w:date="2018-09-05T13:26:00Z"/>
                  <w:del w:id="1846" w:author="Nir Ostrovski [2]" w:date="2018-11-04T20:13:00Z"/>
                  <w:rFonts w:eastAsiaTheme="minorEastAsia"/>
                  <w:noProof/>
                </w:rPr>
              </w:rPrChange>
            </w:rPr>
            <w:pPrChange w:id="1847" w:author="Nir Ostrovski [2]" w:date="2018-11-04T20:13:00Z">
              <w:pPr>
                <w:pStyle w:val="TOC1"/>
                <w:tabs>
                  <w:tab w:val="left" w:pos="2235"/>
                </w:tabs>
              </w:pPr>
            </w:pPrChange>
          </w:pPr>
          <w:ins w:id="1848" w:author="Nir Ostrovski" w:date="2018-09-05T13:26:00Z">
            <w:del w:id="1849" w:author="Nir Ostrovski [2]" w:date="2018-11-04T20:13:00Z">
              <w:r w:rsidRPr="00985365" w:rsidDel="008612F0">
                <w:rPr>
                  <w:rStyle w:val="Hyperlink"/>
                  <w:rFonts w:ascii="David" w:hAnsi="David" w:cs="David"/>
                  <w:noProof/>
                  <w:sz w:val="24"/>
                  <w:szCs w:val="24"/>
                  <w:rPrChange w:id="185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5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52" w:author="Nir Ostrovski" w:date="2018-09-05T13:30:00Z">
                    <w:rPr>
                      <w:noProof/>
                    </w:rPr>
                  </w:rPrChange>
                </w:rPr>
                <w:delInstrText>HYPERLINK \l "_Toc523917421"</w:delInstrText>
              </w:r>
              <w:r w:rsidRPr="00985365" w:rsidDel="008612F0">
                <w:rPr>
                  <w:rStyle w:val="Hyperlink"/>
                  <w:rFonts w:ascii="David" w:hAnsi="David" w:cs="David"/>
                  <w:noProof/>
                  <w:sz w:val="24"/>
                  <w:szCs w:val="24"/>
                  <w:rPrChange w:id="185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5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1855" w:author="Nir Ostrovski" w:date="2018-09-05T13:30:00Z">
                    <w:rPr>
                      <w:rStyle w:val="Hyperlink"/>
                      <w:rFonts w:ascii="David" w:hAnsi="David" w:cs="David"/>
                      <w:b/>
                      <w:bCs/>
                      <w:noProof/>
                      <w:rtl/>
                    </w:rPr>
                  </w:rPrChange>
                </w:rPr>
                <w:delText>4</w:delText>
              </w:r>
              <w:r w:rsidRPr="00985365" w:rsidDel="008612F0">
                <w:rPr>
                  <w:rFonts w:ascii="David" w:eastAsiaTheme="minorEastAsia" w:hAnsi="David" w:cs="David"/>
                  <w:noProof/>
                  <w:sz w:val="24"/>
                  <w:szCs w:val="24"/>
                  <w:rPrChange w:id="185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857" w:author="Nir Ostrovski" w:date="2018-09-05T13:30:00Z">
                    <w:rPr>
                      <w:rStyle w:val="Hyperlink"/>
                      <w:rFonts w:ascii="David" w:hAnsi="David" w:cs="David"/>
                      <w:b/>
                      <w:bCs/>
                      <w:noProof/>
                      <w:rtl/>
                    </w:rPr>
                  </w:rPrChange>
                </w:rPr>
                <w:delText>סקירת ספרות וסקר שוק</w:delText>
              </w:r>
              <w:r w:rsidRPr="00985365" w:rsidDel="008612F0">
                <w:rPr>
                  <w:rFonts w:ascii="David" w:hAnsi="David" w:cs="David"/>
                  <w:noProof/>
                  <w:webHidden/>
                  <w:sz w:val="24"/>
                  <w:szCs w:val="24"/>
                  <w:rPrChange w:id="1858" w:author="Nir Ostrovski" w:date="2018-09-05T13:30:00Z">
                    <w:rPr>
                      <w:noProof/>
                      <w:webHidden/>
                    </w:rPr>
                  </w:rPrChange>
                </w:rPr>
                <w:tab/>
              </w:r>
              <w:r w:rsidRPr="00985365" w:rsidDel="008612F0">
                <w:rPr>
                  <w:rFonts w:ascii="David" w:hAnsi="David" w:cs="David"/>
                  <w:noProof/>
                  <w:webHidden/>
                  <w:sz w:val="24"/>
                  <w:szCs w:val="24"/>
                  <w:rPrChange w:id="1859" w:author="Nir Ostrovski" w:date="2018-09-05T13:30:00Z">
                    <w:rPr>
                      <w:noProof/>
                      <w:webHidden/>
                    </w:rPr>
                  </w:rPrChange>
                </w:rPr>
                <w:fldChar w:fldCharType="begin"/>
              </w:r>
              <w:r w:rsidRPr="00985365" w:rsidDel="008612F0">
                <w:rPr>
                  <w:rFonts w:ascii="David" w:hAnsi="David" w:cs="David"/>
                  <w:noProof/>
                  <w:webHidden/>
                  <w:sz w:val="24"/>
                  <w:szCs w:val="24"/>
                  <w:rPrChange w:id="1860" w:author="Nir Ostrovski" w:date="2018-09-05T13:30:00Z">
                    <w:rPr>
                      <w:noProof/>
                      <w:webHidden/>
                    </w:rPr>
                  </w:rPrChange>
                </w:rPr>
                <w:delInstrText xml:space="preserve"> PAGEREF _Toc523917421 \h </w:delInstrText>
              </w:r>
            </w:del>
          </w:ins>
          <w:del w:id="1861" w:author="Nir Ostrovski [2]" w:date="2018-11-04T20:13:00Z">
            <w:r w:rsidRPr="00985365" w:rsidDel="008612F0">
              <w:rPr>
                <w:rFonts w:ascii="David" w:hAnsi="David" w:cs="David"/>
                <w:noProof/>
                <w:webHidden/>
                <w:sz w:val="24"/>
                <w:szCs w:val="24"/>
                <w:rPrChange w:id="186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63" w:author="Nir Ostrovski" w:date="2018-09-05T13:30:00Z">
                  <w:rPr>
                    <w:noProof/>
                    <w:webHidden/>
                  </w:rPr>
                </w:rPrChange>
              </w:rPr>
              <w:fldChar w:fldCharType="separate"/>
            </w:r>
          </w:del>
          <w:ins w:id="1864" w:author="Nir Ostrovski" w:date="2018-09-05T13:26:00Z">
            <w:del w:id="1865" w:author="Nir Ostrovski [2]" w:date="2018-11-04T20:13:00Z">
              <w:r w:rsidRPr="00985365" w:rsidDel="008612F0">
                <w:rPr>
                  <w:rFonts w:ascii="David" w:hAnsi="David" w:cs="David"/>
                  <w:noProof/>
                  <w:webHidden/>
                  <w:sz w:val="24"/>
                  <w:szCs w:val="24"/>
                  <w:rPrChange w:id="1866" w:author="Nir Ostrovski" w:date="2018-09-05T13:30:00Z">
                    <w:rPr>
                      <w:noProof/>
                      <w:webHidden/>
                    </w:rPr>
                  </w:rPrChange>
                </w:rPr>
                <w:delText>5</w:delText>
              </w:r>
              <w:r w:rsidRPr="00985365" w:rsidDel="008612F0">
                <w:rPr>
                  <w:rFonts w:ascii="David" w:hAnsi="David" w:cs="David"/>
                  <w:noProof/>
                  <w:webHidden/>
                  <w:sz w:val="24"/>
                  <w:szCs w:val="24"/>
                  <w:rPrChange w:id="1867" w:author="Nir Ostrovski" w:date="2018-09-05T13:30:00Z">
                    <w:rPr>
                      <w:noProof/>
                      <w:webHidden/>
                    </w:rPr>
                  </w:rPrChange>
                </w:rPr>
                <w:fldChar w:fldCharType="end"/>
              </w:r>
              <w:r w:rsidRPr="00985365" w:rsidDel="008612F0">
                <w:rPr>
                  <w:rStyle w:val="Hyperlink"/>
                  <w:rFonts w:ascii="David" w:hAnsi="David" w:cs="David"/>
                  <w:noProof/>
                  <w:sz w:val="24"/>
                  <w:szCs w:val="24"/>
                  <w:rPrChange w:id="1868" w:author="Nir Ostrovski" w:date="2018-09-05T13:30:00Z">
                    <w:rPr>
                      <w:rStyle w:val="Hyperlink"/>
                      <w:noProof/>
                    </w:rPr>
                  </w:rPrChange>
                </w:rPr>
                <w:fldChar w:fldCharType="end"/>
              </w:r>
            </w:del>
          </w:ins>
        </w:p>
        <w:p w14:paraId="45363309" w14:textId="2276E079" w:rsidR="0050190E" w:rsidRPr="00985365" w:rsidDel="008612F0" w:rsidRDefault="0050190E">
          <w:pPr>
            <w:pStyle w:val="TOCHeading"/>
            <w:bidi/>
            <w:rPr>
              <w:ins w:id="1869" w:author="Nir Ostrovski" w:date="2018-09-05T13:26:00Z"/>
              <w:del w:id="1870" w:author="Nir Ostrovski [2]" w:date="2018-11-04T20:13:00Z"/>
              <w:rFonts w:ascii="David" w:eastAsiaTheme="minorEastAsia" w:hAnsi="David" w:cs="David"/>
              <w:noProof/>
              <w:sz w:val="24"/>
              <w:szCs w:val="24"/>
              <w:rPrChange w:id="1871" w:author="Nir Ostrovski" w:date="2018-09-05T13:30:00Z">
                <w:rPr>
                  <w:ins w:id="1872" w:author="Nir Ostrovski" w:date="2018-09-05T13:26:00Z"/>
                  <w:del w:id="1873" w:author="Nir Ostrovski [2]" w:date="2018-11-04T20:13:00Z"/>
                  <w:rFonts w:eastAsiaTheme="minorEastAsia"/>
                  <w:noProof/>
                </w:rPr>
              </w:rPrChange>
            </w:rPr>
            <w:pPrChange w:id="1874" w:author="Nir Ostrovski [2]" w:date="2018-11-04T20:13:00Z">
              <w:pPr>
                <w:pStyle w:val="TOC2"/>
                <w:bidi w:val="0"/>
              </w:pPr>
            </w:pPrChange>
          </w:pPr>
          <w:ins w:id="1875" w:author="Nir Ostrovski" w:date="2018-09-05T13:26:00Z">
            <w:del w:id="1876" w:author="Nir Ostrovski [2]" w:date="2018-11-04T20:13:00Z">
              <w:r w:rsidRPr="00985365" w:rsidDel="008612F0">
                <w:rPr>
                  <w:rStyle w:val="Hyperlink"/>
                  <w:rFonts w:ascii="David" w:hAnsi="David" w:cs="David"/>
                  <w:noProof/>
                  <w:sz w:val="24"/>
                  <w:szCs w:val="24"/>
                  <w:rPrChange w:id="187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87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879" w:author="Nir Ostrovski" w:date="2018-09-05T13:30:00Z">
                    <w:rPr>
                      <w:noProof/>
                    </w:rPr>
                  </w:rPrChange>
                </w:rPr>
                <w:delInstrText>HYPERLINK \l "_Toc523917422"</w:delInstrText>
              </w:r>
              <w:r w:rsidRPr="00985365" w:rsidDel="008612F0">
                <w:rPr>
                  <w:rStyle w:val="Hyperlink"/>
                  <w:rFonts w:ascii="David" w:hAnsi="David" w:cs="David"/>
                  <w:noProof/>
                  <w:sz w:val="24"/>
                  <w:szCs w:val="24"/>
                  <w:rPrChange w:id="188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88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882" w:author="Nir Ostrovski" w:date="2018-09-05T13:30:00Z">
                    <w:rPr>
                      <w:rStyle w:val="Hyperlink"/>
                      <w:rFonts w:ascii="David" w:hAnsi="David" w:cs="David"/>
                      <w:noProof/>
                    </w:rPr>
                  </w:rPrChange>
                </w:rPr>
                <w:delText>4.1</w:delText>
              </w:r>
              <w:r w:rsidRPr="00985365" w:rsidDel="008612F0">
                <w:rPr>
                  <w:rFonts w:ascii="David" w:eastAsiaTheme="minorEastAsia" w:hAnsi="David" w:cs="David"/>
                  <w:noProof/>
                  <w:sz w:val="24"/>
                  <w:szCs w:val="24"/>
                  <w:rPrChange w:id="188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884" w:author="Nir Ostrovski" w:date="2018-09-05T13:30:00Z">
                    <w:rPr>
                      <w:rStyle w:val="Hyperlink"/>
                      <w:rFonts w:ascii="David" w:hAnsi="David" w:cs="David" w:hint="eastAsia"/>
                      <w:noProof/>
                      <w:rtl/>
                    </w:rPr>
                  </w:rPrChange>
                </w:rPr>
                <w:delText>סקירת</w:delText>
              </w:r>
              <w:r w:rsidRPr="00985365" w:rsidDel="008612F0">
                <w:rPr>
                  <w:rStyle w:val="Hyperlink"/>
                  <w:rFonts w:ascii="David" w:hAnsi="David" w:cs="David"/>
                  <w:noProof/>
                  <w:sz w:val="24"/>
                  <w:szCs w:val="24"/>
                  <w:rtl/>
                  <w:rPrChange w:id="188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886" w:author="Nir Ostrovski" w:date="2018-09-05T13:30:00Z">
                    <w:rPr>
                      <w:rStyle w:val="Hyperlink"/>
                      <w:rFonts w:ascii="David" w:hAnsi="David" w:cs="David" w:hint="eastAsia"/>
                      <w:noProof/>
                      <w:rtl/>
                    </w:rPr>
                  </w:rPrChange>
                </w:rPr>
                <w:delText>ספרות</w:delText>
              </w:r>
              <w:r w:rsidRPr="00985365" w:rsidDel="008612F0">
                <w:rPr>
                  <w:rFonts w:ascii="David" w:hAnsi="David" w:cs="David"/>
                  <w:noProof/>
                  <w:webHidden/>
                  <w:sz w:val="24"/>
                  <w:szCs w:val="24"/>
                  <w:rPrChange w:id="1887" w:author="Nir Ostrovski" w:date="2018-09-05T13:30:00Z">
                    <w:rPr>
                      <w:noProof/>
                      <w:webHidden/>
                    </w:rPr>
                  </w:rPrChange>
                </w:rPr>
                <w:tab/>
              </w:r>
              <w:r w:rsidRPr="00985365" w:rsidDel="008612F0">
                <w:rPr>
                  <w:rFonts w:ascii="David" w:hAnsi="David" w:cs="David"/>
                  <w:noProof/>
                  <w:webHidden/>
                  <w:sz w:val="24"/>
                  <w:szCs w:val="24"/>
                  <w:rPrChange w:id="1888" w:author="Nir Ostrovski" w:date="2018-09-05T13:30:00Z">
                    <w:rPr>
                      <w:noProof/>
                      <w:webHidden/>
                    </w:rPr>
                  </w:rPrChange>
                </w:rPr>
                <w:fldChar w:fldCharType="begin"/>
              </w:r>
              <w:r w:rsidRPr="00985365" w:rsidDel="008612F0">
                <w:rPr>
                  <w:rFonts w:ascii="David" w:hAnsi="David" w:cs="David"/>
                  <w:noProof/>
                  <w:webHidden/>
                  <w:sz w:val="24"/>
                  <w:szCs w:val="24"/>
                  <w:rPrChange w:id="1889" w:author="Nir Ostrovski" w:date="2018-09-05T13:30:00Z">
                    <w:rPr>
                      <w:noProof/>
                      <w:webHidden/>
                    </w:rPr>
                  </w:rPrChange>
                </w:rPr>
                <w:delInstrText xml:space="preserve"> PAGEREF _Toc523917422 \h </w:delInstrText>
              </w:r>
            </w:del>
          </w:ins>
          <w:del w:id="1890" w:author="Nir Ostrovski [2]" w:date="2018-11-04T20:13:00Z">
            <w:r w:rsidRPr="00985365" w:rsidDel="008612F0">
              <w:rPr>
                <w:rFonts w:ascii="David" w:hAnsi="David" w:cs="David"/>
                <w:noProof/>
                <w:webHidden/>
                <w:sz w:val="24"/>
                <w:szCs w:val="24"/>
                <w:rPrChange w:id="189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892" w:author="Nir Ostrovski" w:date="2018-09-05T13:30:00Z">
                  <w:rPr>
                    <w:noProof/>
                    <w:webHidden/>
                  </w:rPr>
                </w:rPrChange>
              </w:rPr>
              <w:fldChar w:fldCharType="separate"/>
            </w:r>
          </w:del>
          <w:ins w:id="1893" w:author="Nir Ostrovski" w:date="2018-09-05T13:26:00Z">
            <w:del w:id="1894" w:author="Nir Ostrovski [2]" w:date="2018-11-04T20:13:00Z">
              <w:r w:rsidRPr="00985365" w:rsidDel="008612F0">
                <w:rPr>
                  <w:rFonts w:ascii="David" w:hAnsi="David" w:cs="David"/>
                  <w:noProof/>
                  <w:webHidden/>
                  <w:sz w:val="24"/>
                  <w:szCs w:val="24"/>
                  <w:rPrChange w:id="1895" w:author="Nir Ostrovski" w:date="2018-09-05T13:30:00Z">
                    <w:rPr>
                      <w:noProof/>
                      <w:webHidden/>
                    </w:rPr>
                  </w:rPrChange>
                </w:rPr>
                <w:delText>5</w:delText>
              </w:r>
              <w:r w:rsidRPr="00985365" w:rsidDel="008612F0">
                <w:rPr>
                  <w:rFonts w:ascii="David" w:hAnsi="David" w:cs="David"/>
                  <w:noProof/>
                  <w:webHidden/>
                  <w:sz w:val="24"/>
                  <w:szCs w:val="24"/>
                  <w:rPrChange w:id="1896" w:author="Nir Ostrovski" w:date="2018-09-05T13:30:00Z">
                    <w:rPr>
                      <w:noProof/>
                      <w:webHidden/>
                    </w:rPr>
                  </w:rPrChange>
                </w:rPr>
                <w:fldChar w:fldCharType="end"/>
              </w:r>
              <w:r w:rsidRPr="00985365" w:rsidDel="008612F0">
                <w:rPr>
                  <w:rStyle w:val="Hyperlink"/>
                  <w:rFonts w:ascii="David" w:hAnsi="David" w:cs="David"/>
                  <w:noProof/>
                  <w:sz w:val="24"/>
                  <w:szCs w:val="24"/>
                  <w:rPrChange w:id="1897" w:author="Nir Ostrovski" w:date="2018-09-05T13:30:00Z">
                    <w:rPr>
                      <w:rStyle w:val="Hyperlink"/>
                      <w:noProof/>
                    </w:rPr>
                  </w:rPrChange>
                </w:rPr>
                <w:fldChar w:fldCharType="end"/>
              </w:r>
            </w:del>
          </w:ins>
        </w:p>
        <w:p w14:paraId="4B50C1CA" w14:textId="27A4B0C8" w:rsidR="0050190E" w:rsidRPr="00985365" w:rsidDel="008612F0" w:rsidRDefault="0050190E">
          <w:pPr>
            <w:pStyle w:val="TOCHeading"/>
            <w:bidi/>
            <w:rPr>
              <w:ins w:id="1898" w:author="Nir Ostrovski" w:date="2018-09-05T13:26:00Z"/>
              <w:del w:id="1899" w:author="Nir Ostrovski [2]" w:date="2018-11-04T20:13:00Z"/>
              <w:rFonts w:ascii="David" w:eastAsiaTheme="minorEastAsia" w:hAnsi="David" w:cs="David"/>
              <w:noProof/>
              <w:sz w:val="24"/>
              <w:szCs w:val="24"/>
              <w:rPrChange w:id="1900" w:author="Nir Ostrovski" w:date="2018-09-05T13:30:00Z">
                <w:rPr>
                  <w:ins w:id="1901" w:author="Nir Ostrovski" w:date="2018-09-05T13:26:00Z"/>
                  <w:del w:id="1902" w:author="Nir Ostrovski [2]" w:date="2018-11-04T20:13:00Z"/>
                  <w:rFonts w:eastAsiaTheme="minorEastAsia"/>
                  <w:noProof/>
                </w:rPr>
              </w:rPrChange>
            </w:rPr>
            <w:pPrChange w:id="1903" w:author="Nir Ostrovski [2]" w:date="2018-11-04T20:13:00Z">
              <w:pPr>
                <w:pStyle w:val="TOC2"/>
                <w:bidi w:val="0"/>
              </w:pPr>
            </w:pPrChange>
          </w:pPr>
          <w:ins w:id="1904" w:author="Nir Ostrovski" w:date="2018-09-05T13:26:00Z">
            <w:del w:id="1905" w:author="Nir Ostrovski [2]" w:date="2018-11-04T20:13:00Z">
              <w:r w:rsidRPr="00985365" w:rsidDel="008612F0">
                <w:rPr>
                  <w:rStyle w:val="Hyperlink"/>
                  <w:rFonts w:ascii="David" w:hAnsi="David" w:cs="David"/>
                  <w:noProof/>
                  <w:sz w:val="24"/>
                  <w:szCs w:val="24"/>
                  <w:rPrChange w:id="190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0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08" w:author="Nir Ostrovski" w:date="2018-09-05T13:30:00Z">
                    <w:rPr>
                      <w:noProof/>
                    </w:rPr>
                  </w:rPrChange>
                </w:rPr>
                <w:delInstrText>HYPERLINK \l "_Toc523917423"</w:delInstrText>
              </w:r>
              <w:r w:rsidRPr="00985365" w:rsidDel="008612F0">
                <w:rPr>
                  <w:rStyle w:val="Hyperlink"/>
                  <w:rFonts w:ascii="David" w:hAnsi="David" w:cs="David"/>
                  <w:noProof/>
                  <w:sz w:val="24"/>
                  <w:szCs w:val="24"/>
                  <w:rPrChange w:id="190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10"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11" w:author="Nir Ostrovski" w:date="2018-09-05T13:30:00Z">
                    <w:rPr>
                      <w:rStyle w:val="Hyperlink"/>
                      <w:rFonts w:ascii="David" w:hAnsi="David" w:cs="David"/>
                      <w:noProof/>
                      <w:rtl/>
                    </w:rPr>
                  </w:rPrChange>
                </w:rPr>
                <w:delText>4.2</w:delText>
              </w:r>
              <w:r w:rsidRPr="00985365" w:rsidDel="008612F0">
                <w:rPr>
                  <w:rFonts w:ascii="David" w:eastAsiaTheme="minorEastAsia" w:hAnsi="David" w:cs="David"/>
                  <w:noProof/>
                  <w:sz w:val="24"/>
                  <w:szCs w:val="24"/>
                  <w:rPrChange w:id="191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13" w:author="Nir Ostrovski" w:date="2018-09-05T13:30:00Z">
                    <w:rPr>
                      <w:rStyle w:val="Hyperlink"/>
                      <w:rFonts w:ascii="David" w:hAnsi="David" w:cs="David" w:hint="eastAsia"/>
                      <w:noProof/>
                      <w:rtl/>
                    </w:rPr>
                  </w:rPrChange>
                </w:rPr>
                <w:delText>סקר</w:delText>
              </w:r>
              <w:r w:rsidRPr="00985365" w:rsidDel="008612F0">
                <w:rPr>
                  <w:rStyle w:val="Hyperlink"/>
                  <w:rFonts w:ascii="David" w:hAnsi="David" w:cs="David"/>
                  <w:noProof/>
                  <w:sz w:val="24"/>
                  <w:szCs w:val="24"/>
                  <w:rtl/>
                  <w:rPrChange w:id="191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5" w:author="Nir Ostrovski" w:date="2018-09-05T13:30:00Z">
                    <w:rPr>
                      <w:rStyle w:val="Hyperlink"/>
                      <w:rFonts w:ascii="David" w:hAnsi="David" w:cs="David" w:hint="eastAsia"/>
                      <w:noProof/>
                      <w:rtl/>
                    </w:rPr>
                  </w:rPrChange>
                </w:rPr>
                <w:delText>שוק</w:delText>
              </w:r>
              <w:r w:rsidRPr="00985365" w:rsidDel="008612F0">
                <w:rPr>
                  <w:rStyle w:val="Hyperlink"/>
                  <w:rFonts w:ascii="David" w:hAnsi="David" w:cs="David"/>
                  <w:noProof/>
                  <w:sz w:val="24"/>
                  <w:szCs w:val="24"/>
                  <w:rtl/>
                  <w:rPrChange w:id="191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17" w:author="Nir Ostrovski" w:date="2018-09-05T13:30:00Z">
                    <w:rPr>
                      <w:rStyle w:val="Hyperlink"/>
                      <w:rFonts w:ascii="David" w:hAnsi="David" w:cs="David" w:hint="eastAsia"/>
                      <w:noProof/>
                      <w:rtl/>
                    </w:rPr>
                  </w:rPrChange>
                </w:rPr>
                <w:delText>ראשוני</w:delText>
              </w:r>
              <w:r w:rsidRPr="00985365" w:rsidDel="008612F0">
                <w:rPr>
                  <w:rFonts w:ascii="David" w:hAnsi="David" w:cs="David"/>
                  <w:noProof/>
                  <w:webHidden/>
                  <w:sz w:val="24"/>
                  <w:szCs w:val="24"/>
                  <w:rPrChange w:id="1918" w:author="Nir Ostrovski" w:date="2018-09-05T13:30:00Z">
                    <w:rPr>
                      <w:noProof/>
                      <w:webHidden/>
                    </w:rPr>
                  </w:rPrChange>
                </w:rPr>
                <w:tab/>
              </w:r>
              <w:r w:rsidRPr="00985365" w:rsidDel="008612F0">
                <w:rPr>
                  <w:rFonts w:ascii="David" w:hAnsi="David" w:cs="David"/>
                  <w:noProof/>
                  <w:webHidden/>
                  <w:sz w:val="24"/>
                  <w:szCs w:val="24"/>
                  <w:rPrChange w:id="1919" w:author="Nir Ostrovski" w:date="2018-09-05T13:30:00Z">
                    <w:rPr>
                      <w:noProof/>
                      <w:webHidden/>
                    </w:rPr>
                  </w:rPrChange>
                </w:rPr>
                <w:fldChar w:fldCharType="begin"/>
              </w:r>
              <w:r w:rsidRPr="00985365" w:rsidDel="008612F0">
                <w:rPr>
                  <w:rFonts w:ascii="David" w:hAnsi="David" w:cs="David"/>
                  <w:noProof/>
                  <w:webHidden/>
                  <w:sz w:val="24"/>
                  <w:szCs w:val="24"/>
                  <w:rPrChange w:id="1920" w:author="Nir Ostrovski" w:date="2018-09-05T13:30:00Z">
                    <w:rPr>
                      <w:noProof/>
                      <w:webHidden/>
                    </w:rPr>
                  </w:rPrChange>
                </w:rPr>
                <w:delInstrText xml:space="preserve"> PAGEREF _Toc523917423 \h </w:delInstrText>
              </w:r>
            </w:del>
          </w:ins>
          <w:del w:id="1921" w:author="Nir Ostrovski [2]" w:date="2018-11-04T20:13:00Z">
            <w:r w:rsidRPr="00985365" w:rsidDel="008612F0">
              <w:rPr>
                <w:rFonts w:ascii="David" w:hAnsi="David" w:cs="David"/>
                <w:noProof/>
                <w:webHidden/>
                <w:sz w:val="24"/>
                <w:szCs w:val="24"/>
                <w:rPrChange w:id="192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23" w:author="Nir Ostrovski" w:date="2018-09-05T13:30:00Z">
                  <w:rPr>
                    <w:noProof/>
                    <w:webHidden/>
                  </w:rPr>
                </w:rPrChange>
              </w:rPr>
              <w:fldChar w:fldCharType="separate"/>
            </w:r>
          </w:del>
          <w:ins w:id="1924" w:author="Nir Ostrovski" w:date="2018-09-05T13:26:00Z">
            <w:del w:id="1925" w:author="Nir Ostrovski [2]" w:date="2018-11-04T20:13:00Z">
              <w:r w:rsidRPr="00985365" w:rsidDel="008612F0">
                <w:rPr>
                  <w:rFonts w:ascii="David" w:hAnsi="David" w:cs="David"/>
                  <w:noProof/>
                  <w:webHidden/>
                  <w:sz w:val="24"/>
                  <w:szCs w:val="24"/>
                  <w:rPrChange w:id="1926" w:author="Nir Ostrovski" w:date="2018-09-05T13:30:00Z">
                    <w:rPr>
                      <w:noProof/>
                      <w:webHidden/>
                    </w:rPr>
                  </w:rPrChange>
                </w:rPr>
                <w:delText>8</w:delText>
              </w:r>
              <w:r w:rsidRPr="00985365" w:rsidDel="008612F0">
                <w:rPr>
                  <w:rFonts w:ascii="David" w:hAnsi="David" w:cs="David"/>
                  <w:noProof/>
                  <w:webHidden/>
                  <w:sz w:val="24"/>
                  <w:szCs w:val="24"/>
                  <w:rPrChange w:id="1927" w:author="Nir Ostrovski" w:date="2018-09-05T13:30:00Z">
                    <w:rPr>
                      <w:noProof/>
                      <w:webHidden/>
                    </w:rPr>
                  </w:rPrChange>
                </w:rPr>
                <w:fldChar w:fldCharType="end"/>
              </w:r>
              <w:r w:rsidRPr="00985365" w:rsidDel="008612F0">
                <w:rPr>
                  <w:rStyle w:val="Hyperlink"/>
                  <w:rFonts w:ascii="David" w:hAnsi="David" w:cs="David"/>
                  <w:noProof/>
                  <w:sz w:val="24"/>
                  <w:szCs w:val="24"/>
                  <w:rPrChange w:id="1928" w:author="Nir Ostrovski" w:date="2018-09-05T13:30:00Z">
                    <w:rPr>
                      <w:rStyle w:val="Hyperlink"/>
                      <w:noProof/>
                    </w:rPr>
                  </w:rPrChange>
                </w:rPr>
                <w:fldChar w:fldCharType="end"/>
              </w:r>
            </w:del>
          </w:ins>
        </w:p>
        <w:p w14:paraId="7427388C" w14:textId="43BCFE72" w:rsidR="0050190E" w:rsidRPr="00985365" w:rsidDel="008612F0" w:rsidRDefault="0050190E">
          <w:pPr>
            <w:pStyle w:val="TOCHeading"/>
            <w:bidi/>
            <w:rPr>
              <w:ins w:id="1929" w:author="Nir Ostrovski" w:date="2018-09-05T13:26:00Z"/>
              <w:del w:id="1930" w:author="Nir Ostrovski [2]" w:date="2018-11-04T20:13:00Z"/>
              <w:rFonts w:ascii="David" w:eastAsiaTheme="minorEastAsia" w:hAnsi="David" w:cs="David"/>
              <w:noProof/>
              <w:sz w:val="24"/>
              <w:szCs w:val="24"/>
              <w:rPrChange w:id="1931" w:author="Nir Ostrovski" w:date="2018-09-05T13:30:00Z">
                <w:rPr>
                  <w:ins w:id="1932" w:author="Nir Ostrovski" w:date="2018-09-05T13:26:00Z"/>
                  <w:del w:id="1933" w:author="Nir Ostrovski [2]" w:date="2018-11-04T20:13:00Z"/>
                  <w:rFonts w:eastAsiaTheme="minorEastAsia"/>
                  <w:noProof/>
                </w:rPr>
              </w:rPrChange>
            </w:rPr>
            <w:pPrChange w:id="1934" w:author="Nir Ostrovski [2]" w:date="2018-11-04T20:13:00Z">
              <w:pPr>
                <w:pStyle w:val="TOC1"/>
                <w:tabs>
                  <w:tab w:val="left" w:pos="3154"/>
                </w:tabs>
              </w:pPr>
            </w:pPrChange>
          </w:pPr>
          <w:ins w:id="1935" w:author="Nir Ostrovski" w:date="2018-09-05T13:26:00Z">
            <w:del w:id="1936" w:author="Nir Ostrovski [2]" w:date="2018-11-04T20:13:00Z">
              <w:r w:rsidRPr="00985365" w:rsidDel="008612F0">
                <w:rPr>
                  <w:rStyle w:val="Hyperlink"/>
                  <w:rFonts w:ascii="David" w:hAnsi="David" w:cs="David"/>
                  <w:noProof/>
                  <w:sz w:val="24"/>
                  <w:szCs w:val="24"/>
                  <w:rPrChange w:id="193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3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39" w:author="Nir Ostrovski" w:date="2018-09-05T13:30:00Z">
                    <w:rPr>
                      <w:noProof/>
                    </w:rPr>
                  </w:rPrChange>
                </w:rPr>
                <w:delInstrText>HYPERLINK \l "_Toc523917424"</w:delInstrText>
              </w:r>
              <w:r w:rsidRPr="00985365" w:rsidDel="008612F0">
                <w:rPr>
                  <w:rStyle w:val="Hyperlink"/>
                  <w:rFonts w:ascii="David" w:hAnsi="David" w:cs="David"/>
                  <w:noProof/>
                  <w:sz w:val="24"/>
                  <w:szCs w:val="24"/>
                  <w:rPrChange w:id="194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4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1942" w:author="Nir Ostrovski" w:date="2018-09-05T13:30:00Z">
                    <w:rPr>
                      <w:rStyle w:val="Hyperlink"/>
                      <w:rFonts w:ascii="David" w:hAnsi="David" w:cs="David"/>
                      <w:b/>
                      <w:bCs/>
                      <w:noProof/>
                    </w:rPr>
                  </w:rPrChange>
                </w:rPr>
                <w:delText>5</w:delText>
              </w:r>
              <w:r w:rsidRPr="00985365" w:rsidDel="008612F0">
                <w:rPr>
                  <w:rFonts w:ascii="David" w:eastAsiaTheme="minorEastAsia" w:hAnsi="David" w:cs="David"/>
                  <w:noProof/>
                  <w:sz w:val="24"/>
                  <w:szCs w:val="24"/>
                  <w:rPrChange w:id="194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1944" w:author="Nir Ostrovski" w:date="2018-09-05T13:30:00Z">
                    <w:rPr>
                      <w:rStyle w:val="Hyperlink"/>
                      <w:rFonts w:ascii="David" w:hAnsi="David" w:cs="David"/>
                      <w:b/>
                      <w:bCs/>
                      <w:noProof/>
                      <w:rtl/>
                    </w:rPr>
                  </w:rPrChange>
                </w:rPr>
                <w:delText>מסמך דרישות ראשוני של המערכת</w:delText>
              </w:r>
              <w:r w:rsidRPr="00985365" w:rsidDel="008612F0">
                <w:rPr>
                  <w:rFonts w:ascii="David" w:hAnsi="David" w:cs="David"/>
                  <w:noProof/>
                  <w:webHidden/>
                  <w:sz w:val="24"/>
                  <w:szCs w:val="24"/>
                  <w:rPrChange w:id="1945" w:author="Nir Ostrovski" w:date="2018-09-05T13:30:00Z">
                    <w:rPr>
                      <w:noProof/>
                      <w:webHidden/>
                    </w:rPr>
                  </w:rPrChange>
                </w:rPr>
                <w:tab/>
              </w:r>
              <w:r w:rsidRPr="00985365" w:rsidDel="008612F0">
                <w:rPr>
                  <w:rFonts w:ascii="David" w:hAnsi="David" w:cs="David"/>
                  <w:noProof/>
                  <w:webHidden/>
                  <w:sz w:val="24"/>
                  <w:szCs w:val="24"/>
                  <w:rPrChange w:id="1946" w:author="Nir Ostrovski" w:date="2018-09-05T13:30:00Z">
                    <w:rPr>
                      <w:noProof/>
                      <w:webHidden/>
                    </w:rPr>
                  </w:rPrChange>
                </w:rPr>
                <w:fldChar w:fldCharType="begin"/>
              </w:r>
              <w:r w:rsidRPr="00985365" w:rsidDel="008612F0">
                <w:rPr>
                  <w:rFonts w:ascii="David" w:hAnsi="David" w:cs="David"/>
                  <w:noProof/>
                  <w:webHidden/>
                  <w:sz w:val="24"/>
                  <w:szCs w:val="24"/>
                  <w:rPrChange w:id="1947" w:author="Nir Ostrovski" w:date="2018-09-05T13:30:00Z">
                    <w:rPr>
                      <w:noProof/>
                      <w:webHidden/>
                    </w:rPr>
                  </w:rPrChange>
                </w:rPr>
                <w:delInstrText xml:space="preserve"> PAGEREF _Toc523917424 \h </w:delInstrText>
              </w:r>
            </w:del>
          </w:ins>
          <w:del w:id="1948" w:author="Nir Ostrovski [2]" w:date="2018-11-04T20:13:00Z">
            <w:r w:rsidRPr="00985365" w:rsidDel="008612F0">
              <w:rPr>
                <w:rFonts w:ascii="David" w:hAnsi="David" w:cs="David"/>
                <w:noProof/>
                <w:webHidden/>
                <w:sz w:val="24"/>
                <w:szCs w:val="24"/>
                <w:rPrChange w:id="194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50" w:author="Nir Ostrovski" w:date="2018-09-05T13:30:00Z">
                  <w:rPr>
                    <w:noProof/>
                    <w:webHidden/>
                  </w:rPr>
                </w:rPrChange>
              </w:rPr>
              <w:fldChar w:fldCharType="separate"/>
            </w:r>
          </w:del>
          <w:ins w:id="1951" w:author="Nir Ostrovski" w:date="2018-09-05T13:26:00Z">
            <w:del w:id="1952" w:author="Nir Ostrovski [2]" w:date="2018-11-04T20:13:00Z">
              <w:r w:rsidRPr="00985365" w:rsidDel="008612F0">
                <w:rPr>
                  <w:rFonts w:ascii="David" w:hAnsi="David" w:cs="David"/>
                  <w:noProof/>
                  <w:webHidden/>
                  <w:sz w:val="24"/>
                  <w:szCs w:val="24"/>
                  <w:rPrChange w:id="1953" w:author="Nir Ostrovski" w:date="2018-09-05T13:30:00Z">
                    <w:rPr>
                      <w:noProof/>
                      <w:webHidden/>
                    </w:rPr>
                  </w:rPrChange>
                </w:rPr>
                <w:delText>10</w:delText>
              </w:r>
              <w:r w:rsidRPr="00985365" w:rsidDel="008612F0">
                <w:rPr>
                  <w:rFonts w:ascii="David" w:hAnsi="David" w:cs="David"/>
                  <w:noProof/>
                  <w:webHidden/>
                  <w:sz w:val="24"/>
                  <w:szCs w:val="24"/>
                  <w:rPrChange w:id="1954" w:author="Nir Ostrovski" w:date="2018-09-05T13:30:00Z">
                    <w:rPr>
                      <w:noProof/>
                      <w:webHidden/>
                    </w:rPr>
                  </w:rPrChange>
                </w:rPr>
                <w:fldChar w:fldCharType="end"/>
              </w:r>
              <w:r w:rsidRPr="00985365" w:rsidDel="008612F0">
                <w:rPr>
                  <w:rStyle w:val="Hyperlink"/>
                  <w:rFonts w:ascii="David" w:hAnsi="David" w:cs="David"/>
                  <w:noProof/>
                  <w:sz w:val="24"/>
                  <w:szCs w:val="24"/>
                  <w:rPrChange w:id="1955" w:author="Nir Ostrovski" w:date="2018-09-05T13:30:00Z">
                    <w:rPr>
                      <w:rStyle w:val="Hyperlink"/>
                      <w:noProof/>
                    </w:rPr>
                  </w:rPrChange>
                </w:rPr>
                <w:fldChar w:fldCharType="end"/>
              </w:r>
            </w:del>
          </w:ins>
        </w:p>
        <w:p w14:paraId="1FB14EB8" w14:textId="03C0E36A" w:rsidR="0050190E" w:rsidRPr="00985365" w:rsidDel="008612F0" w:rsidRDefault="0050190E">
          <w:pPr>
            <w:pStyle w:val="TOCHeading"/>
            <w:bidi/>
            <w:rPr>
              <w:ins w:id="1956" w:author="Nir Ostrovski" w:date="2018-09-05T13:26:00Z"/>
              <w:del w:id="1957" w:author="Nir Ostrovski [2]" w:date="2018-11-04T20:13:00Z"/>
              <w:rFonts w:ascii="David" w:eastAsiaTheme="minorEastAsia" w:hAnsi="David" w:cs="David"/>
              <w:noProof/>
              <w:sz w:val="24"/>
              <w:szCs w:val="24"/>
              <w:rPrChange w:id="1958" w:author="Nir Ostrovski" w:date="2018-09-05T13:30:00Z">
                <w:rPr>
                  <w:ins w:id="1959" w:author="Nir Ostrovski" w:date="2018-09-05T13:26:00Z"/>
                  <w:del w:id="1960" w:author="Nir Ostrovski [2]" w:date="2018-11-04T20:13:00Z"/>
                  <w:rFonts w:eastAsiaTheme="minorEastAsia"/>
                  <w:noProof/>
                </w:rPr>
              </w:rPrChange>
            </w:rPr>
            <w:pPrChange w:id="1961" w:author="Nir Ostrovski [2]" w:date="2018-11-04T20:13:00Z">
              <w:pPr>
                <w:pStyle w:val="TOC2"/>
                <w:bidi w:val="0"/>
              </w:pPr>
            </w:pPrChange>
          </w:pPr>
          <w:ins w:id="1962" w:author="Nir Ostrovski" w:date="2018-09-05T13:26:00Z">
            <w:del w:id="1963" w:author="Nir Ostrovski [2]" w:date="2018-11-04T20:13:00Z">
              <w:r w:rsidRPr="00985365" w:rsidDel="008612F0">
                <w:rPr>
                  <w:rStyle w:val="Hyperlink"/>
                  <w:rFonts w:ascii="David" w:hAnsi="David" w:cs="David"/>
                  <w:noProof/>
                  <w:sz w:val="24"/>
                  <w:szCs w:val="24"/>
                  <w:rPrChange w:id="196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6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66" w:author="Nir Ostrovski" w:date="2018-09-05T13:30:00Z">
                    <w:rPr>
                      <w:noProof/>
                    </w:rPr>
                  </w:rPrChange>
                </w:rPr>
                <w:delInstrText>HYPERLINK \l "_Toc523917425"</w:delInstrText>
              </w:r>
              <w:r w:rsidRPr="00985365" w:rsidDel="008612F0">
                <w:rPr>
                  <w:rStyle w:val="Hyperlink"/>
                  <w:rFonts w:ascii="David" w:hAnsi="David" w:cs="David"/>
                  <w:noProof/>
                  <w:sz w:val="24"/>
                  <w:szCs w:val="24"/>
                  <w:rPrChange w:id="196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6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1969" w:author="Nir Ostrovski" w:date="2018-09-05T13:30:00Z">
                    <w:rPr>
                      <w:rStyle w:val="Hyperlink"/>
                      <w:rFonts w:ascii="David" w:hAnsi="David" w:cs="David"/>
                      <w:noProof/>
                      <w:rtl/>
                    </w:rPr>
                  </w:rPrChange>
                </w:rPr>
                <w:delText>5.1</w:delText>
              </w:r>
              <w:r w:rsidRPr="00985365" w:rsidDel="008612F0">
                <w:rPr>
                  <w:rFonts w:ascii="David" w:eastAsiaTheme="minorEastAsia" w:hAnsi="David" w:cs="David"/>
                  <w:noProof/>
                  <w:sz w:val="24"/>
                  <w:szCs w:val="24"/>
                  <w:rPrChange w:id="197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1971"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197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1973" w:author="Nir Ostrovski" w:date="2018-09-05T13:30:00Z">
                    <w:rPr>
                      <w:rStyle w:val="Hyperlink"/>
                      <w:rFonts w:ascii="David" w:hAnsi="David" w:cs="David" w:hint="eastAsia"/>
                      <w:noProof/>
                      <w:rtl/>
                    </w:rPr>
                  </w:rPrChange>
                </w:rPr>
                <w:delText>פונקציונליות</w:delText>
              </w:r>
              <w:r w:rsidRPr="00985365" w:rsidDel="008612F0">
                <w:rPr>
                  <w:rFonts w:ascii="David" w:hAnsi="David" w:cs="David"/>
                  <w:noProof/>
                  <w:webHidden/>
                  <w:sz w:val="24"/>
                  <w:szCs w:val="24"/>
                  <w:rPrChange w:id="1974" w:author="Nir Ostrovski" w:date="2018-09-05T13:30:00Z">
                    <w:rPr>
                      <w:noProof/>
                      <w:webHidden/>
                    </w:rPr>
                  </w:rPrChange>
                </w:rPr>
                <w:tab/>
              </w:r>
              <w:r w:rsidRPr="00985365" w:rsidDel="008612F0">
                <w:rPr>
                  <w:rFonts w:ascii="David" w:hAnsi="David" w:cs="David"/>
                  <w:noProof/>
                  <w:webHidden/>
                  <w:sz w:val="24"/>
                  <w:szCs w:val="24"/>
                  <w:rPrChange w:id="1975" w:author="Nir Ostrovski" w:date="2018-09-05T13:30:00Z">
                    <w:rPr>
                      <w:noProof/>
                      <w:webHidden/>
                    </w:rPr>
                  </w:rPrChange>
                </w:rPr>
                <w:fldChar w:fldCharType="begin"/>
              </w:r>
              <w:r w:rsidRPr="00985365" w:rsidDel="008612F0">
                <w:rPr>
                  <w:rFonts w:ascii="David" w:hAnsi="David" w:cs="David"/>
                  <w:noProof/>
                  <w:webHidden/>
                  <w:sz w:val="24"/>
                  <w:szCs w:val="24"/>
                  <w:rPrChange w:id="1976" w:author="Nir Ostrovski" w:date="2018-09-05T13:30:00Z">
                    <w:rPr>
                      <w:noProof/>
                      <w:webHidden/>
                    </w:rPr>
                  </w:rPrChange>
                </w:rPr>
                <w:delInstrText xml:space="preserve"> PAGEREF _Toc523917425 \h </w:delInstrText>
              </w:r>
            </w:del>
          </w:ins>
          <w:del w:id="1977" w:author="Nir Ostrovski [2]" w:date="2018-11-04T20:13:00Z">
            <w:r w:rsidRPr="00985365" w:rsidDel="008612F0">
              <w:rPr>
                <w:rFonts w:ascii="David" w:hAnsi="David" w:cs="David"/>
                <w:noProof/>
                <w:webHidden/>
                <w:sz w:val="24"/>
                <w:szCs w:val="24"/>
                <w:rPrChange w:id="19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1979" w:author="Nir Ostrovski" w:date="2018-09-05T13:30:00Z">
                  <w:rPr>
                    <w:noProof/>
                    <w:webHidden/>
                  </w:rPr>
                </w:rPrChange>
              </w:rPr>
              <w:fldChar w:fldCharType="separate"/>
            </w:r>
          </w:del>
          <w:ins w:id="1980" w:author="Nir Ostrovski" w:date="2018-09-05T13:26:00Z">
            <w:del w:id="1981" w:author="Nir Ostrovski [2]" w:date="2018-11-04T20:13:00Z">
              <w:r w:rsidRPr="00985365" w:rsidDel="008612F0">
                <w:rPr>
                  <w:rFonts w:ascii="David" w:hAnsi="David" w:cs="David"/>
                  <w:noProof/>
                  <w:webHidden/>
                  <w:sz w:val="24"/>
                  <w:szCs w:val="24"/>
                  <w:rPrChange w:id="1982" w:author="Nir Ostrovski" w:date="2018-09-05T13:30:00Z">
                    <w:rPr>
                      <w:noProof/>
                      <w:webHidden/>
                    </w:rPr>
                  </w:rPrChange>
                </w:rPr>
                <w:delText>10</w:delText>
              </w:r>
              <w:r w:rsidRPr="00985365" w:rsidDel="008612F0">
                <w:rPr>
                  <w:rFonts w:ascii="David" w:hAnsi="David" w:cs="David"/>
                  <w:noProof/>
                  <w:webHidden/>
                  <w:sz w:val="24"/>
                  <w:szCs w:val="24"/>
                  <w:rPrChange w:id="1983" w:author="Nir Ostrovski" w:date="2018-09-05T13:30:00Z">
                    <w:rPr>
                      <w:noProof/>
                      <w:webHidden/>
                    </w:rPr>
                  </w:rPrChange>
                </w:rPr>
                <w:fldChar w:fldCharType="end"/>
              </w:r>
              <w:r w:rsidRPr="00985365" w:rsidDel="008612F0">
                <w:rPr>
                  <w:rStyle w:val="Hyperlink"/>
                  <w:rFonts w:ascii="David" w:hAnsi="David" w:cs="David"/>
                  <w:noProof/>
                  <w:sz w:val="24"/>
                  <w:szCs w:val="24"/>
                  <w:rPrChange w:id="1984" w:author="Nir Ostrovski" w:date="2018-09-05T13:30:00Z">
                    <w:rPr>
                      <w:rStyle w:val="Hyperlink"/>
                      <w:noProof/>
                    </w:rPr>
                  </w:rPrChange>
                </w:rPr>
                <w:fldChar w:fldCharType="end"/>
              </w:r>
            </w:del>
          </w:ins>
        </w:p>
        <w:p w14:paraId="7025A60F" w14:textId="5655F144" w:rsidR="0050190E" w:rsidRPr="00985365" w:rsidDel="008612F0" w:rsidRDefault="0050190E">
          <w:pPr>
            <w:pStyle w:val="TOCHeading"/>
            <w:bidi/>
            <w:rPr>
              <w:ins w:id="1985" w:author="Nir Ostrovski" w:date="2018-09-05T13:26:00Z"/>
              <w:del w:id="1986" w:author="Nir Ostrovski [2]" w:date="2018-11-04T20:13:00Z"/>
              <w:rFonts w:ascii="David" w:eastAsiaTheme="minorEastAsia" w:hAnsi="David" w:cs="David"/>
              <w:noProof/>
              <w:sz w:val="24"/>
              <w:szCs w:val="24"/>
              <w:rPrChange w:id="1987" w:author="Nir Ostrovski" w:date="2018-09-05T13:30:00Z">
                <w:rPr>
                  <w:ins w:id="1988" w:author="Nir Ostrovski" w:date="2018-09-05T13:26:00Z"/>
                  <w:del w:id="1989" w:author="Nir Ostrovski [2]" w:date="2018-11-04T20:13:00Z"/>
                  <w:rFonts w:eastAsiaTheme="minorEastAsia"/>
                  <w:noProof/>
                </w:rPr>
              </w:rPrChange>
            </w:rPr>
            <w:pPrChange w:id="1990" w:author="Nir Ostrovski [2]" w:date="2018-11-04T20:13:00Z">
              <w:pPr>
                <w:pStyle w:val="TOC2"/>
                <w:bidi w:val="0"/>
              </w:pPr>
            </w:pPrChange>
          </w:pPr>
          <w:ins w:id="1991" w:author="Nir Ostrovski" w:date="2018-09-05T13:26:00Z">
            <w:del w:id="1992" w:author="Nir Ostrovski [2]" w:date="2018-11-04T20:13:00Z">
              <w:r w:rsidRPr="00985365" w:rsidDel="008612F0">
                <w:rPr>
                  <w:rStyle w:val="Hyperlink"/>
                  <w:rFonts w:ascii="David" w:hAnsi="David" w:cs="David"/>
                  <w:noProof/>
                  <w:sz w:val="24"/>
                  <w:szCs w:val="24"/>
                  <w:rPrChange w:id="19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19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1995" w:author="Nir Ostrovski" w:date="2018-09-05T13:30:00Z">
                    <w:rPr>
                      <w:noProof/>
                    </w:rPr>
                  </w:rPrChange>
                </w:rPr>
                <w:delInstrText>HYPERLINK \l "_Toc523917426"</w:delInstrText>
              </w:r>
              <w:r w:rsidRPr="00985365" w:rsidDel="008612F0">
                <w:rPr>
                  <w:rStyle w:val="Hyperlink"/>
                  <w:rFonts w:ascii="David" w:hAnsi="David" w:cs="David"/>
                  <w:noProof/>
                  <w:sz w:val="24"/>
                  <w:szCs w:val="24"/>
                  <w:rPrChange w:id="19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1997"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1998" w:author="Nir Ostrovski" w:date="2018-09-05T13:30:00Z">
                    <w:rPr>
                      <w:rStyle w:val="Hyperlink"/>
                      <w:rFonts w:ascii="David" w:hAnsi="David" w:cs="David"/>
                      <w:noProof/>
                    </w:rPr>
                  </w:rPrChange>
                </w:rPr>
                <w:delText>5.2</w:delText>
              </w:r>
              <w:r w:rsidRPr="00985365" w:rsidDel="008612F0">
                <w:rPr>
                  <w:rFonts w:ascii="David" w:eastAsiaTheme="minorEastAsia" w:hAnsi="David" w:cs="David"/>
                  <w:noProof/>
                  <w:sz w:val="24"/>
                  <w:szCs w:val="24"/>
                  <w:rPrChange w:id="199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00" w:author="Nir Ostrovski" w:date="2018-09-05T13:30:00Z">
                    <w:rPr>
                      <w:rStyle w:val="Hyperlink"/>
                      <w:rFonts w:ascii="David" w:hAnsi="David" w:cs="David" w:hint="eastAsia"/>
                      <w:noProof/>
                      <w:rtl/>
                    </w:rPr>
                  </w:rPrChange>
                </w:rPr>
                <w:delText>דרישות</w:delText>
              </w:r>
              <w:r w:rsidRPr="00985365" w:rsidDel="008612F0">
                <w:rPr>
                  <w:rStyle w:val="Hyperlink"/>
                  <w:rFonts w:ascii="David" w:hAnsi="David" w:cs="David"/>
                  <w:noProof/>
                  <w:sz w:val="24"/>
                  <w:szCs w:val="24"/>
                  <w:rtl/>
                  <w:rPrChange w:id="200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2" w:author="Nir Ostrovski" w:date="2018-09-05T13:30:00Z">
                    <w:rPr>
                      <w:rStyle w:val="Hyperlink"/>
                      <w:rFonts w:ascii="David" w:hAnsi="David" w:cs="David" w:hint="eastAsia"/>
                      <w:noProof/>
                      <w:rtl/>
                    </w:rPr>
                  </w:rPrChange>
                </w:rPr>
                <w:delText>לא</w:delText>
              </w:r>
              <w:r w:rsidRPr="00985365" w:rsidDel="008612F0">
                <w:rPr>
                  <w:rStyle w:val="Hyperlink"/>
                  <w:rFonts w:ascii="David" w:hAnsi="David" w:cs="David"/>
                  <w:noProof/>
                  <w:sz w:val="24"/>
                  <w:szCs w:val="24"/>
                  <w:rtl/>
                  <w:rPrChange w:id="2003"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004" w:author="Nir Ostrovski" w:date="2018-09-05T13:30:00Z">
                    <w:rPr>
                      <w:rStyle w:val="Hyperlink"/>
                      <w:rFonts w:ascii="David" w:hAnsi="David" w:cs="David" w:hint="eastAsia"/>
                      <w:noProof/>
                      <w:rtl/>
                    </w:rPr>
                  </w:rPrChange>
                </w:rPr>
                <w:delText>פונקציונאליות</w:delText>
              </w:r>
              <w:r w:rsidRPr="00985365" w:rsidDel="008612F0">
                <w:rPr>
                  <w:rFonts w:ascii="David" w:hAnsi="David" w:cs="David"/>
                  <w:noProof/>
                  <w:webHidden/>
                  <w:sz w:val="24"/>
                  <w:szCs w:val="24"/>
                  <w:rPrChange w:id="2005" w:author="Nir Ostrovski" w:date="2018-09-05T13:30:00Z">
                    <w:rPr>
                      <w:noProof/>
                      <w:webHidden/>
                    </w:rPr>
                  </w:rPrChange>
                </w:rPr>
                <w:tab/>
              </w:r>
              <w:r w:rsidRPr="00985365" w:rsidDel="008612F0">
                <w:rPr>
                  <w:rFonts w:ascii="David" w:hAnsi="David" w:cs="David"/>
                  <w:noProof/>
                  <w:webHidden/>
                  <w:sz w:val="24"/>
                  <w:szCs w:val="24"/>
                  <w:rPrChange w:id="2006" w:author="Nir Ostrovski" w:date="2018-09-05T13:30:00Z">
                    <w:rPr>
                      <w:noProof/>
                      <w:webHidden/>
                    </w:rPr>
                  </w:rPrChange>
                </w:rPr>
                <w:fldChar w:fldCharType="begin"/>
              </w:r>
              <w:r w:rsidRPr="00985365" w:rsidDel="008612F0">
                <w:rPr>
                  <w:rFonts w:ascii="David" w:hAnsi="David" w:cs="David"/>
                  <w:noProof/>
                  <w:webHidden/>
                  <w:sz w:val="24"/>
                  <w:szCs w:val="24"/>
                  <w:rPrChange w:id="2007" w:author="Nir Ostrovski" w:date="2018-09-05T13:30:00Z">
                    <w:rPr>
                      <w:noProof/>
                      <w:webHidden/>
                    </w:rPr>
                  </w:rPrChange>
                </w:rPr>
                <w:delInstrText xml:space="preserve"> PAGEREF _Toc523917426 \h </w:delInstrText>
              </w:r>
            </w:del>
          </w:ins>
          <w:del w:id="2008" w:author="Nir Ostrovski [2]" w:date="2018-11-04T20:13:00Z">
            <w:r w:rsidRPr="00985365" w:rsidDel="008612F0">
              <w:rPr>
                <w:rFonts w:ascii="David" w:hAnsi="David" w:cs="David"/>
                <w:noProof/>
                <w:webHidden/>
                <w:sz w:val="24"/>
                <w:szCs w:val="24"/>
                <w:rPrChange w:id="200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10" w:author="Nir Ostrovski" w:date="2018-09-05T13:30:00Z">
                  <w:rPr>
                    <w:noProof/>
                    <w:webHidden/>
                  </w:rPr>
                </w:rPrChange>
              </w:rPr>
              <w:fldChar w:fldCharType="separate"/>
            </w:r>
          </w:del>
          <w:ins w:id="2011" w:author="Nir Ostrovski" w:date="2018-09-05T13:26:00Z">
            <w:del w:id="2012" w:author="Nir Ostrovski [2]" w:date="2018-11-04T20:13:00Z">
              <w:r w:rsidRPr="00985365" w:rsidDel="008612F0">
                <w:rPr>
                  <w:rFonts w:ascii="David" w:hAnsi="David" w:cs="David"/>
                  <w:noProof/>
                  <w:webHidden/>
                  <w:sz w:val="24"/>
                  <w:szCs w:val="24"/>
                  <w:rPrChange w:id="2013" w:author="Nir Ostrovski" w:date="2018-09-05T13:30:00Z">
                    <w:rPr>
                      <w:noProof/>
                      <w:webHidden/>
                    </w:rPr>
                  </w:rPrChange>
                </w:rPr>
                <w:delText>10</w:delText>
              </w:r>
              <w:r w:rsidRPr="00985365" w:rsidDel="008612F0">
                <w:rPr>
                  <w:rFonts w:ascii="David" w:hAnsi="David" w:cs="David"/>
                  <w:noProof/>
                  <w:webHidden/>
                  <w:sz w:val="24"/>
                  <w:szCs w:val="24"/>
                  <w:rPrChange w:id="2014" w:author="Nir Ostrovski" w:date="2018-09-05T13:30:00Z">
                    <w:rPr>
                      <w:noProof/>
                      <w:webHidden/>
                    </w:rPr>
                  </w:rPrChange>
                </w:rPr>
                <w:fldChar w:fldCharType="end"/>
              </w:r>
              <w:r w:rsidRPr="00985365" w:rsidDel="008612F0">
                <w:rPr>
                  <w:rStyle w:val="Hyperlink"/>
                  <w:rFonts w:ascii="David" w:hAnsi="David" w:cs="David"/>
                  <w:noProof/>
                  <w:sz w:val="24"/>
                  <w:szCs w:val="24"/>
                  <w:rPrChange w:id="2015" w:author="Nir Ostrovski" w:date="2018-09-05T13:30:00Z">
                    <w:rPr>
                      <w:rStyle w:val="Hyperlink"/>
                      <w:noProof/>
                    </w:rPr>
                  </w:rPrChange>
                </w:rPr>
                <w:fldChar w:fldCharType="end"/>
              </w:r>
            </w:del>
          </w:ins>
        </w:p>
        <w:p w14:paraId="6F6076A5" w14:textId="6C096280" w:rsidR="0050190E" w:rsidRPr="00985365" w:rsidDel="008612F0" w:rsidRDefault="0050190E">
          <w:pPr>
            <w:pStyle w:val="TOCHeading"/>
            <w:bidi/>
            <w:rPr>
              <w:ins w:id="2016" w:author="Nir Ostrovski" w:date="2018-09-05T13:26:00Z"/>
              <w:del w:id="2017" w:author="Nir Ostrovski [2]" w:date="2018-11-04T20:13:00Z"/>
              <w:rFonts w:ascii="David" w:eastAsiaTheme="minorEastAsia" w:hAnsi="David" w:cs="David"/>
              <w:noProof/>
              <w:sz w:val="24"/>
              <w:szCs w:val="24"/>
              <w:rPrChange w:id="2018" w:author="Nir Ostrovski" w:date="2018-09-05T13:30:00Z">
                <w:rPr>
                  <w:ins w:id="2019" w:author="Nir Ostrovski" w:date="2018-09-05T13:26:00Z"/>
                  <w:del w:id="2020" w:author="Nir Ostrovski [2]" w:date="2018-11-04T20:13:00Z"/>
                  <w:rFonts w:eastAsiaTheme="minorEastAsia"/>
                  <w:noProof/>
                </w:rPr>
              </w:rPrChange>
            </w:rPr>
            <w:pPrChange w:id="2021" w:author="Nir Ostrovski [2]" w:date="2018-11-04T20:13:00Z">
              <w:pPr>
                <w:pStyle w:val="TOC1"/>
                <w:tabs>
                  <w:tab w:val="left" w:pos="3732"/>
                </w:tabs>
              </w:pPr>
            </w:pPrChange>
          </w:pPr>
          <w:ins w:id="2022" w:author="Nir Ostrovski" w:date="2018-09-05T13:26:00Z">
            <w:del w:id="2023" w:author="Nir Ostrovski [2]" w:date="2018-11-04T20:13:00Z">
              <w:r w:rsidRPr="00985365" w:rsidDel="008612F0">
                <w:rPr>
                  <w:rStyle w:val="Hyperlink"/>
                  <w:rFonts w:ascii="David" w:hAnsi="David" w:cs="David"/>
                  <w:noProof/>
                  <w:sz w:val="24"/>
                  <w:szCs w:val="24"/>
                  <w:rPrChange w:id="202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2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26" w:author="Nir Ostrovski" w:date="2018-09-05T13:30:00Z">
                    <w:rPr>
                      <w:noProof/>
                    </w:rPr>
                  </w:rPrChange>
                </w:rPr>
                <w:delInstrText>HYPERLINK \l "_Toc523917427"</w:delInstrText>
              </w:r>
              <w:r w:rsidRPr="00985365" w:rsidDel="008612F0">
                <w:rPr>
                  <w:rStyle w:val="Hyperlink"/>
                  <w:rFonts w:ascii="David" w:hAnsi="David" w:cs="David"/>
                  <w:noProof/>
                  <w:sz w:val="24"/>
                  <w:szCs w:val="24"/>
                  <w:rPrChange w:id="202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2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029" w:author="Nir Ostrovski" w:date="2018-09-05T13:30:00Z">
                    <w:rPr>
                      <w:rStyle w:val="Hyperlink"/>
                      <w:rFonts w:ascii="David" w:hAnsi="David" w:cs="David"/>
                      <w:b/>
                      <w:bCs/>
                      <w:noProof/>
                    </w:rPr>
                  </w:rPrChange>
                </w:rPr>
                <w:delText>6</w:delText>
              </w:r>
              <w:r w:rsidRPr="00985365" w:rsidDel="008612F0">
                <w:rPr>
                  <w:rFonts w:ascii="David" w:eastAsiaTheme="minorEastAsia" w:hAnsi="David" w:cs="David"/>
                  <w:noProof/>
                  <w:sz w:val="24"/>
                  <w:szCs w:val="24"/>
                  <w:rPrChange w:id="203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31" w:author="Nir Ostrovski" w:date="2018-09-05T13:30:00Z">
                    <w:rPr>
                      <w:rStyle w:val="Hyperlink"/>
                      <w:rFonts w:ascii="David" w:hAnsi="David" w:cs="David"/>
                      <w:b/>
                      <w:bCs/>
                      <w:noProof/>
                      <w:rtl/>
                    </w:rPr>
                  </w:rPrChange>
                </w:rPr>
                <w:delText>תרשים בלוקים\מודולים כללי של המערכת</w:delText>
              </w:r>
              <w:r w:rsidRPr="00985365" w:rsidDel="008612F0">
                <w:rPr>
                  <w:rFonts w:ascii="David" w:hAnsi="David" w:cs="David"/>
                  <w:noProof/>
                  <w:webHidden/>
                  <w:sz w:val="24"/>
                  <w:szCs w:val="24"/>
                  <w:rPrChange w:id="2032" w:author="Nir Ostrovski" w:date="2018-09-05T13:30:00Z">
                    <w:rPr>
                      <w:noProof/>
                      <w:webHidden/>
                    </w:rPr>
                  </w:rPrChange>
                </w:rPr>
                <w:tab/>
              </w:r>
              <w:r w:rsidRPr="00985365" w:rsidDel="008612F0">
                <w:rPr>
                  <w:rFonts w:ascii="David" w:hAnsi="David" w:cs="David"/>
                  <w:noProof/>
                  <w:webHidden/>
                  <w:sz w:val="24"/>
                  <w:szCs w:val="24"/>
                  <w:rPrChange w:id="2033" w:author="Nir Ostrovski" w:date="2018-09-05T13:30:00Z">
                    <w:rPr>
                      <w:noProof/>
                      <w:webHidden/>
                    </w:rPr>
                  </w:rPrChange>
                </w:rPr>
                <w:fldChar w:fldCharType="begin"/>
              </w:r>
              <w:r w:rsidRPr="00985365" w:rsidDel="008612F0">
                <w:rPr>
                  <w:rFonts w:ascii="David" w:hAnsi="David" w:cs="David"/>
                  <w:noProof/>
                  <w:webHidden/>
                  <w:sz w:val="24"/>
                  <w:szCs w:val="24"/>
                  <w:rPrChange w:id="2034" w:author="Nir Ostrovski" w:date="2018-09-05T13:30:00Z">
                    <w:rPr>
                      <w:noProof/>
                      <w:webHidden/>
                    </w:rPr>
                  </w:rPrChange>
                </w:rPr>
                <w:delInstrText xml:space="preserve"> PAGEREF _Toc523917427 \h </w:delInstrText>
              </w:r>
            </w:del>
          </w:ins>
          <w:del w:id="2035" w:author="Nir Ostrovski [2]" w:date="2018-11-04T20:13:00Z">
            <w:r w:rsidRPr="00985365" w:rsidDel="008612F0">
              <w:rPr>
                <w:rFonts w:ascii="David" w:hAnsi="David" w:cs="David"/>
                <w:noProof/>
                <w:webHidden/>
                <w:sz w:val="24"/>
                <w:szCs w:val="24"/>
                <w:rPrChange w:id="203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37" w:author="Nir Ostrovski" w:date="2018-09-05T13:30:00Z">
                  <w:rPr>
                    <w:noProof/>
                    <w:webHidden/>
                  </w:rPr>
                </w:rPrChange>
              </w:rPr>
              <w:fldChar w:fldCharType="separate"/>
            </w:r>
          </w:del>
          <w:ins w:id="2038" w:author="Nir Ostrovski" w:date="2018-09-05T13:26:00Z">
            <w:del w:id="2039" w:author="Nir Ostrovski [2]" w:date="2018-11-04T20:13:00Z">
              <w:r w:rsidRPr="00985365" w:rsidDel="008612F0">
                <w:rPr>
                  <w:rFonts w:ascii="David" w:hAnsi="David" w:cs="David"/>
                  <w:noProof/>
                  <w:webHidden/>
                  <w:sz w:val="24"/>
                  <w:szCs w:val="24"/>
                  <w:rPrChange w:id="2040" w:author="Nir Ostrovski" w:date="2018-09-05T13:30:00Z">
                    <w:rPr>
                      <w:noProof/>
                      <w:webHidden/>
                    </w:rPr>
                  </w:rPrChange>
                </w:rPr>
                <w:delText>12</w:delText>
              </w:r>
              <w:r w:rsidRPr="00985365" w:rsidDel="008612F0">
                <w:rPr>
                  <w:rFonts w:ascii="David" w:hAnsi="David" w:cs="David"/>
                  <w:noProof/>
                  <w:webHidden/>
                  <w:sz w:val="24"/>
                  <w:szCs w:val="24"/>
                  <w:rPrChange w:id="2041" w:author="Nir Ostrovski" w:date="2018-09-05T13:30:00Z">
                    <w:rPr>
                      <w:noProof/>
                      <w:webHidden/>
                    </w:rPr>
                  </w:rPrChange>
                </w:rPr>
                <w:fldChar w:fldCharType="end"/>
              </w:r>
              <w:r w:rsidRPr="00985365" w:rsidDel="008612F0">
                <w:rPr>
                  <w:rStyle w:val="Hyperlink"/>
                  <w:rFonts w:ascii="David" w:hAnsi="David" w:cs="David"/>
                  <w:noProof/>
                  <w:sz w:val="24"/>
                  <w:szCs w:val="24"/>
                  <w:rPrChange w:id="2042" w:author="Nir Ostrovski" w:date="2018-09-05T13:30:00Z">
                    <w:rPr>
                      <w:rStyle w:val="Hyperlink"/>
                      <w:noProof/>
                    </w:rPr>
                  </w:rPrChange>
                </w:rPr>
                <w:fldChar w:fldCharType="end"/>
              </w:r>
            </w:del>
          </w:ins>
        </w:p>
        <w:p w14:paraId="62B4990B" w14:textId="2616BDA6" w:rsidR="0050190E" w:rsidRPr="00985365" w:rsidDel="008612F0" w:rsidRDefault="0050190E">
          <w:pPr>
            <w:pStyle w:val="TOCHeading"/>
            <w:bidi/>
            <w:rPr>
              <w:ins w:id="2043" w:author="Nir Ostrovski" w:date="2018-09-05T13:26:00Z"/>
              <w:del w:id="2044" w:author="Nir Ostrovski [2]" w:date="2018-11-04T20:13:00Z"/>
              <w:rFonts w:ascii="David" w:eastAsiaTheme="minorEastAsia" w:hAnsi="David" w:cs="David"/>
              <w:noProof/>
              <w:sz w:val="24"/>
              <w:szCs w:val="24"/>
              <w:rPrChange w:id="2045" w:author="Nir Ostrovski" w:date="2018-09-05T13:30:00Z">
                <w:rPr>
                  <w:ins w:id="2046" w:author="Nir Ostrovski" w:date="2018-09-05T13:26:00Z"/>
                  <w:del w:id="2047" w:author="Nir Ostrovski [2]" w:date="2018-11-04T20:13:00Z"/>
                  <w:rFonts w:eastAsiaTheme="minorEastAsia"/>
                  <w:noProof/>
                </w:rPr>
              </w:rPrChange>
            </w:rPr>
            <w:pPrChange w:id="2048" w:author="Nir Ostrovski [2]" w:date="2018-11-04T20:13:00Z">
              <w:pPr>
                <w:pStyle w:val="TOC1"/>
                <w:tabs>
                  <w:tab w:val="left" w:pos="2211"/>
                </w:tabs>
              </w:pPr>
            </w:pPrChange>
          </w:pPr>
          <w:ins w:id="2049" w:author="Nir Ostrovski" w:date="2018-09-05T13:26:00Z">
            <w:del w:id="2050" w:author="Nir Ostrovski [2]" w:date="2018-11-04T20:13:00Z">
              <w:r w:rsidRPr="00985365" w:rsidDel="008612F0">
                <w:rPr>
                  <w:rStyle w:val="Hyperlink"/>
                  <w:rFonts w:ascii="David" w:hAnsi="David" w:cs="David"/>
                  <w:noProof/>
                  <w:sz w:val="24"/>
                  <w:szCs w:val="24"/>
                  <w:rPrChange w:id="205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5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53" w:author="Nir Ostrovski" w:date="2018-09-05T13:30:00Z">
                    <w:rPr>
                      <w:noProof/>
                    </w:rPr>
                  </w:rPrChange>
                </w:rPr>
                <w:delInstrText>HYPERLINK \l "_Toc523917428"</w:delInstrText>
              </w:r>
              <w:r w:rsidRPr="00985365" w:rsidDel="008612F0">
                <w:rPr>
                  <w:rStyle w:val="Hyperlink"/>
                  <w:rFonts w:ascii="David" w:hAnsi="David" w:cs="David"/>
                  <w:noProof/>
                  <w:sz w:val="24"/>
                  <w:szCs w:val="24"/>
                  <w:rPrChange w:id="205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5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056" w:author="Nir Ostrovski" w:date="2018-09-05T13:30:00Z">
                    <w:rPr>
                      <w:rStyle w:val="Hyperlink"/>
                      <w:rFonts w:ascii="David" w:hAnsi="David" w:cs="David"/>
                      <w:b/>
                      <w:bCs/>
                      <w:noProof/>
                      <w:rtl/>
                    </w:rPr>
                  </w:rPrChange>
                </w:rPr>
                <w:delText>7</w:delText>
              </w:r>
              <w:r w:rsidRPr="00985365" w:rsidDel="008612F0">
                <w:rPr>
                  <w:rFonts w:ascii="David" w:eastAsiaTheme="minorEastAsia" w:hAnsi="David" w:cs="David"/>
                  <w:noProof/>
                  <w:sz w:val="24"/>
                  <w:szCs w:val="24"/>
                  <w:rPrChange w:id="205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058" w:author="Nir Ostrovski" w:date="2018-09-05T13:30:00Z">
                    <w:rPr>
                      <w:rStyle w:val="Hyperlink"/>
                      <w:rFonts w:ascii="David" w:hAnsi="David" w:cs="David"/>
                      <w:b/>
                      <w:bCs/>
                      <w:noProof/>
                      <w:rtl/>
                    </w:rPr>
                  </w:rPrChange>
                </w:rPr>
                <w:delText>ניתוח פונקציונלי ראשוני</w:delText>
              </w:r>
              <w:r w:rsidRPr="00985365" w:rsidDel="008612F0">
                <w:rPr>
                  <w:rFonts w:ascii="David" w:hAnsi="David" w:cs="David"/>
                  <w:noProof/>
                  <w:webHidden/>
                  <w:sz w:val="24"/>
                  <w:szCs w:val="24"/>
                  <w:rPrChange w:id="2059" w:author="Nir Ostrovski" w:date="2018-09-05T13:30:00Z">
                    <w:rPr>
                      <w:noProof/>
                      <w:webHidden/>
                    </w:rPr>
                  </w:rPrChange>
                </w:rPr>
                <w:tab/>
              </w:r>
              <w:r w:rsidRPr="00985365" w:rsidDel="008612F0">
                <w:rPr>
                  <w:rFonts w:ascii="David" w:hAnsi="David" w:cs="David"/>
                  <w:noProof/>
                  <w:webHidden/>
                  <w:sz w:val="24"/>
                  <w:szCs w:val="24"/>
                  <w:rPrChange w:id="2060" w:author="Nir Ostrovski" w:date="2018-09-05T13:30:00Z">
                    <w:rPr>
                      <w:noProof/>
                      <w:webHidden/>
                    </w:rPr>
                  </w:rPrChange>
                </w:rPr>
                <w:fldChar w:fldCharType="begin"/>
              </w:r>
              <w:r w:rsidRPr="00985365" w:rsidDel="008612F0">
                <w:rPr>
                  <w:rFonts w:ascii="David" w:hAnsi="David" w:cs="David"/>
                  <w:noProof/>
                  <w:webHidden/>
                  <w:sz w:val="24"/>
                  <w:szCs w:val="24"/>
                  <w:rPrChange w:id="2061" w:author="Nir Ostrovski" w:date="2018-09-05T13:30:00Z">
                    <w:rPr>
                      <w:noProof/>
                      <w:webHidden/>
                    </w:rPr>
                  </w:rPrChange>
                </w:rPr>
                <w:delInstrText xml:space="preserve"> PAGEREF _Toc523917428 \h </w:delInstrText>
              </w:r>
            </w:del>
          </w:ins>
          <w:del w:id="2062" w:author="Nir Ostrovski [2]" w:date="2018-11-04T20:13:00Z">
            <w:r w:rsidRPr="00985365" w:rsidDel="008612F0">
              <w:rPr>
                <w:rFonts w:ascii="David" w:hAnsi="David" w:cs="David"/>
                <w:noProof/>
                <w:webHidden/>
                <w:sz w:val="24"/>
                <w:szCs w:val="24"/>
                <w:rPrChange w:id="206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64" w:author="Nir Ostrovski" w:date="2018-09-05T13:30:00Z">
                  <w:rPr>
                    <w:noProof/>
                    <w:webHidden/>
                  </w:rPr>
                </w:rPrChange>
              </w:rPr>
              <w:fldChar w:fldCharType="separate"/>
            </w:r>
          </w:del>
          <w:ins w:id="2065" w:author="Nir Ostrovski" w:date="2018-09-05T13:26:00Z">
            <w:del w:id="2066" w:author="Nir Ostrovski [2]" w:date="2018-11-04T20:13:00Z">
              <w:r w:rsidRPr="00985365" w:rsidDel="008612F0">
                <w:rPr>
                  <w:rFonts w:ascii="David" w:hAnsi="David" w:cs="David"/>
                  <w:noProof/>
                  <w:webHidden/>
                  <w:sz w:val="24"/>
                  <w:szCs w:val="24"/>
                  <w:rPrChange w:id="2067" w:author="Nir Ostrovski" w:date="2018-09-05T13:30:00Z">
                    <w:rPr>
                      <w:noProof/>
                      <w:webHidden/>
                    </w:rPr>
                  </w:rPrChange>
                </w:rPr>
                <w:delText>12</w:delText>
              </w:r>
              <w:r w:rsidRPr="00985365" w:rsidDel="008612F0">
                <w:rPr>
                  <w:rFonts w:ascii="David" w:hAnsi="David" w:cs="David"/>
                  <w:noProof/>
                  <w:webHidden/>
                  <w:sz w:val="24"/>
                  <w:szCs w:val="24"/>
                  <w:rPrChange w:id="2068" w:author="Nir Ostrovski" w:date="2018-09-05T13:30:00Z">
                    <w:rPr>
                      <w:noProof/>
                      <w:webHidden/>
                    </w:rPr>
                  </w:rPrChange>
                </w:rPr>
                <w:fldChar w:fldCharType="end"/>
              </w:r>
              <w:r w:rsidRPr="00985365" w:rsidDel="008612F0">
                <w:rPr>
                  <w:rStyle w:val="Hyperlink"/>
                  <w:rFonts w:ascii="David" w:hAnsi="David" w:cs="David"/>
                  <w:noProof/>
                  <w:sz w:val="24"/>
                  <w:szCs w:val="24"/>
                  <w:rPrChange w:id="2069" w:author="Nir Ostrovski" w:date="2018-09-05T13:30:00Z">
                    <w:rPr>
                      <w:rStyle w:val="Hyperlink"/>
                      <w:noProof/>
                    </w:rPr>
                  </w:rPrChange>
                </w:rPr>
                <w:fldChar w:fldCharType="end"/>
              </w:r>
            </w:del>
          </w:ins>
        </w:p>
        <w:p w14:paraId="456013A3" w14:textId="4A5DA2F9" w:rsidR="0050190E" w:rsidRPr="00985365" w:rsidDel="008612F0" w:rsidRDefault="0050190E">
          <w:pPr>
            <w:pStyle w:val="TOCHeading"/>
            <w:bidi/>
            <w:rPr>
              <w:ins w:id="2070" w:author="Nir Ostrovski" w:date="2018-09-05T13:26:00Z"/>
              <w:del w:id="2071" w:author="Nir Ostrovski [2]" w:date="2018-11-04T20:13:00Z"/>
              <w:rFonts w:ascii="David" w:eastAsiaTheme="minorEastAsia" w:hAnsi="David" w:cs="David"/>
              <w:noProof/>
              <w:sz w:val="24"/>
              <w:szCs w:val="24"/>
              <w:rPrChange w:id="2072" w:author="Nir Ostrovski" w:date="2018-09-05T13:30:00Z">
                <w:rPr>
                  <w:ins w:id="2073" w:author="Nir Ostrovski" w:date="2018-09-05T13:26:00Z"/>
                  <w:del w:id="2074" w:author="Nir Ostrovski [2]" w:date="2018-11-04T20:13:00Z"/>
                  <w:rFonts w:eastAsiaTheme="minorEastAsia"/>
                  <w:noProof/>
                </w:rPr>
              </w:rPrChange>
            </w:rPr>
            <w:pPrChange w:id="2075" w:author="Nir Ostrovski [2]" w:date="2018-11-04T20:13:00Z">
              <w:pPr>
                <w:pStyle w:val="TOC2"/>
                <w:bidi w:val="0"/>
              </w:pPr>
            </w:pPrChange>
          </w:pPr>
          <w:ins w:id="2076" w:author="Nir Ostrovski" w:date="2018-09-05T13:26:00Z">
            <w:del w:id="2077" w:author="Nir Ostrovski [2]" w:date="2018-11-04T20:13:00Z">
              <w:r w:rsidRPr="00985365" w:rsidDel="008612F0">
                <w:rPr>
                  <w:rStyle w:val="Hyperlink"/>
                  <w:rFonts w:ascii="David" w:hAnsi="David" w:cs="David"/>
                  <w:noProof/>
                  <w:sz w:val="24"/>
                  <w:szCs w:val="24"/>
                  <w:rPrChange w:id="207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07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080" w:author="Nir Ostrovski" w:date="2018-09-05T13:30:00Z">
                    <w:rPr>
                      <w:noProof/>
                    </w:rPr>
                  </w:rPrChange>
                </w:rPr>
                <w:delInstrText>HYPERLINK \l "_Toc523917429"</w:delInstrText>
              </w:r>
              <w:r w:rsidRPr="00985365" w:rsidDel="008612F0">
                <w:rPr>
                  <w:rStyle w:val="Hyperlink"/>
                  <w:rFonts w:ascii="David" w:hAnsi="David" w:cs="David"/>
                  <w:noProof/>
                  <w:sz w:val="24"/>
                  <w:szCs w:val="24"/>
                  <w:rPrChange w:id="208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08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083" w:author="Nir Ostrovski" w:date="2018-09-05T13:30:00Z">
                    <w:rPr>
                      <w:rStyle w:val="Hyperlink"/>
                      <w:rFonts w:ascii="David" w:hAnsi="David" w:cs="David"/>
                      <w:noProof/>
                      <w:rtl/>
                    </w:rPr>
                  </w:rPrChange>
                </w:rPr>
                <w:delText>7.1</w:delText>
              </w:r>
              <w:r w:rsidRPr="00985365" w:rsidDel="008612F0">
                <w:rPr>
                  <w:rFonts w:ascii="David" w:eastAsiaTheme="minorEastAsia" w:hAnsi="David" w:cs="David"/>
                  <w:noProof/>
                  <w:sz w:val="24"/>
                  <w:szCs w:val="24"/>
                  <w:rPrChange w:id="208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085" w:author="Nir Ostrovski" w:date="2018-09-05T13:30:00Z">
                    <w:rPr>
                      <w:rStyle w:val="Hyperlink"/>
                      <w:rFonts w:ascii="David" w:hAnsi="David" w:cs="David" w:hint="eastAsia"/>
                      <w:noProof/>
                      <w:rtl/>
                    </w:rPr>
                  </w:rPrChange>
                </w:rPr>
                <w:delText>יצירת</w:delText>
              </w:r>
              <w:r w:rsidRPr="00985365" w:rsidDel="008612F0">
                <w:rPr>
                  <w:rStyle w:val="Hyperlink"/>
                  <w:rFonts w:ascii="David" w:hAnsi="David" w:cs="David"/>
                  <w:noProof/>
                  <w:sz w:val="24"/>
                  <w:szCs w:val="24"/>
                  <w:rtl/>
                  <w:rPrChange w:id="208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noProof/>
                  <w:sz w:val="24"/>
                  <w:szCs w:val="24"/>
                  <w:rPrChange w:id="2087" w:author="Nir Ostrovski" w:date="2018-09-05T13:30:00Z">
                    <w:rPr>
                      <w:rStyle w:val="Hyperlink"/>
                      <w:rFonts w:ascii="David" w:hAnsi="David" w:cs="David"/>
                      <w:noProof/>
                    </w:rPr>
                  </w:rPrChange>
                </w:rPr>
                <w:delText>Wish List</w:delText>
              </w:r>
              <w:r w:rsidRPr="00985365" w:rsidDel="008612F0">
                <w:rPr>
                  <w:rFonts w:ascii="David" w:hAnsi="David" w:cs="David"/>
                  <w:noProof/>
                  <w:webHidden/>
                  <w:sz w:val="24"/>
                  <w:szCs w:val="24"/>
                  <w:rPrChange w:id="2088" w:author="Nir Ostrovski" w:date="2018-09-05T13:30:00Z">
                    <w:rPr>
                      <w:noProof/>
                      <w:webHidden/>
                    </w:rPr>
                  </w:rPrChange>
                </w:rPr>
                <w:tab/>
              </w:r>
              <w:r w:rsidRPr="00985365" w:rsidDel="008612F0">
                <w:rPr>
                  <w:rFonts w:ascii="David" w:hAnsi="David" w:cs="David"/>
                  <w:noProof/>
                  <w:webHidden/>
                  <w:sz w:val="24"/>
                  <w:szCs w:val="24"/>
                  <w:rPrChange w:id="2089" w:author="Nir Ostrovski" w:date="2018-09-05T13:30:00Z">
                    <w:rPr>
                      <w:noProof/>
                      <w:webHidden/>
                    </w:rPr>
                  </w:rPrChange>
                </w:rPr>
                <w:fldChar w:fldCharType="begin"/>
              </w:r>
              <w:r w:rsidRPr="00985365" w:rsidDel="008612F0">
                <w:rPr>
                  <w:rFonts w:ascii="David" w:hAnsi="David" w:cs="David"/>
                  <w:noProof/>
                  <w:webHidden/>
                  <w:sz w:val="24"/>
                  <w:szCs w:val="24"/>
                  <w:rPrChange w:id="2090" w:author="Nir Ostrovski" w:date="2018-09-05T13:30:00Z">
                    <w:rPr>
                      <w:noProof/>
                      <w:webHidden/>
                    </w:rPr>
                  </w:rPrChange>
                </w:rPr>
                <w:delInstrText xml:space="preserve"> PAGEREF _Toc523917429 \h </w:delInstrText>
              </w:r>
            </w:del>
          </w:ins>
          <w:del w:id="2091" w:author="Nir Ostrovski [2]" w:date="2018-11-04T20:13:00Z">
            <w:r w:rsidRPr="00985365" w:rsidDel="008612F0">
              <w:rPr>
                <w:rFonts w:ascii="David" w:hAnsi="David" w:cs="David"/>
                <w:noProof/>
                <w:webHidden/>
                <w:sz w:val="24"/>
                <w:szCs w:val="24"/>
                <w:rPrChange w:id="209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093" w:author="Nir Ostrovski" w:date="2018-09-05T13:30:00Z">
                  <w:rPr>
                    <w:noProof/>
                    <w:webHidden/>
                  </w:rPr>
                </w:rPrChange>
              </w:rPr>
              <w:fldChar w:fldCharType="separate"/>
            </w:r>
          </w:del>
          <w:ins w:id="2094" w:author="Nir Ostrovski" w:date="2018-09-05T13:26:00Z">
            <w:del w:id="2095" w:author="Nir Ostrovski [2]" w:date="2018-11-04T20:13:00Z">
              <w:r w:rsidRPr="00985365" w:rsidDel="008612F0">
                <w:rPr>
                  <w:rFonts w:ascii="David" w:hAnsi="David" w:cs="David"/>
                  <w:noProof/>
                  <w:webHidden/>
                  <w:sz w:val="24"/>
                  <w:szCs w:val="24"/>
                  <w:rPrChange w:id="2096" w:author="Nir Ostrovski" w:date="2018-09-05T13:30:00Z">
                    <w:rPr>
                      <w:noProof/>
                      <w:webHidden/>
                    </w:rPr>
                  </w:rPrChange>
                </w:rPr>
                <w:delText>12</w:delText>
              </w:r>
              <w:r w:rsidRPr="00985365" w:rsidDel="008612F0">
                <w:rPr>
                  <w:rFonts w:ascii="David" w:hAnsi="David" w:cs="David"/>
                  <w:noProof/>
                  <w:webHidden/>
                  <w:sz w:val="24"/>
                  <w:szCs w:val="24"/>
                  <w:rPrChange w:id="2097" w:author="Nir Ostrovski" w:date="2018-09-05T13:30:00Z">
                    <w:rPr>
                      <w:noProof/>
                      <w:webHidden/>
                    </w:rPr>
                  </w:rPrChange>
                </w:rPr>
                <w:fldChar w:fldCharType="end"/>
              </w:r>
              <w:r w:rsidRPr="00985365" w:rsidDel="008612F0">
                <w:rPr>
                  <w:rStyle w:val="Hyperlink"/>
                  <w:rFonts w:ascii="David" w:hAnsi="David" w:cs="David"/>
                  <w:noProof/>
                  <w:sz w:val="24"/>
                  <w:szCs w:val="24"/>
                  <w:rPrChange w:id="2098" w:author="Nir Ostrovski" w:date="2018-09-05T13:30:00Z">
                    <w:rPr>
                      <w:rStyle w:val="Hyperlink"/>
                      <w:noProof/>
                    </w:rPr>
                  </w:rPrChange>
                </w:rPr>
                <w:fldChar w:fldCharType="end"/>
              </w:r>
            </w:del>
          </w:ins>
        </w:p>
        <w:p w14:paraId="11DE297D" w14:textId="402DC248" w:rsidR="0050190E" w:rsidRPr="00985365" w:rsidDel="008612F0" w:rsidRDefault="0050190E">
          <w:pPr>
            <w:pStyle w:val="TOCHeading"/>
            <w:bidi/>
            <w:rPr>
              <w:ins w:id="2099" w:author="Nir Ostrovski" w:date="2018-09-05T13:26:00Z"/>
              <w:del w:id="2100" w:author="Nir Ostrovski [2]" w:date="2018-11-04T20:13:00Z"/>
              <w:rFonts w:ascii="David" w:eastAsiaTheme="minorEastAsia" w:hAnsi="David" w:cs="David"/>
              <w:noProof/>
              <w:sz w:val="24"/>
              <w:szCs w:val="24"/>
              <w:rPrChange w:id="2101" w:author="Nir Ostrovski" w:date="2018-09-05T13:30:00Z">
                <w:rPr>
                  <w:ins w:id="2102" w:author="Nir Ostrovski" w:date="2018-09-05T13:26:00Z"/>
                  <w:del w:id="2103" w:author="Nir Ostrovski [2]" w:date="2018-11-04T20:13:00Z"/>
                  <w:rFonts w:eastAsiaTheme="minorEastAsia"/>
                  <w:noProof/>
                </w:rPr>
              </w:rPrChange>
            </w:rPr>
            <w:pPrChange w:id="2104" w:author="Nir Ostrovski [2]" w:date="2018-11-04T20:13:00Z">
              <w:pPr>
                <w:pStyle w:val="TOC2"/>
                <w:bidi w:val="0"/>
              </w:pPr>
            </w:pPrChange>
          </w:pPr>
          <w:ins w:id="2105" w:author="Nir Ostrovski" w:date="2018-09-05T13:26:00Z">
            <w:del w:id="2106" w:author="Nir Ostrovski [2]" w:date="2018-11-04T20:13:00Z">
              <w:r w:rsidRPr="00985365" w:rsidDel="008612F0">
                <w:rPr>
                  <w:rStyle w:val="Hyperlink"/>
                  <w:rFonts w:ascii="David" w:hAnsi="David" w:cs="David"/>
                  <w:noProof/>
                  <w:sz w:val="24"/>
                  <w:szCs w:val="24"/>
                  <w:rPrChange w:id="210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0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09" w:author="Nir Ostrovski" w:date="2018-09-05T13:30:00Z">
                    <w:rPr>
                      <w:noProof/>
                    </w:rPr>
                  </w:rPrChange>
                </w:rPr>
                <w:delInstrText>HYPERLINK \l "_Toc523917430"</w:delInstrText>
              </w:r>
              <w:r w:rsidRPr="00985365" w:rsidDel="008612F0">
                <w:rPr>
                  <w:rStyle w:val="Hyperlink"/>
                  <w:rFonts w:ascii="David" w:hAnsi="David" w:cs="David"/>
                  <w:noProof/>
                  <w:sz w:val="24"/>
                  <w:szCs w:val="24"/>
                  <w:rPrChange w:id="211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11"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12" w:author="Nir Ostrovski" w:date="2018-09-05T13:30:00Z">
                    <w:rPr>
                      <w:rStyle w:val="Hyperlink"/>
                      <w:rFonts w:ascii="David" w:hAnsi="David" w:cs="David"/>
                      <w:noProof/>
                    </w:rPr>
                  </w:rPrChange>
                </w:rPr>
                <w:delText>7.2</w:delText>
              </w:r>
              <w:r w:rsidRPr="00985365" w:rsidDel="008612F0">
                <w:rPr>
                  <w:rFonts w:ascii="David" w:eastAsiaTheme="minorEastAsia" w:hAnsi="David" w:cs="David"/>
                  <w:noProof/>
                  <w:sz w:val="24"/>
                  <w:szCs w:val="24"/>
                  <w:rPrChange w:id="2113"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14" w:author="Nir Ostrovski" w:date="2018-09-05T13:30:00Z">
                    <w:rPr>
                      <w:rStyle w:val="Hyperlink"/>
                      <w:rFonts w:ascii="David" w:hAnsi="David" w:cs="David" w:hint="eastAsia"/>
                      <w:noProof/>
                      <w:rtl/>
                    </w:rPr>
                  </w:rPrChange>
                </w:rPr>
                <w:delText>פרסום</w:delText>
              </w:r>
              <w:r w:rsidRPr="00985365" w:rsidDel="008612F0">
                <w:rPr>
                  <w:rStyle w:val="Hyperlink"/>
                  <w:rFonts w:ascii="David" w:hAnsi="David" w:cs="David"/>
                  <w:noProof/>
                  <w:sz w:val="24"/>
                  <w:szCs w:val="24"/>
                  <w:rtl/>
                  <w:rPrChange w:id="2115"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16" w:author="Nir Ostrovski" w:date="2018-09-05T13:30:00Z">
                    <w:rPr>
                      <w:rStyle w:val="Hyperlink"/>
                      <w:rFonts w:ascii="David" w:hAnsi="David" w:cs="David" w:hint="eastAsia"/>
                      <w:noProof/>
                      <w:rtl/>
                    </w:rPr>
                  </w:rPrChange>
                </w:rPr>
                <w:delText>משרה</w:delText>
              </w:r>
              <w:r w:rsidRPr="00985365" w:rsidDel="008612F0">
                <w:rPr>
                  <w:rFonts w:ascii="David" w:hAnsi="David" w:cs="David"/>
                  <w:noProof/>
                  <w:webHidden/>
                  <w:sz w:val="24"/>
                  <w:szCs w:val="24"/>
                  <w:rPrChange w:id="2117" w:author="Nir Ostrovski" w:date="2018-09-05T13:30:00Z">
                    <w:rPr>
                      <w:noProof/>
                      <w:webHidden/>
                    </w:rPr>
                  </w:rPrChange>
                </w:rPr>
                <w:tab/>
              </w:r>
              <w:r w:rsidRPr="00985365" w:rsidDel="008612F0">
                <w:rPr>
                  <w:rFonts w:ascii="David" w:hAnsi="David" w:cs="David"/>
                  <w:noProof/>
                  <w:webHidden/>
                  <w:sz w:val="24"/>
                  <w:szCs w:val="24"/>
                  <w:rPrChange w:id="2118" w:author="Nir Ostrovski" w:date="2018-09-05T13:30:00Z">
                    <w:rPr>
                      <w:noProof/>
                      <w:webHidden/>
                    </w:rPr>
                  </w:rPrChange>
                </w:rPr>
                <w:fldChar w:fldCharType="begin"/>
              </w:r>
              <w:r w:rsidRPr="00985365" w:rsidDel="008612F0">
                <w:rPr>
                  <w:rFonts w:ascii="David" w:hAnsi="David" w:cs="David"/>
                  <w:noProof/>
                  <w:webHidden/>
                  <w:sz w:val="24"/>
                  <w:szCs w:val="24"/>
                  <w:rPrChange w:id="2119" w:author="Nir Ostrovski" w:date="2018-09-05T13:30:00Z">
                    <w:rPr>
                      <w:noProof/>
                      <w:webHidden/>
                    </w:rPr>
                  </w:rPrChange>
                </w:rPr>
                <w:delInstrText xml:space="preserve"> PAGEREF _Toc523917430 \h </w:delInstrText>
              </w:r>
            </w:del>
          </w:ins>
          <w:del w:id="2120" w:author="Nir Ostrovski [2]" w:date="2018-11-04T20:13:00Z">
            <w:r w:rsidRPr="00985365" w:rsidDel="008612F0">
              <w:rPr>
                <w:rFonts w:ascii="David" w:hAnsi="David" w:cs="David"/>
                <w:noProof/>
                <w:webHidden/>
                <w:sz w:val="24"/>
                <w:szCs w:val="24"/>
                <w:rPrChange w:id="212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22" w:author="Nir Ostrovski" w:date="2018-09-05T13:30:00Z">
                  <w:rPr>
                    <w:noProof/>
                    <w:webHidden/>
                  </w:rPr>
                </w:rPrChange>
              </w:rPr>
              <w:fldChar w:fldCharType="separate"/>
            </w:r>
          </w:del>
          <w:ins w:id="2123" w:author="Nir Ostrovski" w:date="2018-09-05T13:26:00Z">
            <w:del w:id="2124" w:author="Nir Ostrovski [2]" w:date="2018-11-04T20:13:00Z">
              <w:r w:rsidRPr="00985365" w:rsidDel="008612F0">
                <w:rPr>
                  <w:rFonts w:ascii="David" w:hAnsi="David" w:cs="David"/>
                  <w:noProof/>
                  <w:webHidden/>
                  <w:sz w:val="24"/>
                  <w:szCs w:val="24"/>
                  <w:rPrChange w:id="2125" w:author="Nir Ostrovski" w:date="2018-09-05T13:30:00Z">
                    <w:rPr>
                      <w:noProof/>
                      <w:webHidden/>
                    </w:rPr>
                  </w:rPrChange>
                </w:rPr>
                <w:delText>13</w:delText>
              </w:r>
              <w:r w:rsidRPr="00985365" w:rsidDel="008612F0">
                <w:rPr>
                  <w:rFonts w:ascii="David" w:hAnsi="David" w:cs="David"/>
                  <w:noProof/>
                  <w:webHidden/>
                  <w:sz w:val="24"/>
                  <w:szCs w:val="24"/>
                  <w:rPrChange w:id="2126" w:author="Nir Ostrovski" w:date="2018-09-05T13:30:00Z">
                    <w:rPr>
                      <w:noProof/>
                      <w:webHidden/>
                    </w:rPr>
                  </w:rPrChange>
                </w:rPr>
                <w:fldChar w:fldCharType="end"/>
              </w:r>
              <w:r w:rsidRPr="00985365" w:rsidDel="008612F0">
                <w:rPr>
                  <w:rStyle w:val="Hyperlink"/>
                  <w:rFonts w:ascii="David" w:hAnsi="David" w:cs="David"/>
                  <w:noProof/>
                  <w:sz w:val="24"/>
                  <w:szCs w:val="24"/>
                  <w:rPrChange w:id="2127" w:author="Nir Ostrovski" w:date="2018-09-05T13:30:00Z">
                    <w:rPr>
                      <w:rStyle w:val="Hyperlink"/>
                      <w:noProof/>
                    </w:rPr>
                  </w:rPrChange>
                </w:rPr>
                <w:fldChar w:fldCharType="end"/>
              </w:r>
            </w:del>
          </w:ins>
        </w:p>
        <w:p w14:paraId="12EA48A6" w14:textId="5557382E" w:rsidR="0050190E" w:rsidRPr="00985365" w:rsidDel="008612F0" w:rsidRDefault="0050190E">
          <w:pPr>
            <w:pStyle w:val="TOCHeading"/>
            <w:bidi/>
            <w:rPr>
              <w:ins w:id="2128" w:author="Nir Ostrovski" w:date="2018-09-05T13:26:00Z"/>
              <w:del w:id="2129" w:author="Nir Ostrovski [2]" w:date="2018-11-04T20:13:00Z"/>
              <w:rFonts w:ascii="David" w:eastAsiaTheme="minorEastAsia" w:hAnsi="David" w:cs="David"/>
              <w:noProof/>
              <w:sz w:val="24"/>
              <w:szCs w:val="24"/>
              <w:rPrChange w:id="2130" w:author="Nir Ostrovski" w:date="2018-09-05T13:30:00Z">
                <w:rPr>
                  <w:ins w:id="2131" w:author="Nir Ostrovski" w:date="2018-09-05T13:26:00Z"/>
                  <w:del w:id="2132" w:author="Nir Ostrovski [2]" w:date="2018-11-04T20:13:00Z"/>
                  <w:rFonts w:eastAsiaTheme="minorEastAsia"/>
                  <w:noProof/>
                </w:rPr>
              </w:rPrChange>
            </w:rPr>
            <w:pPrChange w:id="2133" w:author="Nir Ostrovski [2]" w:date="2018-11-04T20:13:00Z">
              <w:pPr>
                <w:pStyle w:val="TOC2"/>
                <w:bidi w:val="0"/>
              </w:pPr>
            </w:pPrChange>
          </w:pPr>
          <w:ins w:id="2134" w:author="Nir Ostrovski" w:date="2018-09-05T13:26:00Z">
            <w:del w:id="2135" w:author="Nir Ostrovski [2]" w:date="2018-11-04T20:13:00Z">
              <w:r w:rsidRPr="00985365" w:rsidDel="008612F0">
                <w:rPr>
                  <w:rStyle w:val="Hyperlink"/>
                  <w:rFonts w:ascii="David" w:hAnsi="David" w:cs="David"/>
                  <w:noProof/>
                  <w:sz w:val="24"/>
                  <w:szCs w:val="24"/>
                  <w:rPrChange w:id="213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3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38" w:author="Nir Ostrovski" w:date="2018-09-05T13:30:00Z">
                    <w:rPr>
                      <w:noProof/>
                    </w:rPr>
                  </w:rPrChange>
                </w:rPr>
                <w:delInstrText>HYPERLINK \l "_Toc523917431"</w:delInstrText>
              </w:r>
              <w:r w:rsidRPr="00985365" w:rsidDel="008612F0">
                <w:rPr>
                  <w:rStyle w:val="Hyperlink"/>
                  <w:rFonts w:ascii="David" w:hAnsi="David" w:cs="David"/>
                  <w:noProof/>
                  <w:sz w:val="24"/>
                  <w:szCs w:val="24"/>
                  <w:rPrChange w:id="213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40"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41" w:author="Nir Ostrovski" w:date="2018-09-05T13:30:00Z">
                    <w:rPr>
                      <w:rStyle w:val="Hyperlink"/>
                      <w:rFonts w:ascii="David" w:hAnsi="David" w:cs="David"/>
                      <w:noProof/>
                    </w:rPr>
                  </w:rPrChange>
                </w:rPr>
                <w:delText>7.3</w:delText>
              </w:r>
              <w:r w:rsidRPr="00985365" w:rsidDel="008612F0">
                <w:rPr>
                  <w:rFonts w:ascii="David" w:eastAsiaTheme="minorEastAsia" w:hAnsi="David" w:cs="David"/>
                  <w:noProof/>
                  <w:sz w:val="24"/>
                  <w:szCs w:val="24"/>
                  <w:rPrChange w:id="2142"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43" w:author="Nir Ostrovski" w:date="2018-09-05T13:30:00Z">
                    <w:rPr>
                      <w:rStyle w:val="Hyperlink"/>
                      <w:rFonts w:ascii="David" w:hAnsi="David" w:cs="David" w:hint="eastAsia"/>
                      <w:noProof/>
                      <w:rtl/>
                    </w:rPr>
                  </w:rPrChange>
                </w:rPr>
                <w:delText>התאמה</w:delText>
              </w:r>
              <w:r w:rsidRPr="00985365" w:rsidDel="008612F0">
                <w:rPr>
                  <w:rStyle w:val="Hyperlink"/>
                  <w:rFonts w:ascii="David" w:hAnsi="David" w:cs="David"/>
                  <w:noProof/>
                  <w:sz w:val="24"/>
                  <w:szCs w:val="24"/>
                  <w:rtl/>
                  <w:rPrChange w:id="2144"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5" w:author="Nir Ostrovski" w:date="2018-09-05T13:30:00Z">
                    <w:rPr>
                      <w:rStyle w:val="Hyperlink"/>
                      <w:rFonts w:ascii="David" w:hAnsi="David" w:cs="David" w:hint="eastAsia"/>
                      <w:noProof/>
                      <w:rtl/>
                    </w:rPr>
                  </w:rPrChange>
                </w:rPr>
                <w:delText>בין</w:delText>
              </w:r>
              <w:r w:rsidRPr="00985365" w:rsidDel="008612F0">
                <w:rPr>
                  <w:rStyle w:val="Hyperlink"/>
                  <w:rFonts w:ascii="David" w:hAnsi="David" w:cs="David"/>
                  <w:noProof/>
                  <w:sz w:val="24"/>
                  <w:szCs w:val="24"/>
                  <w:rtl/>
                  <w:rPrChange w:id="214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7" w:author="Nir Ostrovski" w:date="2018-09-05T13:30:00Z">
                    <w:rPr>
                      <w:rStyle w:val="Hyperlink"/>
                      <w:rFonts w:ascii="David" w:hAnsi="David" w:cs="David" w:hint="eastAsia"/>
                      <w:noProof/>
                      <w:rtl/>
                    </w:rPr>
                  </w:rPrChange>
                </w:rPr>
                <w:delText>משרה</w:delText>
              </w:r>
              <w:r w:rsidRPr="00985365" w:rsidDel="008612F0">
                <w:rPr>
                  <w:rStyle w:val="Hyperlink"/>
                  <w:rFonts w:ascii="David" w:hAnsi="David" w:cs="David"/>
                  <w:noProof/>
                  <w:sz w:val="24"/>
                  <w:szCs w:val="24"/>
                  <w:rtl/>
                  <w:rPrChange w:id="214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49" w:author="Nir Ostrovski" w:date="2018-09-05T13:30:00Z">
                    <w:rPr>
                      <w:rStyle w:val="Hyperlink"/>
                      <w:rFonts w:ascii="David" w:hAnsi="David" w:cs="David" w:hint="eastAsia"/>
                      <w:noProof/>
                      <w:rtl/>
                    </w:rPr>
                  </w:rPrChange>
                </w:rPr>
                <w:delText>לסטודנט</w:delText>
              </w:r>
              <w:r w:rsidRPr="00985365" w:rsidDel="008612F0">
                <w:rPr>
                  <w:rFonts w:ascii="David" w:hAnsi="David" w:cs="David"/>
                  <w:noProof/>
                  <w:webHidden/>
                  <w:sz w:val="24"/>
                  <w:szCs w:val="24"/>
                  <w:rPrChange w:id="2150" w:author="Nir Ostrovski" w:date="2018-09-05T13:30:00Z">
                    <w:rPr>
                      <w:noProof/>
                      <w:webHidden/>
                    </w:rPr>
                  </w:rPrChange>
                </w:rPr>
                <w:tab/>
              </w:r>
              <w:r w:rsidRPr="00985365" w:rsidDel="008612F0">
                <w:rPr>
                  <w:rFonts w:ascii="David" w:hAnsi="David" w:cs="David"/>
                  <w:noProof/>
                  <w:webHidden/>
                  <w:sz w:val="24"/>
                  <w:szCs w:val="24"/>
                  <w:rPrChange w:id="2151" w:author="Nir Ostrovski" w:date="2018-09-05T13:30:00Z">
                    <w:rPr>
                      <w:noProof/>
                      <w:webHidden/>
                    </w:rPr>
                  </w:rPrChange>
                </w:rPr>
                <w:fldChar w:fldCharType="begin"/>
              </w:r>
              <w:r w:rsidRPr="00985365" w:rsidDel="008612F0">
                <w:rPr>
                  <w:rFonts w:ascii="David" w:hAnsi="David" w:cs="David"/>
                  <w:noProof/>
                  <w:webHidden/>
                  <w:sz w:val="24"/>
                  <w:szCs w:val="24"/>
                  <w:rPrChange w:id="2152" w:author="Nir Ostrovski" w:date="2018-09-05T13:30:00Z">
                    <w:rPr>
                      <w:noProof/>
                      <w:webHidden/>
                    </w:rPr>
                  </w:rPrChange>
                </w:rPr>
                <w:delInstrText xml:space="preserve"> PAGEREF _Toc523917431 \h </w:delInstrText>
              </w:r>
            </w:del>
          </w:ins>
          <w:del w:id="2153" w:author="Nir Ostrovski [2]" w:date="2018-11-04T20:13:00Z">
            <w:r w:rsidRPr="00985365" w:rsidDel="008612F0">
              <w:rPr>
                <w:rFonts w:ascii="David" w:hAnsi="David" w:cs="David"/>
                <w:noProof/>
                <w:webHidden/>
                <w:sz w:val="24"/>
                <w:szCs w:val="24"/>
                <w:rPrChange w:id="215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55" w:author="Nir Ostrovski" w:date="2018-09-05T13:30:00Z">
                  <w:rPr>
                    <w:noProof/>
                    <w:webHidden/>
                  </w:rPr>
                </w:rPrChange>
              </w:rPr>
              <w:fldChar w:fldCharType="separate"/>
            </w:r>
          </w:del>
          <w:ins w:id="2156" w:author="Nir Ostrovski" w:date="2018-09-05T13:26:00Z">
            <w:del w:id="2157" w:author="Nir Ostrovski [2]" w:date="2018-11-04T20:13:00Z">
              <w:r w:rsidRPr="00985365" w:rsidDel="008612F0">
                <w:rPr>
                  <w:rFonts w:ascii="David" w:hAnsi="David" w:cs="David"/>
                  <w:noProof/>
                  <w:webHidden/>
                  <w:sz w:val="24"/>
                  <w:szCs w:val="24"/>
                  <w:rPrChange w:id="2158" w:author="Nir Ostrovski" w:date="2018-09-05T13:30:00Z">
                    <w:rPr>
                      <w:noProof/>
                      <w:webHidden/>
                    </w:rPr>
                  </w:rPrChange>
                </w:rPr>
                <w:delText>14</w:delText>
              </w:r>
              <w:r w:rsidRPr="00985365" w:rsidDel="008612F0">
                <w:rPr>
                  <w:rFonts w:ascii="David" w:hAnsi="David" w:cs="David"/>
                  <w:noProof/>
                  <w:webHidden/>
                  <w:sz w:val="24"/>
                  <w:szCs w:val="24"/>
                  <w:rPrChange w:id="2159" w:author="Nir Ostrovski" w:date="2018-09-05T13:30:00Z">
                    <w:rPr>
                      <w:noProof/>
                      <w:webHidden/>
                    </w:rPr>
                  </w:rPrChange>
                </w:rPr>
                <w:fldChar w:fldCharType="end"/>
              </w:r>
              <w:r w:rsidRPr="00985365" w:rsidDel="008612F0">
                <w:rPr>
                  <w:rStyle w:val="Hyperlink"/>
                  <w:rFonts w:ascii="David" w:hAnsi="David" w:cs="David"/>
                  <w:noProof/>
                  <w:sz w:val="24"/>
                  <w:szCs w:val="24"/>
                  <w:rPrChange w:id="2160" w:author="Nir Ostrovski" w:date="2018-09-05T13:30:00Z">
                    <w:rPr>
                      <w:rStyle w:val="Hyperlink"/>
                      <w:noProof/>
                    </w:rPr>
                  </w:rPrChange>
                </w:rPr>
                <w:fldChar w:fldCharType="end"/>
              </w:r>
            </w:del>
          </w:ins>
        </w:p>
        <w:p w14:paraId="40F1D089" w14:textId="6E01D72F" w:rsidR="0050190E" w:rsidRPr="00985365" w:rsidDel="008612F0" w:rsidRDefault="0050190E">
          <w:pPr>
            <w:pStyle w:val="TOCHeading"/>
            <w:bidi/>
            <w:rPr>
              <w:ins w:id="2161" w:author="Nir Ostrovski" w:date="2018-09-05T13:26:00Z"/>
              <w:del w:id="2162" w:author="Nir Ostrovski [2]" w:date="2018-11-04T20:13:00Z"/>
              <w:rFonts w:ascii="David" w:eastAsiaTheme="minorEastAsia" w:hAnsi="David" w:cs="David"/>
              <w:noProof/>
              <w:sz w:val="24"/>
              <w:szCs w:val="24"/>
              <w:rPrChange w:id="2163" w:author="Nir Ostrovski" w:date="2018-09-05T13:30:00Z">
                <w:rPr>
                  <w:ins w:id="2164" w:author="Nir Ostrovski" w:date="2018-09-05T13:26:00Z"/>
                  <w:del w:id="2165" w:author="Nir Ostrovski [2]" w:date="2018-11-04T20:13:00Z"/>
                  <w:rFonts w:eastAsiaTheme="minorEastAsia"/>
                  <w:noProof/>
                </w:rPr>
              </w:rPrChange>
            </w:rPr>
            <w:pPrChange w:id="2166" w:author="Nir Ostrovski [2]" w:date="2018-11-04T20:13:00Z">
              <w:pPr>
                <w:pStyle w:val="TOC2"/>
                <w:bidi w:val="0"/>
              </w:pPr>
            </w:pPrChange>
          </w:pPr>
          <w:ins w:id="2167" w:author="Nir Ostrovski" w:date="2018-09-05T13:26:00Z">
            <w:del w:id="2168" w:author="Nir Ostrovski [2]" w:date="2018-11-04T20:13:00Z">
              <w:r w:rsidRPr="00985365" w:rsidDel="008612F0">
                <w:rPr>
                  <w:rStyle w:val="Hyperlink"/>
                  <w:rFonts w:ascii="David" w:hAnsi="David" w:cs="David"/>
                  <w:noProof/>
                  <w:sz w:val="24"/>
                  <w:szCs w:val="24"/>
                  <w:rPrChange w:id="216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7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171" w:author="Nir Ostrovski" w:date="2018-09-05T13:30:00Z">
                    <w:rPr>
                      <w:noProof/>
                    </w:rPr>
                  </w:rPrChange>
                </w:rPr>
                <w:delInstrText>HYPERLINK \l "_Toc523917432"</w:delInstrText>
              </w:r>
              <w:r w:rsidRPr="00985365" w:rsidDel="008612F0">
                <w:rPr>
                  <w:rStyle w:val="Hyperlink"/>
                  <w:rFonts w:ascii="David" w:hAnsi="David" w:cs="David"/>
                  <w:noProof/>
                  <w:sz w:val="24"/>
                  <w:szCs w:val="24"/>
                  <w:rPrChange w:id="217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173"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174" w:author="Nir Ostrovski" w:date="2018-09-05T13:30:00Z">
                    <w:rPr>
                      <w:rStyle w:val="Hyperlink"/>
                      <w:rFonts w:ascii="David" w:hAnsi="David" w:cs="David"/>
                      <w:noProof/>
                    </w:rPr>
                  </w:rPrChange>
                </w:rPr>
                <w:delText>7.4</w:delText>
              </w:r>
              <w:r w:rsidRPr="00985365" w:rsidDel="008612F0">
                <w:rPr>
                  <w:rFonts w:ascii="David" w:eastAsiaTheme="minorEastAsia" w:hAnsi="David" w:cs="David"/>
                  <w:noProof/>
                  <w:sz w:val="24"/>
                  <w:szCs w:val="24"/>
                  <w:rPrChange w:id="2175"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176" w:author="Nir Ostrovski" w:date="2018-09-05T13:30:00Z">
                    <w:rPr>
                      <w:rStyle w:val="Hyperlink"/>
                      <w:rFonts w:ascii="David" w:hAnsi="David" w:cs="David" w:hint="eastAsia"/>
                      <w:noProof/>
                      <w:rtl/>
                    </w:rPr>
                  </w:rPrChange>
                </w:rPr>
                <w:delText>משוב</w:delText>
              </w:r>
              <w:r w:rsidRPr="00985365" w:rsidDel="008612F0">
                <w:rPr>
                  <w:rStyle w:val="Hyperlink"/>
                  <w:rFonts w:ascii="David" w:hAnsi="David" w:cs="David"/>
                  <w:noProof/>
                  <w:sz w:val="24"/>
                  <w:szCs w:val="24"/>
                  <w:rtl/>
                  <w:rPrChange w:id="2177"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178"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179" w:author="Nir Ostrovski" w:date="2018-09-05T13:30:00Z">
                    <w:rPr>
                      <w:noProof/>
                      <w:webHidden/>
                    </w:rPr>
                  </w:rPrChange>
                </w:rPr>
                <w:tab/>
              </w:r>
              <w:r w:rsidRPr="00985365" w:rsidDel="008612F0">
                <w:rPr>
                  <w:rFonts w:ascii="David" w:hAnsi="David" w:cs="David"/>
                  <w:noProof/>
                  <w:webHidden/>
                  <w:sz w:val="24"/>
                  <w:szCs w:val="24"/>
                  <w:rPrChange w:id="2180" w:author="Nir Ostrovski" w:date="2018-09-05T13:30:00Z">
                    <w:rPr>
                      <w:noProof/>
                      <w:webHidden/>
                    </w:rPr>
                  </w:rPrChange>
                </w:rPr>
                <w:fldChar w:fldCharType="begin"/>
              </w:r>
              <w:r w:rsidRPr="00985365" w:rsidDel="008612F0">
                <w:rPr>
                  <w:rFonts w:ascii="David" w:hAnsi="David" w:cs="David"/>
                  <w:noProof/>
                  <w:webHidden/>
                  <w:sz w:val="24"/>
                  <w:szCs w:val="24"/>
                  <w:rPrChange w:id="2181" w:author="Nir Ostrovski" w:date="2018-09-05T13:30:00Z">
                    <w:rPr>
                      <w:noProof/>
                      <w:webHidden/>
                    </w:rPr>
                  </w:rPrChange>
                </w:rPr>
                <w:delInstrText xml:space="preserve"> PAGEREF _Toc523917432 \h </w:delInstrText>
              </w:r>
            </w:del>
          </w:ins>
          <w:del w:id="2182" w:author="Nir Ostrovski [2]" w:date="2018-11-04T20:13:00Z">
            <w:r w:rsidRPr="00985365" w:rsidDel="008612F0">
              <w:rPr>
                <w:rFonts w:ascii="David" w:hAnsi="David" w:cs="David"/>
                <w:noProof/>
                <w:webHidden/>
                <w:sz w:val="24"/>
                <w:szCs w:val="24"/>
                <w:rPrChange w:id="218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184" w:author="Nir Ostrovski" w:date="2018-09-05T13:30:00Z">
                  <w:rPr>
                    <w:noProof/>
                    <w:webHidden/>
                  </w:rPr>
                </w:rPrChange>
              </w:rPr>
              <w:fldChar w:fldCharType="separate"/>
            </w:r>
          </w:del>
          <w:ins w:id="2185" w:author="Nir Ostrovski" w:date="2018-09-05T13:26:00Z">
            <w:del w:id="2186" w:author="Nir Ostrovski [2]" w:date="2018-11-04T20:13:00Z">
              <w:r w:rsidRPr="00985365" w:rsidDel="008612F0">
                <w:rPr>
                  <w:rFonts w:ascii="David" w:hAnsi="David" w:cs="David"/>
                  <w:noProof/>
                  <w:webHidden/>
                  <w:sz w:val="24"/>
                  <w:szCs w:val="24"/>
                  <w:rPrChange w:id="2187" w:author="Nir Ostrovski" w:date="2018-09-05T13:30:00Z">
                    <w:rPr>
                      <w:noProof/>
                      <w:webHidden/>
                    </w:rPr>
                  </w:rPrChange>
                </w:rPr>
                <w:delText>15</w:delText>
              </w:r>
              <w:r w:rsidRPr="00985365" w:rsidDel="008612F0">
                <w:rPr>
                  <w:rFonts w:ascii="David" w:hAnsi="David" w:cs="David"/>
                  <w:noProof/>
                  <w:webHidden/>
                  <w:sz w:val="24"/>
                  <w:szCs w:val="24"/>
                  <w:rPrChange w:id="2188" w:author="Nir Ostrovski" w:date="2018-09-05T13:30:00Z">
                    <w:rPr>
                      <w:noProof/>
                      <w:webHidden/>
                    </w:rPr>
                  </w:rPrChange>
                </w:rPr>
                <w:fldChar w:fldCharType="end"/>
              </w:r>
              <w:r w:rsidRPr="00985365" w:rsidDel="008612F0">
                <w:rPr>
                  <w:rStyle w:val="Hyperlink"/>
                  <w:rFonts w:ascii="David" w:hAnsi="David" w:cs="David"/>
                  <w:noProof/>
                  <w:sz w:val="24"/>
                  <w:szCs w:val="24"/>
                  <w:rPrChange w:id="2189" w:author="Nir Ostrovski" w:date="2018-09-05T13:30:00Z">
                    <w:rPr>
                      <w:rStyle w:val="Hyperlink"/>
                      <w:noProof/>
                    </w:rPr>
                  </w:rPrChange>
                </w:rPr>
                <w:fldChar w:fldCharType="end"/>
              </w:r>
            </w:del>
          </w:ins>
        </w:p>
        <w:p w14:paraId="17D9F582" w14:textId="6D7147A4" w:rsidR="0050190E" w:rsidRPr="00985365" w:rsidDel="008612F0" w:rsidRDefault="0050190E">
          <w:pPr>
            <w:pStyle w:val="TOCHeading"/>
            <w:bidi/>
            <w:rPr>
              <w:ins w:id="2190" w:author="Nir Ostrovski" w:date="2018-09-05T13:26:00Z"/>
              <w:del w:id="2191" w:author="Nir Ostrovski [2]" w:date="2018-11-04T20:13:00Z"/>
              <w:rFonts w:ascii="David" w:eastAsiaTheme="minorEastAsia" w:hAnsi="David" w:cs="David"/>
              <w:noProof/>
              <w:sz w:val="24"/>
              <w:szCs w:val="24"/>
              <w:rPrChange w:id="2192" w:author="Nir Ostrovski" w:date="2018-09-05T13:30:00Z">
                <w:rPr>
                  <w:ins w:id="2193" w:author="Nir Ostrovski" w:date="2018-09-05T13:26:00Z"/>
                  <w:del w:id="2194" w:author="Nir Ostrovski [2]" w:date="2018-11-04T20:13:00Z"/>
                  <w:rFonts w:eastAsiaTheme="minorEastAsia"/>
                  <w:noProof/>
                </w:rPr>
              </w:rPrChange>
            </w:rPr>
            <w:pPrChange w:id="2195" w:author="Nir Ostrovski [2]" w:date="2018-11-04T20:13:00Z">
              <w:pPr>
                <w:pStyle w:val="TOC2"/>
                <w:bidi w:val="0"/>
              </w:pPr>
            </w:pPrChange>
          </w:pPr>
          <w:ins w:id="2196" w:author="Nir Ostrovski" w:date="2018-09-05T13:26:00Z">
            <w:del w:id="2197" w:author="Nir Ostrovski [2]" w:date="2018-11-04T20:13:00Z">
              <w:r w:rsidRPr="00985365" w:rsidDel="008612F0">
                <w:rPr>
                  <w:rStyle w:val="Hyperlink"/>
                  <w:rFonts w:ascii="David" w:hAnsi="David" w:cs="David"/>
                  <w:noProof/>
                  <w:sz w:val="24"/>
                  <w:szCs w:val="24"/>
                  <w:rPrChange w:id="219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19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00" w:author="Nir Ostrovski" w:date="2018-09-05T13:30:00Z">
                    <w:rPr>
                      <w:noProof/>
                    </w:rPr>
                  </w:rPrChange>
                </w:rPr>
                <w:delInstrText>HYPERLINK \l "_Toc523917433"</w:delInstrText>
              </w:r>
              <w:r w:rsidRPr="00985365" w:rsidDel="008612F0">
                <w:rPr>
                  <w:rStyle w:val="Hyperlink"/>
                  <w:rFonts w:ascii="David" w:hAnsi="David" w:cs="David"/>
                  <w:noProof/>
                  <w:sz w:val="24"/>
                  <w:szCs w:val="24"/>
                  <w:rPrChange w:id="220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02"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03" w:author="Nir Ostrovski" w:date="2018-09-05T13:30:00Z">
                    <w:rPr>
                      <w:rStyle w:val="Hyperlink"/>
                      <w:rFonts w:ascii="David" w:hAnsi="David" w:cs="David"/>
                      <w:noProof/>
                      <w:rtl/>
                    </w:rPr>
                  </w:rPrChange>
                </w:rPr>
                <w:delText>7.5</w:delText>
              </w:r>
              <w:r w:rsidRPr="00985365" w:rsidDel="008612F0">
                <w:rPr>
                  <w:rFonts w:ascii="David" w:eastAsiaTheme="minorEastAsia" w:hAnsi="David" w:cs="David"/>
                  <w:noProof/>
                  <w:sz w:val="24"/>
                  <w:szCs w:val="24"/>
                  <w:rPrChange w:id="220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05" w:author="Nir Ostrovski" w:date="2018-09-05T13:30:00Z">
                    <w:rPr>
                      <w:rStyle w:val="Hyperlink"/>
                      <w:rFonts w:ascii="David" w:hAnsi="David" w:cs="David" w:hint="eastAsia"/>
                      <w:noProof/>
                      <w:rtl/>
                    </w:rPr>
                  </w:rPrChange>
                </w:rPr>
                <w:delText>חשיפת</w:delText>
              </w:r>
              <w:r w:rsidRPr="00985365" w:rsidDel="008612F0">
                <w:rPr>
                  <w:rStyle w:val="Hyperlink"/>
                  <w:rFonts w:ascii="David" w:hAnsi="David" w:cs="David"/>
                  <w:noProof/>
                  <w:sz w:val="24"/>
                  <w:szCs w:val="24"/>
                  <w:rtl/>
                  <w:rPrChange w:id="220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07" w:author="Nir Ostrovski" w:date="2018-09-05T13:30:00Z">
                    <w:rPr>
                      <w:rStyle w:val="Hyperlink"/>
                      <w:rFonts w:ascii="David" w:hAnsi="David" w:cs="David" w:hint="eastAsia"/>
                      <w:noProof/>
                      <w:rtl/>
                    </w:rPr>
                  </w:rPrChange>
                </w:rPr>
                <w:delText>סטודנט</w:delText>
              </w:r>
              <w:r w:rsidRPr="00985365" w:rsidDel="008612F0">
                <w:rPr>
                  <w:rFonts w:ascii="David" w:hAnsi="David" w:cs="David"/>
                  <w:noProof/>
                  <w:webHidden/>
                  <w:sz w:val="24"/>
                  <w:szCs w:val="24"/>
                  <w:rPrChange w:id="2208" w:author="Nir Ostrovski" w:date="2018-09-05T13:30:00Z">
                    <w:rPr>
                      <w:noProof/>
                      <w:webHidden/>
                    </w:rPr>
                  </w:rPrChange>
                </w:rPr>
                <w:tab/>
              </w:r>
              <w:r w:rsidRPr="00985365" w:rsidDel="008612F0">
                <w:rPr>
                  <w:rFonts w:ascii="David" w:hAnsi="David" w:cs="David"/>
                  <w:noProof/>
                  <w:webHidden/>
                  <w:sz w:val="24"/>
                  <w:szCs w:val="24"/>
                  <w:rPrChange w:id="2209" w:author="Nir Ostrovski" w:date="2018-09-05T13:30:00Z">
                    <w:rPr>
                      <w:noProof/>
                      <w:webHidden/>
                    </w:rPr>
                  </w:rPrChange>
                </w:rPr>
                <w:fldChar w:fldCharType="begin"/>
              </w:r>
              <w:r w:rsidRPr="00985365" w:rsidDel="008612F0">
                <w:rPr>
                  <w:rFonts w:ascii="David" w:hAnsi="David" w:cs="David"/>
                  <w:noProof/>
                  <w:webHidden/>
                  <w:sz w:val="24"/>
                  <w:szCs w:val="24"/>
                  <w:rPrChange w:id="2210" w:author="Nir Ostrovski" w:date="2018-09-05T13:30:00Z">
                    <w:rPr>
                      <w:noProof/>
                      <w:webHidden/>
                    </w:rPr>
                  </w:rPrChange>
                </w:rPr>
                <w:delInstrText xml:space="preserve"> PAGEREF _Toc523917433 \h </w:delInstrText>
              </w:r>
            </w:del>
          </w:ins>
          <w:del w:id="2211" w:author="Nir Ostrovski [2]" w:date="2018-11-04T20:13:00Z">
            <w:r w:rsidRPr="00985365" w:rsidDel="008612F0">
              <w:rPr>
                <w:rFonts w:ascii="David" w:hAnsi="David" w:cs="David"/>
                <w:noProof/>
                <w:webHidden/>
                <w:sz w:val="24"/>
                <w:szCs w:val="24"/>
                <w:rPrChange w:id="221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13" w:author="Nir Ostrovski" w:date="2018-09-05T13:30:00Z">
                  <w:rPr>
                    <w:noProof/>
                    <w:webHidden/>
                  </w:rPr>
                </w:rPrChange>
              </w:rPr>
              <w:fldChar w:fldCharType="separate"/>
            </w:r>
          </w:del>
          <w:ins w:id="2214" w:author="Nir Ostrovski" w:date="2018-09-05T13:26:00Z">
            <w:del w:id="2215" w:author="Nir Ostrovski [2]" w:date="2018-11-04T20:13:00Z">
              <w:r w:rsidRPr="00985365" w:rsidDel="008612F0">
                <w:rPr>
                  <w:rFonts w:ascii="David" w:hAnsi="David" w:cs="David"/>
                  <w:noProof/>
                  <w:webHidden/>
                  <w:sz w:val="24"/>
                  <w:szCs w:val="24"/>
                  <w:rPrChange w:id="2216" w:author="Nir Ostrovski" w:date="2018-09-05T13:30:00Z">
                    <w:rPr>
                      <w:noProof/>
                      <w:webHidden/>
                    </w:rPr>
                  </w:rPrChange>
                </w:rPr>
                <w:delText>16</w:delText>
              </w:r>
              <w:r w:rsidRPr="00985365" w:rsidDel="008612F0">
                <w:rPr>
                  <w:rFonts w:ascii="David" w:hAnsi="David" w:cs="David"/>
                  <w:noProof/>
                  <w:webHidden/>
                  <w:sz w:val="24"/>
                  <w:szCs w:val="24"/>
                  <w:rPrChange w:id="2217" w:author="Nir Ostrovski" w:date="2018-09-05T13:30:00Z">
                    <w:rPr>
                      <w:noProof/>
                      <w:webHidden/>
                    </w:rPr>
                  </w:rPrChange>
                </w:rPr>
                <w:fldChar w:fldCharType="end"/>
              </w:r>
              <w:r w:rsidRPr="00985365" w:rsidDel="008612F0">
                <w:rPr>
                  <w:rStyle w:val="Hyperlink"/>
                  <w:rFonts w:ascii="David" w:hAnsi="David" w:cs="David"/>
                  <w:noProof/>
                  <w:sz w:val="24"/>
                  <w:szCs w:val="24"/>
                  <w:rPrChange w:id="2218" w:author="Nir Ostrovski" w:date="2018-09-05T13:30:00Z">
                    <w:rPr>
                      <w:rStyle w:val="Hyperlink"/>
                      <w:noProof/>
                    </w:rPr>
                  </w:rPrChange>
                </w:rPr>
                <w:fldChar w:fldCharType="end"/>
              </w:r>
            </w:del>
          </w:ins>
        </w:p>
        <w:p w14:paraId="1FAC389F" w14:textId="40F756F3" w:rsidR="0050190E" w:rsidRPr="00985365" w:rsidDel="008612F0" w:rsidRDefault="0050190E">
          <w:pPr>
            <w:pStyle w:val="TOCHeading"/>
            <w:bidi/>
            <w:rPr>
              <w:ins w:id="2219" w:author="Nir Ostrovski" w:date="2018-09-05T13:26:00Z"/>
              <w:del w:id="2220" w:author="Nir Ostrovski [2]" w:date="2018-11-04T20:13:00Z"/>
              <w:rFonts w:ascii="David" w:eastAsiaTheme="minorEastAsia" w:hAnsi="David" w:cs="David"/>
              <w:noProof/>
              <w:sz w:val="24"/>
              <w:szCs w:val="24"/>
              <w:rPrChange w:id="2221" w:author="Nir Ostrovski" w:date="2018-09-05T13:30:00Z">
                <w:rPr>
                  <w:ins w:id="2222" w:author="Nir Ostrovski" w:date="2018-09-05T13:26:00Z"/>
                  <w:del w:id="2223" w:author="Nir Ostrovski [2]" w:date="2018-11-04T20:13:00Z"/>
                  <w:rFonts w:eastAsiaTheme="minorEastAsia"/>
                  <w:noProof/>
                </w:rPr>
              </w:rPrChange>
            </w:rPr>
            <w:pPrChange w:id="2224" w:author="Nir Ostrovski [2]" w:date="2018-11-04T20:13:00Z">
              <w:pPr>
                <w:pStyle w:val="TOC1"/>
              </w:pPr>
            </w:pPrChange>
          </w:pPr>
          <w:ins w:id="2225" w:author="Nir Ostrovski" w:date="2018-09-05T13:26:00Z">
            <w:del w:id="2226" w:author="Nir Ostrovski [2]" w:date="2018-11-04T20:13:00Z">
              <w:r w:rsidRPr="00985365" w:rsidDel="008612F0">
                <w:rPr>
                  <w:rStyle w:val="Hyperlink"/>
                  <w:rFonts w:ascii="David" w:hAnsi="David" w:cs="David"/>
                  <w:noProof/>
                  <w:sz w:val="24"/>
                  <w:szCs w:val="24"/>
                  <w:rPrChange w:id="222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2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29" w:author="Nir Ostrovski" w:date="2018-09-05T13:30:00Z">
                    <w:rPr>
                      <w:noProof/>
                    </w:rPr>
                  </w:rPrChange>
                </w:rPr>
                <w:delInstrText>HYPERLINK \l "_Toc523917434"</w:delInstrText>
              </w:r>
              <w:r w:rsidRPr="00985365" w:rsidDel="008612F0">
                <w:rPr>
                  <w:rStyle w:val="Hyperlink"/>
                  <w:rFonts w:ascii="David" w:hAnsi="David" w:cs="David"/>
                  <w:noProof/>
                  <w:sz w:val="24"/>
                  <w:szCs w:val="24"/>
                  <w:rPrChange w:id="223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3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232" w:author="Nir Ostrovski" w:date="2018-09-05T13:30:00Z">
                    <w:rPr>
                      <w:rStyle w:val="Hyperlink"/>
                      <w:rFonts w:ascii="David" w:hAnsi="David" w:cs="David"/>
                      <w:b/>
                      <w:bCs/>
                      <w:noProof/>
                      <w:rtl/>
                    </w:rPr>
                  </w:rPrChange>
                </w:rPr>
                <w:delText>8</w:delText>
              </w:r>
              <w:r w:rsidRPr="00985365" w:rsidDel="008612F0">
                <w:rPr>
                  <w:rFonts w:ascii="David" w:eastAsiaTheme="minorEastAsia" w:hAnsi="David" w:cs="David"/>
                  <w:noProof/>
                  <w:sz w:val="24"/>
                  <w:szCs w:val="24"/>
                  <w:rPrChange w:id="223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234" w:author="Nir Ostrovski" w:date="2018-09-05T13:30:00Z">
                    <w:rPr>
                      <w:rStyle w:val="Hyperlink"/>
                      <w:rFonts w:ascii="David" w:hAnsi="David" w:cs="David"/>
                      <w:b/>
                      <w:bCs/>
                      <w:noProof/>
                      <w:rtl/>
                    </w:rPr>
                  </w:rPrChange>
                </w:rPr>
                <w:delText>חלופות</w:delText>
              </w:r>
              <w:r w:rsidRPr="00985365" w:rsidDel="008612F0">
                <w:rPr>
                  <w:rFonts w:ascii="David" w:hAnsi="David" w:cs="David"/>
                  <w:noProof/>
                  <w:webHidden/>
                  <w:sz w:val="24"/>
                  <w:szCs w:val="24"/>
                  <w:rPrChange w:id="2235" w:author="Nir Ostrovski" w:date="2018-09-05T13:30:00Z">
                    <w:rPr>
                      <w:noProof/>
                      <w:webHidden/>
                    </w:rPr>
                  </w:rPrChange>
                </w:rPr>
                <w:tab/>
              </w:r>
              <w:r w:rsidRPr="00985365" w:rsidDel="008612F0">
                <w:rPr>
                  <w:rFonts w:ascii="David" w:hAnsi="David" w:cs="David"/>
                  <w:noProof/>
                  <w:webHidden/>
                  <w:sz w:val="24"/>
                  <w:szCs w:val="24"/>
                  <w:rPrChange w:id="2236" w:author="Nir Ostrovski" w:date="2018-09-05T13:30:00Z">
                    <w:rPr>
                      <w:noProof/>
                      <w:webHidden/>
                    </w:rPr>
                  </w:rPrChange>
                </w:rPr>
                <w:fldChar w:fldCharType="begin"/>
              </w:r>
              <w:r w:rsidRPr="00985365" w:rsidDel="008612F0">
                <w:rPr>
                  <w:rFonts w:ascii="David" w:hAnsi="David" w:cs="David"/>
                  <w:noProof/>
                  <w:webHidden/>
                  <w:sz w:val="24"/>
                  <w:szCs w:val="24"/>
                  <w:rPrChange w:id="2237" w:author="Nir Ostrovski" w:date="2018-09-05T13:30:00Z">
                    <w:rPr>
                      <w:noProof/>
                      <w:webHidden/>
                    </w:rPr>
                  </w:rPrChange>
                </w:rPr>
                <w:delInstrText xml:space="preserve"> PAGEREF _Toc523917434 \h </w:delInstrText>
              </w:r>
            </w:del>
          </w:ins>
          <w:del w:id="2238" w:author="Nir Ostrovski [2]" w:date="2018-11-04T20:13:00Z">
            <w:r w:rsidRPr="00985365" w:rsidDel="008612F0">
              <w:rPr>
                <w:rFonts w:ascii="David" w:hAnsi="David" w:cs="David"/>
                <w:noProof/>
                <w:webHidden/>
                <w:sz w:val="24"/>
                <w:szCs w:val="24"/>
                <w:rPrChange w:id="223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40" w:author="Nir Ostrovski" w:date="2018-09-05T13:30:00Z">
                  <w:rPr>
                    <w:noProof/>
                    <w:webHidden/>
                  </w:rPr>
                </w:rPrChange>
              </w:rPr>
              <w:fldChar w:fldCharType="separate"/>
            </w:r>
          </w:del>
          <w:ins w:id="2241" w:author="Nir Ostrovski" w:date="2018-09-05T13:26:00Z">
            <w:del w:id="2242" w:author="Nir Ostrovski [2]" w:date="2018-11-04T20:13:00Z">
              <w:r w:rsidRPr="00985365" w:rsidDel="008612F0">
                <w:rPr>
                  <w:rFonts w:ascii="David" w:hAnsi="David" w:cs="David"/>
                  <w:noProof/>
                  <w:webHidden/>
                  <w:sz w:val="24"/>
                  <w:szCs w:val="24"/>
                  <w:rPrChange w:id="2243" w:author="Nir Ostrovski" w:date="2018-09-05T13:30:00Z">
                    <w:rPr>
                      <w:noProof/>
                      <w:webHidden/>
                    </w:rPr>
                  </w:rPrChange>
                </w:rPr>
                <w:delText>18</w:delText>
              </w:r>
              <w:r w:rsidRPr="00985365" w:rsidDel="008612F0">
                <w:rPr>
                  <w:rFonts w:ascii="David" w:hAnsi="David" w:cs="David"/>
                  <w:noProof/>
                  <w:webHidden/>
                  <w:sz w:val="24"/>
                  <w:szCs w:val="24"/>
                  <w:rPrChange w:id="2244" w:author="Nir Ostrovski" w:date="2018-09-05T13:30:00Z">
                    <w:rPr>
                      <w:noProof/>
                      <w:webHidden/>
                    </w:rPr>
                  </w:rPrChange>
                </w:rPr>
                <w:fldChar w:fldCharType="end"/>
              </w:r>
              <w:r w:rsidRPr="00985365" w:rsidDel="008612F0">
                <w:rPr>
                  <w:rStyle w:val="Hyperlink"/>
                  <w:rFonts w:ascii="David" w:hAnsi="David" w:cs="David"/>
                  <w:noProof/>
                  <w:sz w:val="24"/>
                  <w:szCs w:val="24"/>
                  <w:rPrChange w:id="2245" w:author="Nir Ostrovski" w:date="2018-09-05T13:30:00Z">
                    <w:rPr>
                      <w:rStyle w:val="Hyperlink"/>
                      <w:noProof/>
                    </w:rPr>
                  </w:rPrChange>
                </w:rPr>
                <w:fldChar w:fldCharType="end"/>
              </w:r>
            </w:del>
          </w:ins>
        </w:p>
        <w:p w14:paraId="2D04EEAD" w14:textId="7BA3FDC4" w:rsidR="0050190E" w:rsidRPr="00985365" w:rsidDel="008612F0" w:rsidRDefault="0050190E">
          <w:pPr>
            <w:pStyle w:val="TOCHeading"/>
            <w:bidi/>
            <w:rPr>
              <w:ins w:id="2246" w:author="Nir Ostrovski" w:date="2018-09-05T13:26:00Z"/>
              <w:del w:id="2247" w:author="Nir Ostrovski [2]" w:date="2018-11-04T20:13:00Z"/>
              <w:rFonts w:ascii="David" w:eastAsiaTheme="minorEastAsia" w:hAnsi="David" w:cs="David"/>
              <w:noProof/>
              <w:sz w:val="24"/>
              <w:szCs w:val="24"/>
              <w:rPrChange w:id="2248" w:author="Nir Ostrovski" w:date="2018-09-05T13:30:00Z">
                <w:rPr>
                  <w:ins w:id="2249" w:author="Nir Ostrovski" w:date="2018-09-05T13:26:00Z"/>
                  <w:del w:id="2250" w:author="Nir Ostrovski [2]" w:date="2018-11-04T20:13:00Z"/>
                  <w:rFonts w:eastAsiaTheme="minorEastAsia"/>
                  <w:noProof/>
                </w:rPr>
              </w:rPrChange>
            </w:rPr>
            <w:pPrChange w:id="2251" w:author="Nir Ostrovski [2]" w:date="2018-11-04T20:13:00Z">
              <w:pPr>
                <w:pStyle w:val="TOC2"/>
                <w:bidi w:val="0"/>
              </w:pPr>
            </w:pPrChange>
          </w:pPr>
          <w:ins w:id="2252" w:author="Nir Ostrovski" w:date="2018-09-05T13:26:00Z">
            <w:del w:id="2253" w:author="Nir Ostrovski [2]" w:date="2018-11-04T20:13:00Z">
              <w:r w:rsidRPr="00985365" w:rsidDel="008612F0">
                <w:rPr>
                  <w:rStyle w:val="Hyperlink"/>
                  <w:rFonts w:ascii="David" w:hAnsi="David" w:cs="David"/>
                  <w:noProof/>
                  <w:sz w:val="24"/>
                  <w:szCs w:val="24"/>
                  <w:rPrChange w:id="225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5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56" w:author="Nir Ostrovski" w:date="2018-09-05T13:30:00Z">
                    <w:rPr>
                      <w:noProof/>
                    </w:rPr>
                  </w:rPrChange>
                </w:rPr>
                <w:delInstrText>HYPERLINK \l "_Toc523917435"</w:delInstrText>
              </w:r>
              <w:r w:rsidRPr="00985365" w:rsidDel="008612F0">
                <w:rPr>
                  <w:rStyle w:val="Hyperlink"/>
                  <w:rFonts w:ascii="David" w:hAnsi="David" w:cs="David"/>
                  <w:noProof/>
                  <w:sz w:val="24"/>
                  <w:szCs w:val="24"/>
                  <w:rPrChange w:id="225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58"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59" w:author="Nir Ostrovski" w:date="2018-09-05T13:30:00Z">
                    <w:rPr>
                      <w:rStyle w:val="Hyperlink"/>
                      <w:rFonts w:ascii="David" w:hAnsi="David" w:cs="David"/>
                      <w:noProof/>
                      <w:rtl/>
                    </w:rPr>
                  </w:rPrChange>
                </w:rPr>
                <w:delText>8.1</w:delText>
              </w:r>
              <w:r w:rsidRPr="00985365" w:rsidDel="008612F0">
                <w:rPr>
                  <w:rFonts w:ascii="David" w:eastAsiaTheme="minorEastAsia" w:hAnsi="David" w:cs="David"/>
                  <w:noProof/>
                  <w:sz w:val="24"/>
                  <w:szCs w:val="24"/>
                  <w:rPrChange w:id="2260"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61"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62"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63" w:author="Nir Ostrovski" w:date="2018-09-05T13:30:00Z">
                    <w:rPr>
                      <w:rStyle w:val="Hyperlink"/>
                      <w:rFonts w:ascii="David" w:hAnsi="David" w:cs="David" w:hint="eastAsia"/>
                      <w:noProof/>
                      <w:rtl/>
                    </w:rPr>
                  </w:rPrChange>
                </w:rPr>
                <w:delText>מערכתיות</w:delText>
              </w:r>
              <w:r w:rsidRPr="00985365" w:rsidDel="008612F0">
                <w:rPr>
                  <w:rFonts w:ascii="David" w:hAnsi="David" w:cs="David"/>
                  <w:noProof/>
                  <w:webHidden/>
                  <w:sz w:val="24"/>
                  <w:szCs w:val="24"/>
                  <w:rPrChange w:id="2264" w:author="Nir Ostrovski" w:date="2018-09-05T13:30:00Z">
                    <w:rPr>
                      <w:noProof/>
                      <w:webHidden/>
                    </w:rPr>
                  </w:rPrChange>
                </w:rPr>
                <w:tab/>
              </w:r>
              <w:r w:rsidRPr="00985365" w:rsidDel="008612F0">
                <w:rPr>
                  <w:rFonts w:ascii="David" w:hAnsi="David" w:cs="David"/>
                  <w:noProof/>
                  <w:webHidden/>
                  <w:sz w:val="24"/>
                  <w:szCs w:val="24"/>
                  <w:rPrChange w:id="2265" w:author="Nir Ostrovski" w:date="2018-09-05T13:30:00Z">
                    <w:rPr>
                      <w:noProof/>
                      <w:webHidden/>
                    </w:rPr>
                  </w:rPrChange>
                </w:rPr>
                <w:fldChar w:fldCharType="begin"/>
              </w:r>
              <w:r w:rsidRPr="00985365" w:rsidDel="008612F0">
                <w:rPr>
                  <w:rFonts w:ascii="David" w:hAnsi="David" w:cs="David"/>
                  <w:noProof/>
                  <w:webHidden/>
                  <w:sz w:val="24"/>
                  <w:szCs w:val="24"/>
                  <w:rPrChange w:id="2266" w:author="Nir Ostrovski" w:date="2018-09-05T13:30:00Z">
                    <w:rPr>
                      <w:noProof/>
                      <w:webHidden/>
                    </w:rPr>
                  </w:rPrChange>
                </w:rPr>
                <w:delInstrText xml:space="preserve"> PAGEREF _Toc523917435 \h </w:delInstrText>
              </w:r>
            </w:del>
          </w:ins>
          <w:del w:id="2267" w:author="Nir Ostrovski [2]" w:date="2018-11-04T20:13:00Z">
            <w:r w:rsidRPr="00985365" w:rsidDel="008612F0">
              <w:rPr>
                <w:rFonts w:ascii="David" w:hAnsi="David" w:cs="David"/>
                <w:noProof/>
                <w:webHidden/>
                <w:sz w:val="24"/>
                <w:szCs w:val="24"/>
                <w:rPrChange w:id="226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69" w:author="Nir Ostrovski" w:date="2018-09-05T13:30:00Z">
                  <w:rPr>
                    <w:noProof/>
                    <w:webHidden/>
                  </w:rPr>
                </w:rPrChange>
              </w:rPr>
              <w:fldChar w:fldCharType="separate"/>
            </w:r>
          </w:del>
          <w:ins w:id="2270" w:author="Nir Ostrovski" w:date="2018-09-05T13:26:00Z">
            <w:del w:id="2271" w:author="Nir Ostrovski [2]" w:date="2018-11-04T20:13:00Z">
              <w:r w:rsidRPr="00985365" w:rsidDel="008612F0">
                <w:rPr>
                  <w:rFonts w:ascii="David" w:hAnsi="David" w:cs="David"/>
                  <w:noProof/>
                  <w:webHidden/>
                  <w:sz w:val="24"/>
                  <w:szCs w:val="24"/>
                  <w:rPrChange w:id="2272" w:author="Nir Ostrovski" w:date="2018-09-05T13:30:00Z">
                    <w:rPr>
                      <w:noProof/>
                      <w:webHidden/>
                    </w:rPr>
                  </w:rPrChange>
                </w:rPr>
                <w:delText>18</w:delText>
              </w:r>
              <w:r w:rsidRPr="00985365" w:rsidDel="008612F0">
                <w:rPr>
                  <w:rFonts w:ascii="David" w:hAnsi="David" w:cs="David"/>
                  <w:noProof/>
                  <w:webHidden/>
                  <w:sz w:val="24"/>
                  <w:szCs w:val="24"/>
                  <w:rPrChange w:id="2273" w:author="Nir Ostrovski" w:date="2018-09-05T13:30:00Z">
                    <w:rPr>
                      <w:noProof/>
                      <w:webHidden/>
                    </w:rPr>
                  </w:rPrChange>
                </w:rPr>
                <w:fldChar w:fldCharType="end"/>
              </w:r>
              <w:r w:rsidRPr="00985365" w:rsidDel="008612F0">
                <w:rPr>
                  <w:rStyle w:val="Hyperlink"/>
                  <w:rFonts w:ascii="David" w:hAnsi="David" w:cs="David"/>
                  <w:noProof/>
                  <w:sz w:val="24"/>
                  <w:szCs w:val="24"/>
                  <w:rPrChange w:id="2274" w:author="Nir Ostrovski" w:date="2018-09-05T13:30:00Z">
                    <w:rPr>
                      <w:rStyle w:val="Hyperlink"/>
                      <w:noProof/>
                    </w:rPr>
                  </w:rPrChange>
                </w:rPr>
                <w:fldChar w:fldCharType="end"/>
              </w:r>
            </w:del>
          </w:ins>
        </w:p>
        <w:p w14:paraId="31451E31" w14:textId="5684DD86" w:rsidR="0050190E" w:rsidRPr="00985365" w:rsidDel="008612F0" w:rsidRDefault="0050190E">
          <w:pPr>
            <w:pStyle w:val="TOCHeading"/>
            <w:bidi/>
            <w:rPr>
              <w:ins w:id="2275" w:author="Nir Ostrovski" w:date="2018-09-05T13:26:00Z"/>
              <w:del w:id="2276" w:author="Nir Ostrovski [2]" w:date="2018-11-04T20:13:00Z"/>
              <w:rFonts w:ascii="David" w:eastAsiaTheme="minorEastAsia" w:hAnsi="David" w:cs="David"/>
              <w:noProof/>
              <w:sz w:val="24"/>
              <w:szCs w:val="24"/>
              <w:rPrChange w:id="2277" w:author="Nir Ostrovski" w:date="2018-09-05T13:30:00Z">
                <w:rPr>
                  <w:ins w:id="2278" w:author="Nir Ostrovski" w:date="2018-09-05T13:26:00Z"/>
                  <w:del w:id="2279" w:author="Nir Ostrovski [2]" w:date="2018-11-04T20:13:00Z"/>
                  <w:rFonts w:eastAsiaTheme="minorEastAsia"/>
                  <w:noProof/>
                </w:rPr>
              </w:rPrChange>
            </w:rPr>
            <w:pPrChange w:id="2280" w:author="Nir Ostrovski [2]" w:date="2018-11-04T20:13:00Z">
              <w:pPr>
                <w:pStyle w:val="TOC2"/>
                <w:bidi w:val="0"/>
              </w:pPr>
            </w:pPrChange>
          </w:pPr>
          <w:ins w:id="2281" w:author="Nir Ostrovski" w:date="2018-09-05T13:26:00Z">
            <w:del w:id="2282" w:author="Nir Ostrovski [2]" w:date="2018-11-04T20:13:00Z">
              <w:r w:rsidRPr="00985365" w:rsidDel="008612F0">
                <w:rPr>
                  <w:rStyle w:val="Hyperlink"/>
                  <w:rFonts w:ascii="David" w:hAnsi="David" w:cs="David"/>
                  <w:noProof/>
                  <w:sz w:val="24"/>
                  <w:szCs w:val="24"/>
                  <w:rPrChange w:id="228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28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285" w:author="Nir Ostrovski" w:date="2018-09-05T13:30:00Z">
                    <w:rPr>
                      <w:noProof/>
                    </w:rPr>
                  </w:rPrChange>
                </w:rPr>
                <w:delInstrText>HYPERLINK \l "_Toc523917457"</w:delInstrText>
              </w:r>
              <w:r w:rsidRPr="00985365" w:rsidDel="008612F0">
                <w:rPr>
                  <w:rStyle w:val="Hyperlink"/>
                  <w:rFonts w:ascii="David" w:hAnsi="David" w:cs="David"/>
                  <w:noProof/>
                  <w:sz w:val="24"/>
                  <w:szCs w:val="24"/>
                  <w:rPrChange w:id="228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287" w:author="Nir Ostrovski" w:date="2018-09-05T13:30:00Z">
                    <w:rPr>
                      <w:rStyle w:val="Hyperlink"/>
                      <w:noProof/>
                    </w:rPr>
                  </w:rPrChange>
                </w:rPr>
                <w:fldChar w:fldCharType="separate"/>
              </w:r>
              <w:r w:rsidRPr="00985365" w:rsidDel="008612F0">
                <w:rPr>
                  <w:rStyle w:val="Hyperlink"/>
                  <w:rFonts w:ascii="David" w:hAnsi="David" w:cs="David"/>
                  <w:noProof/>
                  <w:sz w:val="24"/>
                  <w:szCs w:val="24"/>
                  <w:rtl/>
                  <w:rPrChange w:id="2288" w:author="Nir Ostrovski" w:date="2018-09-05T13:30:00Z">
                    <w:rPr>
                      <w:rStyle w:val="Hyperlink"/>
                      <w:rFonts w:ascii="David" w:hAnsi="David" w:cs="David"/>
                      <w:noProof/>
                      <w:rtl/>
                    </w:rPr>
                  </w:rPrChange>
                </w:rPr>
                <w:delText>8.2</w:delText>
              </w:r>
              <w:r w:rsidRPr="00985365" w:rsidDel="008612F0">
                <w:rPr>
                  <w:rFonts w:ascii="David" w:eastAsiaTheme="minorEastAsia" w:hAnsi="David" w:cs="David"/>
                  <w:noProof/>
                  <w:sz w:val="24"/>
                  <w:szCs w:val="24"/>
                  <w:rPrChange w:id="2289"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290" w:author="Nir Ostrovski" w:date="2018-09-05T13:30:00Z">
                    <w:rPr>
                      <w:rStyle w:val="Hyperlink"/>
                      <w:rFonts w:ascii="David" w:hAnsi="David" w:cs="David" w:hint="eastAsia"/>
                      <w:noProof/>
                      <w:rtl/>
                    </w:rPr>
                  </w:rPrChange>
                </w:rPr>
                <w:delText>חלופות</w:delText>
              </w:r>
              <w:r w:rsidRPr="00985365" w:rsidDel="008612F0">
                <w:rPr>
                  <w:rStyle w:val="Hyperlink"/>
                  <w:rFonts w:ascii="David" w:hAnsi="David" w:cs="David"/>
                  <w:noProof/>
                  <w:sz w:val="24"/>
                  <w:szCs w:val="24"/>
                  <w:rtl/>
                  <w:rPrChange w:id="2291"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292" w:author="Nir Ostrovski" w:date="2018-09-05T13:30:00Z">
                    <w:rPr>
                      <w:rStyle w:val="Hyperlink"/>
                      <w:rFonts w:ascii="David" w:hAnsi="David" w:cs="David" w:hint="eastAsia"/>
                      <w:noProof/>
                      <w:rtl/>
                    </w:rPr>
                  </w:rPrChange>
                </w:rPr>
                <w:delText>טכנולוגיות</w:delText>
              </w:r>
              <w:r w:rsidRPr="00985365" w:rsidDel="008612F0">
                <w:rPr>
                  <w:rFonts w:ascii="David" w:hAnsi="David" w:cs="David"/>
                  <w:noProof/>
                  <w:webHidden/>
                  <w:sz w:val="24"/>
                  <w:szCs w:val="24"/>
                  <w:rPrChange w:id="2293" w:author="Nir Ostrovski" w:date="2018-09-05T13:30:00Z">
                    <w:rPr>
                      <w:noProof/>
                      <w:webHidden/>
                    </w:rPr>
                  </w:rPrChange>
                </w:rPr>
                <w:tab/>
              </w:r>
              <w:r w:rsidRPr="00985365" w:rsidDel="008612F0">
                <w:rPr>
                  <w:rFonts w:ascii="David" w:hAnsi="David" w:cs="David"/>
                  <w:noProof/>
                  <w:webHidden/>
                  <w:sz w:val="24"/>
                  <w:szCs w:val="24"/>
                  <w:rPrChange w:id="2294" w:author="Nir Ostrovski" w:date="2018-09-05T13:30:00Z">
                    <w:rPr>
                      <w:noProof/>
                      <w:webHidden/>
                    </w:rPr>
                  </w:rPrChange>
                </w:rPr>
                <w:fldChar w:fldCharType="begin"/>
              </w:r>
              <w:r w:rsidRPr="00985365" w:rsidDel="008612F0">
                <w:rPr>
                  <w:rFonts w:ascii="David" w:hAnsi="David" w:cs="David"/>
                  <w:noProof/>
                  <w:webHidden/>
                  <w:sz w:val="24"/>
                  <w:szCs w:val="24"/>
                  <w:rPrChange w:id="2295" w:author="Nir Ostrovski" w:date="2018-09-05T13:30:00Z">
                    <w:rPr>
                      <w:noProof/>
                      <w:webHidden/>
                    </w:rPr>
                  </w:rPrChange>
                </w:rPr>
                <w:delInstrText xml:space="preserve"> PAGEREF _Toc523917457 \h </w:delInstrText>
              </w:r>
            </w:del>
          </w:ins>
          <w:del w:id="2296" w:author="Nir Ostrovski [2]" w:date="2018-11-04T20:13:00Z">
            <w:r w:rsidRPr="00985365" w:rsidDel="008612F0">
              <w:rPr>
                <w:rFonts w:ascii="David" w:hAnsi="David" w:cs="David"/>
                <w:noProof/>
                <w:webHidden/>
                <w:sz w:val="24"/>
                <w:szCs w:val="24"/>
                <w:rPrChange w:id="2297"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298" w:author="Nir Ostrovski" w:date="2018-09-05T13:30:00Z">
                  <w:rPr>
                    <w:noProof/>
                    <w:webHidden/>
                  </w:rPr>
                </w:rPrChange>
              </w:rPr>
              <w:fldChar w:fldCharType="separate"/>
            </w:r>
          </w:del>
          <w:ins w:id="2299" w:author="Nir Ostrovski" w:date="2018-09-05T13:26:00Z">
            <w:del w:id="2300" w:author="Nir Ostrovski [2]" w:date="2018-11-04T20:13:00Z">
              <w:r w:rsidRPr="00985365" w:rsidDel="008612F0">
                <w:rPr>
                  <w:rFonts w:ascii="David" w:hAnsi="David" w:cs="David"/>
                  <w:noProof/>
                  <w:webHidden/>
                  <w:sz w:val="24"/>
                  <w:szCs w:val="24"/>
                  <w:rPrChange w:id="2301" w:author="Nir Ostrovski" w:date="2018-09-05T13:30:00Z">
                    <w:rPr>
                      <w:noProof/>
                      <w:webHidden/>
                    </w:rPr>
                  </w:rPrChange>
                </w:rPr>
                <w:delText>19</w:delText>
              </w:r>
              <w:r w:rsidRPr="00985365" w:rsidDel="008612F0">
                <w:rPr>
                  <w:rFonts w:ascii="David" w:hAnsi="David" w:cs="David"/>
                  <w:noProof/>
                  <w:webHidden/>
                  <w:sz w:val="24"/>
                  <w:szCs w:val="24"/>
                  <w:rPrChange w:id="2302" w:author="Nir Ostrovski" w:date="2018-09-05T13:30:00Z">
                    <w:rPr>
                      <w:noProof/>
                      <w:webHidden/>
                    </w:rPr>
                  </w:rPrChange>
                </w:rPr>
                <w:fldChar w:fldCharType="end"/>
              </w:r>
              <w:r w:rsidRPr="00985365" w:rsidDel="008612F0">
                <w:rPr>
                  <w:rStyle w:val="Hyperlink"/>
                  <w:rFonts w:ascii="David" w:hAnsi="David" w:cs="David"/>
                  <w:noProof/>
                  <w:sz w:val="24"/>
                  <w:szCs w:val="24"/>
                  <w:rPrChange w:id="2303" w:author="Nir Ostrovski" w:date="2018-09-05T13:30:00Z">
                    <w:rPr>
                      <w:rStyle w:val="Hyperlink"/>
                      <w:noProof/>
                    </w:rPr>
                  </w:rPrChange>
                </w:rPr>
                <w:fldChar w:fldCharType="end"/>
              </w:r>
            </w:del>
          </w:ins>
        </w:p>
        <w:p w14:paraId="43A4123F" w14:textId="637F19DF" w:rsidR="0050190E" w:rsidRPr="00985365" w:rsidDel="008612F0" w:rsidRDefault="0050190E">
          <w:pPr>
            <w:pStyle w:val="TOCHeading"/>
            <w:bidi/>
            <w:rPr>
              <w:ins w:id="2304" w:author="Nir Ostrovski" w:date="2018-09-05T13:26:00Z"/>
              <w:del w:id="2305" w:author="Nir Ostrovski [2]" w:date="2018-11-04T20:13:00Z"/>
              <w:rFonts w:ascii="David" w:eastAsiaTheme="minorEastAsia" w:hAnsi="David" w:cs="David"/>
              <w:noProof/>
              <w:sz w:val="24"/>
              <w:szCs w:val="24"/>
              <w:rPrChange w:id="2306" w:author="Nir Ostrovski" w:date="2018-09-05T13:30:00Z">
                <w:rPr>
                  <w:ins w:id="2307" w:author="Nir Ostrovski" w:date="2018-09-05T13:26:00Z"/>
                  <w:del w:id="2308" w:author="Nir Ostrovski [2]" w:date="2018-11-04T20:13:00Z"/>
                  <w:rFonts w:eastAsiaTheme="minorEastAsia"/>
                  <w:noProof/>
                </w:rPr>
              </w:rPrChange>
            </w:rPr>
            <w:pPrChange w:id="2309" w:author="Nir Ostrovski [2]" w:date="2018-11-04T20:13:00Z">
              <w:pPr>
                <w:pStyle w:val="TOC1"/>
                <w:tabs>
                  <w:tab w:val="left" w:pos="1320"/>
                </w:tabs>
              </w:pPr>
            </w:pPrChange>
          </w:pPr>
          <w:ins w:id="2310" w:author="Nir Ostrovski" w:date="2018-09-05T13:26:00Z">
            <w:del w:id="2311" w:author="Nir Ostrovski [2]" w:date="2018-11-04T20:13:00Z">
              <w:r w:rsidRPr="00985365" w:rsidDel="008612F0">
                <w:rPr>
                  <w:rStyle w:val="Hyperlink"/>
                  <w:rFonts w:ascii="David" w:hAnsi="David" w:cs="David"/>
                  <w:noProof/>
                  <w:sz w:val="24"/>
                  <w:szCs w:val="24"/>
                  <w:rPrChange w:id="2312"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13"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14" w:author="Nir Ostrovski" w:date="2018-09-05T13:30:00Z">
                    <w:rPr>
                      <w:noProof/>
                    </w:rPr>
                  </w:rPrChange>
                </w:rPr>
                <w:delInstrText>HYPERLINK \l "_Toc523917458"</w:delInstrText>
              </w:r>
              <w:r w:rsidRPr="00985365" w:rsidDel="008612F0">
                <w:rPr>
                  <w:rStyle w:val="Hyperlink"/>
                  <w:rFonts w:ascii="David" w:hAnsi="David" w:cs="David"/>
                  <w:noProof/>
                  <w:sz w:val="24"/>
                  <w:szCs w:val="24"/>
                  <w:rPrChange w:id="2315"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16"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17" w:author="Nir Ostrovski" w:date="2018-09-05T13:30:00Z">
                    <w:rPr>
                      <w:rStyle w:val="Hyperlink"/>
                      <w:rFonts w:ascii="David" w:hAnsi="David" w:cs="David"/>
                      <w:b/>
                      <w:bCs/>
                      <w:noProof/>
                      <w:rtl/>
                    </w:rPr>
                  </w:rPrChange>
                </w:rPr>
                <w:delText>9</w:delText>
              </w:r>
              <w:r w:rsidRPr="00985365" w:rsidDel="008612F0">
                <w:rPr>
                  <w:rFonts w:ascii="David" w:eastAsiaTheme="minorEastAsia" w:hAnsi="David" w:cs="David"/>
                  <w:noProof/>
                  <w:sz w:val="24"/>
                  <w:szCs w:val="24"/>
                  <w:rPrChange w:id="2318"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19" w:author="Nir Ostrovski" w:date="2018-09-05T13:30:00Z">
                    <w:rPr>
                      <w:rStyle w:val="Hyperlink"/>
                      <w:rFonts w:ascii="David" w:hAnsi="David" w:cs="David"/>
                      <w:b/>
                      <w:bCs/>
                      <w:noProof/>
                      <w:rtl/>
                    </w:rPr>
                  </w:rPrChange>
                </w:rPr>
                <w:delText>ארכיטקטורה</w:delText>
              </w:r>
              <w:r w:rsidRPr="00985365" w:rsidDel="008612F0">
                <w:rPr>
                  <w:rFonts w:ascii="David" w:hAnsi="David" w:cs="David"/>
                  <w:noProof/>
                  <w:webHidden/>
                  <w:sz w:val="24"/>
                  <w:szCs w:val="24"/>
                  <w:rPrChange w:id="2320" w:author="Nir Ostrovski" w:date="2018-09-05T13:30:00Z">
                    <w:rPr>
                      <w:noProof/>
                      <w:webHidden/>
                    </w:rPr>
                  </w:rPrChange>
                </w:rPr>
                <w:tab/>
              </w:r>
              <w:r w:rsidRPr="00985365" w:rsidDel="008612F0">
                <w:rPr>
                  <w:rFonts w:ascii="David" w:hAnsi="David" w:cs="David"/>
                  <w:noProof/>
                  <w:webHidden/>
                  <w:sz w:val="24"/>
                  <w:szCs w:val="24"/>
                  <w:rPrChange w:id="2321" w:author="Nir Ostrovski" w:date="2018-09-05T13:30:00Z">
                    <w:rPr>
                      <w:noProof/>
                      <w:webHidden/>
                    </w:rPr>
                  </w:rPrChange>
                </w:rPr>
                <w:fldChar w:fldCharType="begin"/>
              </w:r>
              <w:r w:rsidRPr="00985365" w:rsidDel="008612F0">
                <w:rPr>
                  <w:rFonts w:ascii="David" w:hAnsi="David" w:cs="David"/>
                  <w:noProof/>
                  <w:webHidden/>
                  <w:sz w:val="24"/>
                  <w:szCs w:val="24"/>
                  <w:rPrChange w:id="2322" w:author="Nir Ostrovski" w:date="2018-09-05T13:30:00Z">
                    <w:rPr>
                      <w:noProof/>
                      <w:webHidden/>
                    </w:rPr>
                  </w:rPrChange>
                </w:rPr>
                <w:delInstrText xml:space="preserve"> PAGEREF _Toc523917458 \h </w:delInstrText>
              </w:r>
            </w:del>
          </w:ins>
          <w:del w:id="2323" w:author="Nir Ostrovski [2]" w:date="2018-11-04T20:13:00Z">
            <w:r w:rsidRPr="00985365" w:rsidDel="008612F0">
              <w:rPr>
                <w:rFonts w:ascii="David" w:hAnsi="David" w:cs="David"/>
                <w:noProof/>
                <w:webHidden/>
                <w:sz w:val="24"/>
                <w:szCs w:val="24"/>
                <w:rPrChange w:id="232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25" w:author="Nir Ostrovski" w:date="2018-09-05T13:30:00Z">
                  <w:rPr>
                    <w:noProof/>
                    <w:webHidden/>
                  </w:rPr>
                </w:rPrChange>
              </w:rPr>
              <w:fldChar w:fldCharType="separate"/>
            </w:r>
          </w:del>
          <w:ins w:id="2326" w:author="Nir Ostrovski" w:date="2018-09-05T13:26:00Z">
            <w:del w:id="2327" w:author="Nir Ostrovski [2]" w:date="2018-11-04T20:13:00Z">
              <w:r w:rsidRPr="00985365" w:rsidDel="008612F0">
                <w:rPr>
                  <w:rFonts w:ascii="David" w:hAnsi="David" w:cs="David"/>
                  <w:noProof/>
                  <w:webHidden/>
                  <w:sz w:val="24"/>
                  <w:szCs w:val="24"/>
                  <w:rPrChange w:id="2328" w:author="Nir Ostrovski" w:date="2018-09-05T13:30:00Z">
                    <w:rPr>
                      <w:noProof/>
                      <w:webHidden/>
                    </w:rPr>
                  </w:rPrChange>
                </w:rPr>
                <w:delText>19</w:delText>
              </w:r>
              <w:r w:rsidRPr="00985365" w:rsidDel="008612F0">
                <w:rPr>
                  <w:rFonts w:ascii="David" w:hAnsi="David" w:cs="David"/>
                  <w:noProof/>
                  <w:webHidden/>
                  <w:sz w:val="24"/>
                  <w:szCs w:val="24"/>
                  <w:rPrChange w:id="2329" w:author="Nir Ostrovski" w:date="2018-09-05T13:30:00Z">
                    <w:rPr>
                      <w:noProof/>
                      <w:webHidden/>
                    </w:rPr>
                  </w:rPrChange>
                </w:rPr>
                <w:fldChar w:fldCharType="end"/>
              </w:r>
              <w:r w:rsidRPr="00985365" w:rsidDel="008612F0">
                <w:rPr>
                  <w:rStyle w:val="Hyperlink"/>
                  <w:rFonts w:ascii="David" w:hAnsi="David" w:cs="David"/>
                  <w:noProof/>
                  <w:sz w:val="24"/>
                  <w:szCs w:val="24"/>
                  <w:rPrChange w:id="2330" w:author="Nir Ostrovski" w:date="2018-09-05T13:30:00Z">
                    <w:rPr>
                      <w:rStyle w:val="Hyperlink"/>
                      <w:noProof/>
                    </w:rPr>
                  </w:rPrChange>
                </w:rPr>
                <w:fldChar w:fldCharType="end"/>
              </w:r>
            </w:del>
          </w:ins>
        </w:p>
        <w:p w14:paraId="085CC991" w14:textId="24252565" w:rsidR="0050190E" w:rsidRPr="00985365" w:rsidDel="008612F0" w:rsidRDefault="0050190E">
          <w:pPr>
            <w:pStyle w:val="TOCHeading"/>
            <w:bidi/>
            <w:rPr>
              <w:ins w:id="2331" w:author="Nir Ostrovski" w:date="2018-09-05T13:26:00Z"/>
              <w:del w:id="2332" w:author="Nir Ostrovski [2]" w:date="2018-11-04T20:13:00Z"/>
              <w:rFonts w:ascii="David" w:eastAsiaTheme="minorEastAsia" w:hAnsi="David" w:cs="David"/>
              <w:noProof/>
              <w:sz w:val="24"/>
              <w:szCs w:val="24"/>
              <w:rPrChange w:id="2333" w:author="Nir Ostrovski" w:date="2018-09-05T13:30:00Z">
                <w:rPr>
                  <w:ins w:id="2334" w:author="Nir Ostrovski" w:date="2018-09-05T13:26:00Z"/>
                  <w:del w:id="2335" w:author="Nir Ostrovski [2]" w:date="2018-11-04T20:13:00Z"/>
                  <w:rFonts w:eastAsiaTheme="minorEastAsia"/>
                  <w:noProof/>
                </w:rPr>
              </w:rPrChange>
            </w:rPr>
            <w:pPrChange w:id="2336" w:author="Nir Ostrovski [2]" w:date="2018-11-04T20:13:00Z">
              <w:pPr>
                <w:pStyle w:val="TOC1"/>
                <w:tabs>
                  <w:tab w:val="left" w:pos="1540"/>
                </w:tabs>
              </w:pPr>
            </w:pPrChange>
          </w:pPr>
          <w:ins w:id="2337" w:author="Nir Ostrovski" w:date="2018-09-05T13:26:00Z">
            <w:del w:id="2338" w:author="Nir Ostrovski [2]" w:date="2018-11-04T20:13:00Z">
              <w:r w:rsidRPr="00985365" w:rsidDel="008612F0">
                <w:rPr>
                  <w:rStyle w:val="Hyperlink"/>
                  <w:rFonts w:ascii="David" w:hAnsi="David" w:cs="David"/>
                  <w:noProof/>
                  <w:sz w:val="24"/>
                  <w:szCs w:val="24"/>
                  <w:rPrChange w:id="2339"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40"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41" w:author="Nir Ostrovski" w:date="2018-09-05T13:30:00Z">
                    <w:rPr>
                      <w:noProof/>
                    </w:rPr>
                  </w:rPrChange>
                </w:rPr>
                <w:delInstrText>HYPERLINK \l "_Toc523917459"</w:delInstrText>
              </w:r>
              <w:r w:rsidRPr="00985365" w:rsidDel="008612F0">
                <w:rPr>
                  <w:rStyle w:val="Hyperlink"/>
                  <w:rFonts w:ascii="David" w:hAnsi="David" w:cs="David"/>
                  <w:noProof/>
                  <w:sz w:val="24"/>
                  <w:szCs w:val="24"/>
                  <w:rPrChange w:id="2342"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43"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44" w:author="Nir Ostrovski" w:date="2018-09-05T13:30:00Z">
                    <w:rPr>
                      <w:rStyle w:val="Hyperlink"/>
                      <w:rFonts w:ascii="David" w:hAnsi="David" w:cs="David"/>
                      <w:b/>
                      <w:bCs/>
                      <w:noProof/>
                      <w:rtl/>
                    </w:rPr>
                  </w:rPrChange>
                </w:rPr>
                <w:delText>10</w:delText>
              </w:r>
              <w:r w:rsidRPr="00985365" w:rsidDel="008612F0">
                <w:rPr>
                  <w:rFonts w:ascii="David" w:eastAsiaTheme="minorEastAsia" w:hAnsi="David" w:cs="David"/>
                  <w:noProof/>
                  <w:sz w:val="24"/>
                  <w:szCs w:val="24"/>
                  <w:rPrChange w:id="2345"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46" w:author="Nir Ostrovski" w:date="2018-09-05T13:30:00Z">
                    <w:rPr>
                      <w:rStyle w:val="Hyperlink"/>
                      <w:rFonts w:ascii="David" w:hAnsi="David" w:cs="David"/>
                      <w:b/>
                      <w:bCs/>
                      <w:noProof/>
                      <w:rtl/>
                    </w:rPr>
                  </w:rPrChange>
                </w:rPr>
                <w:delText>תוצרי הפרויקט</w:delText>
              </w:r>
              <w:r w:rsidRPr="00985365" w:rsidDel="008612F0">
                <w:rPr>
                  <w:rFonts w:ascii="David" w:hAnsi="David" w:cs="David"/>
                  <w:noProof/>
                  <w:webHidden/>
                  <w:sz w:val="24"/>
                  <w:szCs w:val="24"/>
                  <w:rPrChange w:id="2347" w:author="Nir Ostrovski" w:date="2018-09-05T13:30:00Z">
                    <w:rPr>
                      <w:noProof/>
                      <w:webHidden/>
                    </w:rPr>
                  </w:rPrChange>
                </w:rPr>
                <w:tab/>
              </w:r>
              <w:r w:rsidRPr="00985365" w:rsidDel="008612F0">
                <w:rPr>
                  <w:rFonts w:ascii="David" w:hAnsi="David" w:cs="David"/>
                  <w:noProof/>
                  <w:webHidden/>
                  <w:sz w:val="24"/>
                  <w:szCs w:val="24"/>
                  <w:rPrChange w:id="2348" w:author="Nir Ostrovski" w:date="2018-09-05T13:30:00Z">
                    <w:rPr>
                      <w:noProof/>
                      <w:webHidden/>
                    </w:rPr>
                  </w:rPrChange>
                </w:rPr>
                <w:fldChar w:fldCharType="begin"/>
              </w:r>
              <w:r w:rsidRPr="00985365" w:rsidDel="008612F0">
                <w:rPr>
                  <w:rFonts w:ascii="David" w:hAnsi="David" w:cs="David"/>
                  <w:noProof/>
                  <w:webHidden/>
                  <w:sz w:val="24"/>
                  <w:szCs w:val="24"/>
                  <w:rPrChange w:id="2349" w:author="Nir Ostrovski" w:date="2018-09-05T13:30:00Z">
                    <w:rPr>
                      <w:noProof/>
                      <w:webHidden/>
                    </w:rPr>
                  </w:rPrChange>
                </w:rPr>
                <w:delInstrText xml:space="preserve"> PAGEREF _Toc523917459 \h </w:delInstrText>
              </w:r>
            </w:del>
          </w:ins>
          <w:del w:id="2350" w:author="Nir Ostrovski [2]" w:date="2018-11-04T20:13:00Z">
            <w:r w:rsidRPr="00985365" w:rsidDel="008612F0">
              <w:rPr>
                <w:rFonts w:ascii="David" w:hAnsi="David" w:cs="David"/>
                <w:noProof/>
                <w:webHidden/>
                <w:sz w:val="24"/>
                <w:szCs w:val="24"/>
                <w:rPrChange w:id="2351"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52" w:author="Nir Ostrovski" w:date="2018-09-05T13:30:00Z">
                  <w:rPr>
                    <w:noProof/>
                    <w:webHidden/>
                  </w:rPr>
                </w:rPrChange>
              </w:rPr>
              <w:fldChar w:fldCharType="separate"/>
            </w:r>
          </w:del>
          <w:ins w:id="2353" w:author="Nir Ostrovski" w:date="2018-09-05T13:26:00Z">
            <w:del w:id="2354" w:author="Nir Ostrovski [2]" w:date="2018-11-04T20:13:00Z">
              <w:r w:rsidRPr="00985365" w:rsidDel="008612F0">
                <w:rPr>
                  <w:rFonts w:ascii="David" w:hAnsi="David" w:cs="David"/>
                  <w:noProof/>
                  <w:webHidden/>
                  <w:sz w:val="24"/>
                  <w:szCs w:val="24"/>
                  <w:rPrChange w:id="2355" w:author="Nir Ostrovski" w:date="2018-09-05T13:30:00Z">
                    <w:rPr>
                      <w:noProof/>
                      <w:webHidden/>
                    </w:rPr>
                  </w:rPrChange>
                </w:rPr>
                <w:delText>21</w:delText>
              </w:r>
              <w:r w:rsidRPr="00985365" w:rsidDel="008612F0">
                <w:rPr>
                  <w:rFonts w:ascii="David" w:hAnsi="David" w:cs="David"/>
                  <w:noProof/>
                  <w:webHidden/>
                  <w:sz w:val="24"/>
                  <w:szCs w:val="24"/>
                  <w:rPrChange w:id="2356" w:author="Nir Ostrovski" w:date="2018-09-05T13:30:00Z">
                    <w:rPr>
                      <w:noProof/>
                      <w:webHidden/>
                    </w:rPr>
                  </w:rPrChange>
                </w:rPr>
                <w:fldChar w:fldCharType="end"/>
              </w:r>
              <w:r w:rsidRPr="00985365" w:rsidDel="008612F0">
                <w:rPr>
                  <w:rStyle w:val="Hyperlink"/>
                  <w:rFonts w:ascii="David" w:hAnsi="David" w:cs="David"/>
                  <w:noProof/>
                  <w:sz w:val="24"/>
                  <w:szCs w:val="24"/>
                  <w:rPrChange w:id="2357" w:author="Nir Ostrovski" w:date="2018-09-05T13:30:00Z">
                    <w:rPr>
                      <w:rStyle w:val="Hyperlink"/>
                      <w:noProof/>
                    </w:rPr>
                  </w:rPrChange>
                </w:rPr>
                <w:fldChar w:fldCharType="end"/>
              </w:r>
            </w:del>
          </w:ins>
        </w:p>
        <w:p w14:paraId="6AAD6882" w14:textId="1E1EDDFB" w:rsidR="0050190E" w:rsidRPr="00985365" w:rsidDel="008612F0" w:rsidRDefault="0050190E">
          <w:pPr>
            <w:pStyle w:val="TOCHeading"/>
            <w:bidi/>
            <w:rPr>
              <w:ins w:id="2358" w:author="Nir Ostrovski" w:date="2018-09-05T13:26:00Z"/>
              <w:del w:id="2359" w:author="Nir Ostrovski [2]" w:date="2018-11-04T20:13:00Z"/>
              <w:rFonts w:ascii="David" w:eastAsiaTheme="minorEastAsia" w:hAnsi="David" w:cs="David"/>
              <w:noProof/>
              <w:sz w:val="24"/>
              <w:szCs w:val="24"/>
              <w:rPrChange w:id="2360" w:author="Nir Ostrovski" w:date="2018-09-05T13:30:00Z">
                <w:rPr>
                  <w:ins w:id="2361" w:author="Nir Ostrovski" w:date="2018-09-05T13:26:00Z"/>
                  <w:del w:id="2362" w:author="Nir Ostrovski [2]" w:date="2018-11-04T20:13:00Z"/>
                  <w:rFonts w:eastAsiaTheme="minorEastAsia"/>
                  <w:noProof/>
                </w:rPr>
              </w:rPrChange>
            </w:rPr>
            <w:pPrChange w:id="2363" w:author="Nir Ostrovski [2]" w:date="2018-11-04T20:13:00Z">
              <w:pPr>
                <w:pStyle w:val="TOC1"/>
              </w:pPr>
            </w:pPrChange>
          </w:pPr>
          <w:ins w:id="2364" w:author="Nir Ostrovski" w:date="2018-09-05T13:26:00Z">
            <w:del w:id="2365" w:author="Nir Ostrovski [2]" w:date="2018-11-04T20:13:00Z">
              <w:r w:rsidRPr="00985365" w:rsidDel="008612F0">
                <w:rPr>
                  <w:rStyle w:val="Hyperlink"/>
                  <w:rFonts w:ascii="David" w:hAnsi="David" w:cs="David"/>
                  <w:noProof/>
                  <w:sz w:val="24"/>
                  <w:szCs w:val="24"/>
                  <w:rPrChange w:id="2366"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67"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68" w:author="Nir Ostrovski" w:date="2018-09-05T13:30:00Z">
                    <w:rPr>
                      <w:noProof/>
                    </w:rPr>
                  </w:rPrChange>
                </w:rPr>
                <w:delInstrText>HYPERLINK \l "_Toc523917460"</w:delInstrText>
              </w:r>
              <w:r w:rsidRPr="00985365" w:rsidDel="008612F0">
                <w:rPr>
                  <w:rStyle w:val="Hyperlink"/>
                  <w:rFonts w:ascii="David" w:hAnsi="David" w:cs="David"/>
                  <w:noProof/>
                  <w:sz w:val="24"/>
                  <w:szCs w:val="24"/>
                  <w:rPrChange w:id="2369"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70"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71" w:author="Nir Ostrovski" w:date="2018-09-05T13:30:00Z">
                    <w:rPr>
                      <w:rStyle w:val="Hyperlink"/>
                      <w:rFonts w:ascii="David" w:hAnsi="David" w:cs="David"/>
                      <w:b/>
                      <w:bCs/>
                      <w:noProof/>
                      <w:rtl/>
                    </w:rPr>
                  </w:rPrChange>
                </w:rPr>
                <w:delText>11</w:delText>
              </w:r>
              <w:r w:rsidRPr="00985365" w:rsidDel="008612F0">
                <w:rPr>
                  <w:rFonts w:ascii="David" w:eastAsiaTheme="minorEastAsia" w:hAnsi="David" w:cs="David"/>
                  <w:noProof/>
                  <w:sz w:val="24"/>
                  <w:szCs w:val="24"/>
                  <w:rPrChange w:id="2372"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373" w:author="Nir Ostrovski" w:date="2018-09-05T13:30:00Z">
                    <w:rPr>
                      <w:rStyle w:val="Hyperlink"/>
                      <w:rFonts w:ascii="David" w:hAnsi="David" w:cs="David"/>
                      <w:b/>
                      <w:bCs/>
                      <w:noProof/>
                      <w:rtl/>
                    </w:rPr>
                  </w:rPrChange>
                </w:rPr>
                <w:delText>פערים</w:delText>
              </w:r>
              <w:r w:rsidRPr="00985365" w:rsidDel="008612F0">
                <w:rPr>
                  <w:rFonts w:ascii="David" w:hAnsi="David" w:cs="David"/>
                  <w:noProof/>
                  <w:webHidden/>
                  <w:sz w:val="24"/>
                  <w:szCs w:val="24"/>
                  <w:rPrChange w:id="2374" w:author="Nir Ostrovski" w:date="2018-09-05T13:30:00Z">
                    <w:rPr>
                      <w:noProof/>
                      <w:webHidden/>
                    </w:rPr>
                  </w:rPrChange>
                </w:rPr>
                <w:tab/>
              </w:r>
              <w:r w:rsidRPr="00985365" w:rsidDel="008612F0">
                <w:rPr>
                  <w:rFonts w:ascii="David" w:hAnsi="David" w:cs="David"/>
                  <w:noProof/>
                  <w:webHidden/>
                  <w:sz w:val="24"/>
                  <w:szCs w:val="24"/>
                  <w:rPrChange w:id="2375" w:author="Nir Ostrovski" w:date="2018-09-05T13:30:00Z">
                    <w:rPr>
                      <w:noProof/>
                      <w:webHidden/>
                    </w:rPr>
                  </w:rPrChange>
                </w:rPr>
                <w:fldChar w:fldCharType="begin"/>
              </w:r>
              <w:r w:rsidRPr="00985365" w:rsidDel="008612F0">
                <w:rPr>
                  <w:rFonts w:ascii="David" w:hAnsi="David" w:cs="David"/>
                  <w:noProof/>
                  <w:webHidden/>
                  <w:sz w:val="24"/>
                  <w:szCs w:val="24"/>
                  <w:rPrChange w:id="2376" w:author="Nir Ostrovski" w:date="2018-09-05T13:30:00Z">
                    <w:rPr>
                      <w:noProof/>
                      <w:webHidden/>
                    </w:rPr>
                  </w:rPrChange>
                </w:rPr>
                <w:delInstrText xml:space="preserve"> PAGEREF _Toc523917460 \h </w:delInstrText>
              </w:r>
            </w:del>
          </w:ins>
          <w:del w:id="2377" w:author="Nir Ostrovski [2]" w:date="2018-11-04T20:13:00Z">
            <w:r w:rsidRPr="00985365" w:rsidDel="008612F0">
              <w:rPr>
                <w:rFonts w:ascii="David" w:hAnsi="David" w:cs="David"/>
                <w:noProof/>
                <w:webHidden/>
                <w:sz w:val="24"/>
                <w:szCs w:val="24"/>
                <w:rPrChange w:id="2378"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379" w:author="Nir Ostrovski" w:date="2018-09-05T13:30:00Z">
                  <w:rPr>
                    <w:noProof/>
                    <w:webHidden/>
                  </w:rPr>
                </w:rPrChange>
              </w:rPr>
              <w:fldChar w:fldCharType="separate"/>
            </w:r>
          </w:del>
          <w:ins w:id="2380" w:author="Nir Ostrovski" w:date="2018-09-05T13:26:00Z">
            <w:del w:id="2381" w:author="Nir Ostrovski [2]" w:date="2018-11-04T20:13:00Z">
              <w:r w:rsidRPr="00985365" w:rsidDel="008612F0">
                <w:rPr>
                  <w:rFonts w:ascii="David" w:hAnsi="David" w:cs="David"/>
                  <w:noProof/>
                  <w:webHidden/>
                  <w:sz w:val="24"/>
                  <w:szCs w:val="24"/>
                  <w:rPrChange w:id="2382" w:author="Nir Ostrovski" w:date="2018-09-05T13:30:00Z">
                    <w:rPr>
                      <w:noProof/>
                      <w:webHidden/>
                    </w:rPr>
                  </w:rPrChange>
                </w:rPr>
                <w:delText>22</w:delText>
              </w:r>
              <w:r w:rsidRPr="00985365" w:rsidDel="008612F0">
                <w:rPr>
                  <w:rFonts w:ascii="David" w:hAnsi="David" w:cs="David"/>
                  <w:noProof/>
                  <w:webHidden/>
                  <w:sz w:val="24"/>
                  <w:szCs w:val="24"/>
                  <w:rPrChange w:id="2383" w:author="Nir Ostrovski" w:date="2018-09-05T13:30:00Z">
                    <w:rPr>
                      <w:noProof/>
                      <w:webHidden/>
                    </w:rPr>
                  </w:rPrChange>
                </w:rPr>
                <w:fldChar w:fldCharType="end"/>
              </w:r>
              <w:r w:rsidRPr="00985365" w:rsidDel="008612F0">
                <w:rPr>
                  <w:rStyle w:val="Hyperlink"/>
                  <w:rFonts w:ascii="David" w:hAnsi="David" w:cs="David"/>
                  <w:noProof/>
                  <w:sz w:val="24"/>
                  <w:szCs w:val="24"/>
                  <w:rPrChange w:id="2384" w:author="Nir Ostrovski" w:date="2018-09-05T13:30:00Z">
                    <w:rPr>
                      <w:rStyle w:val="Hyperlink"/>
                      <w:noProof/>
                    </w:rPr>
                  </w:rPrChange>
                </w:rPr>
                <w:fldChar w:fldCharType="end"/>
              </w:r>
            </w:del>
          </w:ins>
        </w:p>
        <w:p w14:paraId="198F4335" w14:textId="498580D6" w:rsidR="0050190E" w:rsidRPr="00985365" w:rsidDel="008612F0" w:rsidRDefault="0050190E">
          <w:pPr>
            <w:pStyle w:val="TOCHeading"/>
            <w:bidi/>
            <w:rPr>
              <w:ins w:id="2385" w:author="Nir Ostrovski" w:date="2018-09-05T13:26:00Z"/>
              <w:del w:id="2386" w:author="Nir Ostrovski [2]" w:date="2018-11-04T20:13:00Z"/>
              <w:rFonts w:ascii="David" w:eastAsiaTheme="minorEastAsia" w:hAnsi="David" w:cs="David"/>
              <w:noProof/>
              <w:sz w:val="24"/>
              <w:szCs w:val="24"/>
              <w:rPrChange w:id="2387" w:author="Nir Ostrovski" w:date="2018-09-05T13:30:00Z">
                <w:rPr>
                  <w:ins w:id="2388" w:author="Nir Ostrovski" w:date="2018-09-05T13:26:00Z"/>
                  <w:del w:id="2389" w:author="Nir Ostrovski [2]" w:date="2018-11-04T20:13:00Z"/>
                  <w:rFonts w:eastAsiaTheme="minorEastAsia"/>
                  <w:noProof/>
                </w:rPr>
              </w:rPrChange>
            </w:rPr>
            <w:pPrChange w:id="2390" w:author="Nir Ostrovski [2]" w:date="2018-11-04T20:13:00Z">
              <w:pPr>
                <w:pStyle w:val="TOC1"/>
                <w:tabs>
                  <w:tab w:val="left" w:pos="2990"/>
                </w:tabs>
              </w:pPr>
            </w:pPrChange>
          </w:pPr>
          <w:ins w:id="2391" w:author="Nir Ostrovski" w:date="2018-09-05T13:26:00Z">
            <w:del w:id="2392" w:author="Nir Ostrovski [2]" w:date="2018-11-04T20:13:00Z">
              <w:r w:rsidRPr="00985365" w:rsidDel="008612F0">
                <w:rPr>
                  <w:rStyle w:val="Hyperlink"/>
                  <w:rFonts w:ascii="David" w:hAnsi="David" w:cs="David"/>
                  <w:noProof/>
                  <w:sz w:val="24"/>
                  <w:szCs w:val="24"/>
                  <w:rPrChange w:id="2393"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394"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395" w:author="Nir Ostrovski" w:date="2018-09-05T13:30:00Z">
                    <w:rPr>
                      <w:noProof/>
                    </w:rPr>
                  </w:rPrChange>
                </w:rPr>
                <w:delInstrText>HYPERLINK \l "_Toc523917461"</w:delInstrText>
              </w:r>
              <w:r w:rsidRPr="00985365" w:rsidDel="008612F0">
                <w:rPr>
                  <w:rStyle w:val="Hyperlink"/>
                  <w:rFonts w:ascii="David" w:hAnsi="David" w:cs="David"/>
                  <w:noProof/>
                  <w:sz w:val="24"/>
                  <w:szCs w:val="24"/>
                  <w:rPrChange w:id="2396"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397"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398" w:author="Nir Ostrovski" w:date="2018-09-05T13:30:00Z">
                    <w:rPr>
                      <w:rStyle w:val="Hyperlink"/>
                      <w:rFonts w:ascii="David" w:hAnsi="David" w:cs="David"/>
                      <w:b/>
                      <w:bCs/>
                      <w:noProof/>
                      <w:rtl/>
                    </w:rPr>
                  </w:rPrChange>
                </w:rPr>
                <w:delText>12</w:delText>
              </w:r>
              <w:r w:rsidRPr="00985365" w:rsidDel="008612F0">
                <w:rPr>
                  <w:rFonts w:ascii="David" w:eastAsiaTheme="minorEastAsia" w:hAnsi="David" w:cs="David"/>
                  <w:noProof/>
                  <w:sz w:val="24"/>
                  <w:szCs w:val="24"/>
                  <w:rPrChange w:id="2399"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00" w:author="Nir Ostrovski" w:date="2018-09-05T13:30:00Z">
                    <w:rPr>
                      <w:rStyle w:val="Hyperlink"/>
                      <w:rFonts w:ascii="David" w:hAnsi="David" w:cs="David"/>
                      <w:b/>
                      <w:bCs/>
                      <w:noProof/>
                      <w:rtl/>
                    </w:rPr>
                  </w:rPrChange>
                </w:rPr>
                <w:delText>סיכונים עיקריים ודרכי התמודדות</w:delText>
              </w:r>
              <w:r w:rsidRPr="00985365" w:rsidDel="008612F0">
                <w:rPr>
                  <w:rFonts w:ascii="David" w:hAnsi="David" w:cs="David"/>
                  <w:noProof/>
                  <w:webHidden/>
                  <w:sz w:val="24"/>
                  <w:szCs w:val="24"/>
                  <w:rPrChange w:id="2401" w:author="Nir Ostrovski" w:date="2018-09-05T13:30:00Z">
                    <w:rPr>
                      <w:noProof/>
                      <w:webHidden/>
                    </w:rPr>
                  </w:rPrChange>
                </w:rPr>
                <w:tab/>
              </w:r>
              <w:r w:rsidRPr="00985365" w:rsidDel="008612F0">
                <w:rPr>
                  <w:rFonts w:ascii="David" w:hAnsi="David" w:cs="David"/>
                  <w:noProof/>
                  <w:webHidden/>
                  <w:sz w:val="24"/>
                  <w:szCs w:val="24"/>
                  <w:rPrChange w:id="2402" w:author="Nir Ostrovski" w:date="2018-09-05T13:30:00Z">
                    <w:rPr>
                      <w:noProof/>
                      <w:webHidden/>
                    </w:rPr>
                  </w:rPrChange>
                </w:rPr>
                <w:fldChar w:fldCharType="begin"/>
              </w:r>
              <w:r w:rsidRPr="00985365" w:rsidDel="008612F0">
                <w:rPr>
                  <w:rFonts w:ascii="David" w:hAnsi="David" w:cs="David"/>
                  <w:noProof/>
                  <w:webHidden/>
                  <w:sz w:val="24"/>
                  <w:szCs w:val="24"/>
                  <w:rPrChange w:id="2403" w:author="Nir Ostrovski" w:date="2018-09-05T13:30:00Z">
                    <w:rPr>
                      <w:noProof/>
                      <w:webHidden/>
                    </w:rPr>
                  </w:rPrChange>
                </w:rPr>
                <w:delInstrText xml:space="preserve"> PAGEREF _Toc523917461 \h </w:delInstrText>
              </w:r>
            </w:del>
          </w:ins>
          <w:del w:id="2404" w:author="Nir Ostrovski [2]" w:date="2018-11-04T20:13:00Z">
            <w:r w:rsidRPr="00985365" w:rsidDel="008612F0">
              <w:rPr>
                <w:rFonts w:ascii="David" w:hAnsi="David" w:cs="David"/>
                <w:noProof/>
                <w:webHidden/>
                <w:sz w:val="24"/>
                <w:szCs w:val="24"/>
                <w:rPrChange w:id="2405"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06" w:author="Nir Ostrovski" w:date="2018-09-05T13:30:00Z">
                  <w:rPr>
                    <w:noProof/>
                    <w:webHidden/>
                  </w:rPr>
                </w:rPrChange>
              </w:rPr>
              <w:fldChar w:fldCharType="separate"/>
            </w:r>
          </w:del>
          <w:ins w:id="2407" w:author="Nir Ostrovski" w:date="2018-09-05T13:26:00Z">
            <w:del w:id="2408" w:author="Nir Ostrovski [2]" w:date="2018-11-04T20:13:00Z">
              <w:r w:rsidRPr="00985365" w:rsidDel="008612F0">
                <w:rPr>
                  <w:rFonts w:ascii="David" w:hAnsi="David" w:cs="David"/>
                  <w:noProof/>
                  <w:webHidden/>
                  <w:sz w:val="24"/>
                  <w:szCs w:val="24"/>
                  <w:rPrChange w:id="2409" w:author="Nir Ostrovski" w:date="2018-09-05T13:30:00Z">
                    <w:rPr>
                      <w:noProof/>
                      <w:webHidden/>
                    </w:rPr>
                  </w:rPrChange>
                </w:rPr>
                <w:delText>22</w:delText>
              </w:r>
              <w:r w:rsidRPr="00985365" w:rsidDel="008612F0">
                <w:rPr>
                  <w:rFonts w:ascii="David" w:hAnsi="David" w:cs="David"/>
                  <w:noProof/>
                  <w:webHidden/>
                  <w:sz w:val="24"/>
                  <w:szCs w:val="24"/>
                  <w:rPrChange w:id="2410" w:author="Nir Ostrovski" w:date="2018-09-05T13:30:00Z">
                    <w:rPr>
                      <w:noProof/>
                      <w:webHidden/>
                    </w:rPr>
                  </w:rPrChange>
                </w:rPr>
                <w:fldChar w:fldCharType="end"/>
              </w:r>
              <w:r w:rsidRPr="00985365" w:rsidDel="008612F0">
                <w:rPr>
                  <w:rStyle w:val="Hyperlink"/>
                  <w:rFonts w:ascii="David" w:hAnsi="David" w:cs="David"/>
                  <w:noProof/>
                  <w:sz w:val="24"/>
                  <w:szCs w:val="24"/>
                  <w:rPrChange w:id="2411" w:author="Nir Ostrovski" w:date="2018-09-05T13:30:00Z">
                    <w:rPr>
                      <w:rStyle w:val="Hyperlink"/>
                      <w:noProof/>
                    </w:rPr>
                  </w:rPrChange>
                </w:rPr>
                <w:fldChar w:fldCharType="end"/>
              </w:r>
            </w:del>
          </w:ins>
        </w:p>
        <w:p w14:paraId="28120506" w14:textId="6C5E774A" w:rsidR="0050190E" w:rsidRPr="00985365" w:rsidDel="008612F0" w:rsidRDefault="0050190E">
          <w:pPr>
            <w:pStyle w:val="TOCHeading"/>
            <w:bidi/>
            <w:rPr>
              <w:ins w:id="2412" w:author="Nir Ostrovski" w:date="2018-09-05T13:26:00Z"/>
              <w:del w:id="2413" w:author="Nir Ostrovski [2]" w:date="2018-11-04T20:13:00Z"/>
              <w:rFonts w:ascii="David" w:eastAsiaTheme="minorEastAsia" w:hAnsi="David" w:cs="David"/>
              <w:noProof/>
              <w:sz w:val="24"/>
              <w:szCs w:val="24"/>
              <w:rPrChange w:id="2414" w:author="Nir Ostrovski" w:date="2018-09-05T13:30:00Z">
                <w:rPr>
                  <w:ins w:id="2415" w:author="Nir Ostrovski" w:date="2018-09-05T13:26:00Z"/>
                  <w:del w:id="2416" w:author="Nir Ostrovski [2]" w:date="2018-11-04T20:13:00Z"/>
                  <w:rFonts w:eastAsiaTheme="minorEastAsia"/>
                  <w:noProof/>
                </w:rPr>
              </w:rPrChange>
            </w:rPr>
            <w:pPrChange w:id="2417" w:author="Nir Ostrovski [2]" w:date="2018-11-04T20:13:00Z">
              <w:pPr>
                <w:pStyle w:val="TOC1"/>
                <w:tabs>
                  <w:tab w:val="left" w:pos="2083"/>
                </w:tabs>
              </w:pPr>
            </w:pPrChange>
          </w:pPr>
          <w:ins w:id="2418" w:author="Nir Ostrovski" w:date="2018-09-05T13:26:00Z">
            <w:del w:id="2419" w:author="Nir Ostrovski [2]" w:date="2018-11-04T20:13:00Z">
              <w:r w:rsidRPr="00985365" w:rsidDel="008612F0">
                <w:rPr>
                  <w:rStyle w:val="Hyperlink"/>
                  <w:rFonts w:ascii="David" w:hAnsi="David" w:cs="David"/>
                  <w:noProof/>
                  <w:sz w:val="24"/>
                  <w:szCs w:val="24"/>
                  <w:rPrChange w:id="2420"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21"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22" w:author="Nir Ostrovski" w:date="2018-09-05T13:30:00Z">
                    <w:rPr>
                      <w:noProof/>
                    </w:rPr>
                  </w:rPrChange>
                </w:rPr>
                <w:delInstrText>HYPERLINK \l "_Toc523917462"</w:delInstrText>
              </w:r>
              <w:r w:rsidRPr="00985365" w:rsidDel="008612F0">
                <w:rPr>
                  <w:rStyle w:val="Hyperlink"/>
                  <w:rFonts w:ascii="David" w:hAnsi="David" w:cs="David"/>
                  <w:noProof/>
                  <w:sz w:val="24"/>
                  <w:szCs w:val="24"/>
                  <w:rPrChange w:id="2423"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24"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25" w:author="Nir Ostrovski" w:date="2018-09-05T13:30:00Z">
                    <w:rPr>
                      <w:rStyle w:val="Hyperlink"/>
                      <w:rFonts w:ascii="David" w:hAnsi="David" w:cs="David"/>
                      <w:b/>
                      <w:bCs/>
                      <w:noProof/>
                      <w:rtl/>
                    </w:rPr>
                  </w:rPrChange>
                </w:rPr>
                <w:delText>13</w:delText>
              </w:r>
              <w:r w:rsidRPr="00985365" w:rsidDel="008612F0">
                <w:rPr>
                  <w:rFonts w:ascii="David" w:eastAsiaTheme="minorEastAsia" w:hAnsi="David" w:cs="David"/>
                  <w:noProof/>
                  <w:sz w:val="24"/>
                  <w:szCs w:val="24"/>
                  <w:rPrChange w:id="2426"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27" w:author="Nir Ostrovski" w:date="2018-09-05T13:30:00Z">
                    <w:rPr>
                      <w:rStyle w:val="Hyperlink"/>
                      <w:rFonts w:ascii="David" w:hAnsi="David" w:cs="David"/>
                      <w:b/>
                      <w:bCs/>
                      <w:noProof/>
                      <w:rtl/>
                    </w:rPr>
                  </w:rPrChange>
                </w:rPr>
                <w:delText>הנדסה וכלכלה מעגלית</w:delText>
              </w:r>
              <w:r w:rsidRPr="00985365" w:rsidDel="008612F0">
                <w:rPr>
                  <w:rFonts w:ascii="David" w:hAnsi="David" w:cs="David"/>
                  <w:noProof/>
                  <w:webHidden/>
                  <w:sz w:val="24"/>
                  <w:szCs w:val="24"/>
                  <w:rPrChange w:id="2428" w:author="Nir Ostrovski" w:date="2018-09-05T13:30:00Z">
                    <w:rPr>
                      <w:noProof/>
                      <w:webHidden/>
                    </w:rPr>
                  </w:rPrChange>
                </w:rPr>
                <w:tab/>
              </w:r>
              <w:r w:rsidRPr="00985365" w:rsidDel="008612F0">
                <w:rPr>
                  <w:rFonts w:ascii="David" w:hAnsi="David" w:cs="David"/>
                  <w:noProof/>
                  <w:webHidden/>
                  <w:sz w:val="24"/>
                  <w:szCs w:val="24"/>
                  <w:rPrChange w:id="2429" w:author="Nir Ostrovski" w:date="2018-09-05T13:30:00Z">
                    <w:rPr>
                      <w:noProof/>
                      <w:webHidden/>
                    </w:rPr>
                  </w:rPrChange>
                </w:rPr>
                <w:fldChar w:fldCharType="begin"/>
              </w:r>
              <w:r w:rsidRPr="00985365" w:rsidDel="008612F0">
                <w:rPr>
                  <w:rFonts w:ascii="David" w:hAnsi="David" w:cs="David"/>
                  <w:noProof/>
                  <w:webHidden/>
                  <w:sz w:val="24"/>
                  <w:szCs w:val="24"/>
                  <w:rPrChange w:id="2430" w:author="Nir Ostrovski" w:date="2018-09-05T13:30:00Z">
                    <w:rPr>
                      <w:noProof/>
                      <w:webHidden/>
                    </w:rPr>
                  </w:rPrChange>
                </w:rPr>
                <w:delInstrText xml:space="preserve"> PAGEREF _Toc523917462 \h </w:delInstrText>
              </w:r>
            </w:del>
          </w:ins>
          <w:del w:id="2431" w:author="Nir Ostrovski [2]" w:date="2018-11-04T20:13:00Z">
            <w:r w:rsidRPr="00985365" w:rsidDel="008612F0">
              <w:rPr>
                <w:rFonts w:ascii="David" w:hAnsi="David" w:cs="David"/>
                <w:noProof/>
                <w:webHidden/>
                <w:sz w:val="24"/>
                <w:szCs w:val="24"/>
                <w:rPrChange w:id="2432"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33" w:author="Nir Ostrovski" w:date="2018-09-05T13:30:00Z">
                  <w:rPr>
                    <w:noProof/>
                    <w:webHidden/>
                  </w:rPr>
                </w:rPrChange>
              </w:rPr>
              <w:fldChar w:fldCharType="separate"/>
            </w:r>
          </w:del>
          <w:ins w:id="2434" w:author="Nir Ostrovski" w:date="2018-09-05T13:26:00Z">
            <w:del w:id="2435" w:author="Nir Ostrovski [2]" w:date="2018-11-04T20:13:00Z">
              <w:r w:rsidRPr="00985365" w:rsidDel="008612F0">
                <w:rPr>
                  <w:rFonts w:ascii="David" w:hAnsi="David" w:cs="David"/>
                  <w:noProof/>
                  <w:webHidden/>
                  <w:sz w:val="24"/>
                  <w:szCs w:val="24"/>
                  <w:rPrChange w:id="2436" w:author="Nir Ostrovski" w:date="2018-09-05T13:30:00Z">
                    <w:rPr>
                      <w:noProof/>
                      <w:webHidden/>
                    </w:rPr>
                  </w:rPrChange>
                </w:rPr>
                <w:delText>22</w:delText>
              </w:r>
              <w:r w:rsidRPr="00985365" w:rsidDel="008612F0">
                <w:rPr>
                  <w:rFonts w:ascii="David" w:hAnsi="David" w:cs="David"/>
                  <w:noProof/>
                  <w:webHidden/>
                  <w:sz w:val="24"/>
                  <w:szCs w:val="24"/>
                  <w:rPrChange w:id="2437" w:author="Nir Ostrovski" w:date="2018-09-05T13:30:00Z">
                    <w:rPr>
                      <w:noProof/>
                      <w:webHidden/>
                    </w:rPr>
                  </w:rPrChange>
                </w:rPr>
                <w:fldChar w:fldCharType="end"/>
              </w:r>
              <w:r w:rsidRPr="00985365" w:rsidDel="008612F0">
                <w:rPr>
                  <w:rStyle w:val="Hyperlink"/>
                  <w:rFonts w:ascii="David" w:hAnsi="David" w:cs="David"/>
                  <w:noProof/>
                  <w:sz w:val="24"/>
                  <w:szCs w:val="24"/>
                  <w:rPrChange w:id="2438" w:author="Nir Ostrovski" w:date="2018-09-05T13:30:00Z">
                    <w:rPr>
                      <w:rStyle w:val="Hyperlink"/>
                      <w:noProof/>
                    </w:rPr>
                  </w:rPrChange>
                </w:rPr>
                <w:fldChar w:fldCharType="end"/>
              </w:r>
            </w:del>
          </w:ins>
        </w:p>
        <w:p w14:paraId="56577691" w14:textId="4908352D" w:rsidR="0050190E" w:rsidRPr="00985365" w:rsidDel="008612F0" w:rsidRDefault="0050190E">
          <w:pPr>
            <w:pStyle w:val="TOCHeading"/>
            <w:bidi/>
            <w:rPr>
              <w:ins w:id="2439" w:author="Nir Ostrovski" w:date="2018-09-05T13:26:00Z"/>
              <w:del w:id="2440" w:author="Nir Ostrovski [2]" w:date="2018-11-04T20:13:00Z"/>
              <w:rFonts w:ascii="David" w:eastAsiaTheme="minorEastAsia" w:hAnsi="David" w:cs="David"/>
              <w:noProof/>
              <w:sz w:val="24"/>
              <w:szCs w:val="24"/>
              <w:rPrChange w:id="2441" w:author="Nir Ostrovski" w:date="2018-09-05T13:30:00Z">
                <w:rPr>
                  <w:ins w:id="2442" w:author="Nir Ostrovski" w:date="2018-09-05T13:26:00Z"/>
                  <w:del w:id="2443" w:author="Nir Ostrovski [2]" w:date="2018-11-04T20:13:00Z"/>
                  <w:rFonts w:eastAsiaTheme="minorEastAsia"/>
                  <w:noProof/>
                </w:rPr>
              </w:rPrChange>
            </w:rPr>
            <w:pPrChange w:id="2444" w:author="Nir Ostrovski [2]" w:date="2018-11-04T20:13:00Z">
              <w:pPr>
                <w:pStyle w:val="TOC1"/>
                <w:tabs>
                  <w:tab w:val="left" w:pos="3409"/>
                </w:tabs>
              </w:pPr>
            </w:pPrChange>
          </w:pPr>
          <w:ins w:id="2445" w:author="Nir Ostrovski" w:date="2018-09-05T13:26:00Z">
            <w:del w:id="2446" w:author="Nir Ostrovski [2]" w:date="2018-11-04T20:13:00Z">
              <w:r w:rsidRPr="00985365" w:rsidDel="008612F0">
                <w:rPr>
                  <w:rStyle w:val="Hyperlink"/>
                  <w:rFonts w:ascii="David" w:hAnsi="David" w:cs="David"/>
                  <w:noProof/>
                  <w:sz w:val="24"/>
                  <w:szCs w:val="24"/>
                  <w:rPrChange w:id="2447"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48"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49" w:author="Nir Ostrovski" w:date="2018-09-05T13:30:00Z">
                    <w:rPr>
                      <w:noProof/>
                    </w:rPr>
                  </w:rPrChange>
                </w:rPr>
                <w:delInstrText>HYPERLINK \l "_Toc523917463"</w:delInstrText>
              </w:r>
              <w:r w:rsidRPr="00985365" w:rsidDel="008612F0">
                <w:rPr>
                  <w:rStyle w:val="Hyperlink"/>
                  <w:rFonts w:ascii="David" w:hAnsi="David" w:cs="David"/>
                  <w:noProof/>
                  <w:sz w:val="24"/>
                  <w:szCs w:val="24"/>
                  <w:rPrChange w:id="2450"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51"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452" w:author="Nir Ostrovski" w:date="2018-09-05T13:30:00Z">
                    <w:rPr>
                      <w:rStyle w:val="Hyperlink"/>
                      <w:rFonts w:ascii="David" w:hAnsi="David" w:cs="David"/>
                      <w:b/>
                      <w:bCs/>
                      <w:noProof/>
                      <w:rtl/>
                    </w:rPr>
                  </w:rPrChange>
                </w:rPr>
                <w:delText>14</w:delText>
              </w:r>
              <w:r w:rsidRPr="00985365" w:rsidDel="008612F0">
                <w:rPr>
                  <w:rFonts w:ascii="David" w:eastAsiaTheme="minorEastAsia" w:hAnsi="David" w:cs="David"/>
                  <w:noProof/>
                  <w:sz w:val="24"/>
                  <w:szCs w:val="24"/>
                  <w:rPrChange w:id="2453"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54" w:author="Nir Ostrovski" w:date="2018-09-05T13:30:00Z">
                    <w:rPr>
                      <w:rStyle w:val="Hyperlink"/>
                      <w:rFonts w:ascii="David" w:hAnsi="David" w:cs="David"/>
                      <w:b/>
                      <w:bCs/>
                      <w:noProof/>
                      <w:rtl/>
                    </w:rPr>
                  </w:rPrChange>
                </w:rPr>
                <w:delText>תכנית עבודה ראשונית לביצוע הפרויקט</w:delText>
              </w:r>
              <w:r w:rsidRPr="00985365" w:rsidDel="008612F0">
                <w:rPr>
                  <w:rFonts w:ascii="David" w:hAnsi="David" w:cs="David"/>
                  <w:noProof/>
                  <w:webHidden/>
                  <w:sz w:val="24"/>
                  <w:szCs w:val="24"/>
                  <w:rPrChange w:id="2455" w:author="Nir Ostrovski" w:date="2018-09-05T13:30:00Z">
                    <w:rPr>
                      <w:noProof/>
                      <w:webHidden/>
                    </w:rPr>
                  </w:rPrChange>
                </w:rPr>
                <w:tab/>
              </w:r>
              <w:r w:rsidRPr="00985365" w:rsidDel="008612F0">
                <w:rPr>
                  <w:rFonts w:ascii="David" w:hAnsi="David" w:cs="David"/>
                  <w:noProof/>
                  <w:webHidden/>
                  <w:sz w:val="24"/>
                  <w:szCs w:val="24"/>
                  <w:rPrChange w:id="2456" w:author="Nir Ostrovski" w:date="2018-09-05T13:30:00Z">
                    <w:rPr>
                      <w:noProof/>
                      <w:webHidden/>
                    </w:rPr>
                  </w:rPrChange>
                </w:rPr>
                <w:fldChar w:fldCharType="begin"/>
              </w:r>
              <w:r w:rsidRPr="00985365" w:rsidDel="008612F0">
                <w:rPr>
                  <w:rFonts w:ascii="David" w:hAnsi="David" w:cs="David"/>
                  <w:noProof/>
                  <w:webHidden/>
                  <w:sz w:val="24"/>
                  <w:szCs w:val="24"/>
                  <w:rPrChange w:id="2457" w:author="Nir Ostrovski" w:date="2018-09-05T13:30:00Z">
                    <w:rPr>
                      <w:noProof/>
                      <w:webHidden/>
                    </w:rPr>
                  </w:rPrChange>
                </w:rPr>
                <w:delInstrText xml:space="preserve"> PAGEREF _Toc523917463 \h </w:delInstrText>
              </w:r>
            </w:del>
          </w:ins>
          <w:del w:id="2458" w:author="Nir Ostrovski [2]" w:date="2018-11-04T20:13:00Z">
            <w:r w:rsidRPr="00985365" w:rsidDel="008612F0">
              <w:rPr>
                <w:rFonts w:ascii="David" w:hAnsi="David" w:cs="David"/>
                <w:noProof/>
                <w:webHidden/>
                <w:sz w:val="24"/>
                <w:szCs w:val="24"/>
                <w:rPrChange w:id="2459"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60" w:author="Nir Ostrovski" w:date="2018-09-05T13:30:00Z">
                  <w:rPr>
                    <w:noProof/>
                    <w:webHidden/>
                  </w:rPr>
                </w:rPrChange>
              </w:rPr>
              <w:fldChar w:fldCharType="separate"/>
            </w:r>
          </w:del>
          <w:ins w:id="2461" w:author="Nir Ostrovski" w:date="2018-09-05T13:26:00Z">
            <w:del w:id="2462" w:author="Nir Ostrovski [2]" w:date="2018-11-04T20:13:00Z">
              <w:r w:rsidRPr="00985365" w:rsidDel="008612F0">
                <w:rPr>
                  <w:rFonts w:ascii="David" w:hAnsi="David" w:cs="David"/>
                  <w:noProof/>
                  <w:webHidden/>
                  <w:sz w:val="24"/>
                  <w:szCs w:val="24"/>
                  <w:rPrChange w:id="2463" w:author="Nir Ostrovski" w:date="2018-09-05T13:30:00Z">
                    <w:rPr>
                      <w:noProof/>
                      <w:webHidden/>
                    </w:rPr>
                  </w:rPrChange>
                </w:rPr>
                <w:delText>23</w:delText>
              </w:r>
              <w:r w:rsidRPr="00985365" w:rsidDel="008612F0">
                <w:rPr>
                  <w:rFonts w:ascii="David" w:hAnsi="David" w:cs="David"/>
                  <w:noProof/>
                  <w:webHidden/>
                  <w:sz w:val="24"/>
                  <w:szCs w:val="24"/>
                  <w:rPrChange w:id="2464" w:author="Nir Ostrovski" w:date="2018-09-05T13:30:00Z">
                    <w:rPr>
                      <w:noProof/>
                      <w:webHidden/>
                    </w:rPr>
                  </w:rPrChange>
                </w:rPr>
                <w:fldChar w:fldCharType="end"/>
              </w:r>
              <w:r w:rsidRPr="00985365" w:rsidDel="008612F0">
                <w:rPr>
                  <w:rStyle w:val="Hyperlink"/>
                  <w:rFonts w:ascii="David" w:hAnsi="David" w:cs="David"/>
                  <w:noProof/>
                  <w:sz w:val="24"/>
                  <w:szCs w:val="24"/>
                  <w:rPrChange w:id="2465" w:author="Nir Ostrovski" w:date="2018-09-05T13:30:00Z">
                    <w:rPr>
                      <w:rStyle w:val="Hyperlink"/>
                      <w:noProof/>
                    </w:rPr>
                  </w:rPrChange>
                </w:rPr>
                <w:fldChar w:fldCharType="end"/>
              </w:r>
            </w:del>
          </w:ins>
        </w:p>
        <w:p w14:paraId="746C8C23" w14:textId="157496AD" w:rsidR="0050190E" w:rsidRPr="00985365" w:rsidDel="008612F0" w:rsidRDefault="0050190E">
          <w:pPr>
            <w:pStyle w:val="TOCHeading"/>
            <w:bidi/>
            <w:rPr>
              <w:ins w:id="2466" w:author="Nir Ostrovski" w:date="2018-09-05T13:26:00Z"/>
              <w:del w:id="2467" w:author="Nir Ostrovski [2]" w:date="2018-11-04T20:13:00Z"/>
              <w:rFonts w:ascii="David" w:eastAsiaTheme="minorEastAsia" w:hAnsi="David" w:cs="David"/>
              <w:noProof/>
              <w:sz w:val="24"/>
              <w:szCs w:val="24"/>
              <w:rPrChange w:id="2468" w:author="Nir Ostrovski" w:date="2018-09-05T13:30:00Z">
                <w:rPr>
                  <w:ins w:id="2469" w:author="Nir Ostrovski" w:date="2018-09-05T13:26:00Z"/>
                  <w:del w:id="2470" w:author="Nir Ostrovski [2]" w:date="2018-11-04T20:13:00Z"/>
                  <w:rFonts w:eastAsiaTheme="minorEastAsia"/>
                  <w:noProof/>
                </w:rPr>
              </w:rPrChange>
            </w:rPr>
            <w:pPrChange w:id="2471" w:author="Nir Ostrovski [2]" w:date="2018-11-04T20:13:00Z">
              <w:pPr>
                <w:pStyle w:val="TOC1"/>
                <w:tabs>
                  <w:tab w:val="left" w:pos="1540"/>
                </w:tabs>
              </w:pPr>
            </w:pPrChange>
          </w:pPr>
          <w:ins w:id="2472" w:author="Nir Ostrovski" w:date="2018-09-05T13:26:00Z">
            <w:del w:id="2473" w:author="Nir Ostrovski [2]" w:date="2018-11-04T20:13:00Z">
              <w:r w:rsidRPr="00985365" w:rsidDel="008612F0">
                <w:rPr>
                  <w:rStyle w:val="Hyperlink"/>
                  <w:rFonts w:ascii="David" w:hAnsi="David" w:cs="David"/>
                  <w:noProof/>
                  <w:sz w:val="24"/>
                  <w:szCs w:val="24"/>
                  <w:rPrChange w:id="2474"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475"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476" w:author="Nir Ostrovski" w:date="2018-09-05T13:30:00Z">
                    <w:rPr>
                      <w:noProof/>
                    </w:rPr>
                  </w:rPrChange>
                </w:rPr>
                <w:delInstrText>HYPERLINK \l "_Toc523917464"</w:delInstrText>
              </w:r>
              <w:r w:rsidRPr="00985365" w:rsidDel="008612F0">
                <w:rPr>
                  <w:rStyle w:val="Hyperlink"/>
                  <w:rFonts w:ascii="David" w:hAnsi="David" w:cs="David"/>
                  <w:noProof/>
                  <w:sz w:val="24"/>
                  <w:szCs w:val="24"/>
                  <w:rPrChange w:id="2477"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478"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PrChange w:id="2479" w:author="Nir Ostrovski" w:date="2018-09-05T13:30:00Z">
                    <w:rPr>
                      <w:rStyle w:val="Hyperlink"/>
                      <w:rFonts w:ascii="David" w:hAnsi="David" w:cs="David"/>
                      <w:b/>
                      <w:bCs/>
                      <w:noProof/>
                    </w:rPr>
                  </w:rPrChange>
                </w:rPr>
                <w:delText>15</w:delText>
              </w:r>
              <w:r w:rsidRPr="00985365" w:rsidDel="008612F0">
                <w:rPr>
                  <w:rFonts w:ascii="David" w:eastAsiaTheme="minorEastAsia" w:hAnsi="David" w:cs="David"/>
                  <w:noProof/>
                  <w:sz w:val="24"/>
                  <w:szCs w:val="24"/>
                  <w:rPrChange w:id="2480"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481" w:author="Nir Ostrovski" w:date="2018-09-05T13:30:00Z">
                    <w:rPr>
                      <w:rStyle w:val="Hyperlink"/>
                      <w:rFonts w:ascii="David" w:hAnsi="David" w:cs="David"/>
                      <w:b/>
                      <w:bCs/>
                      <w:noProof/>
                      <w:rtl/>
                    </w:rPr>
                  </w:rPrChange>
                </w:rPr>
                <w:delText>ביבליוגרפיה</w:delText>
              </w:r>
              <w:r w:rsidRPr="00985365" w:rsidDel="008612F0">
                <w:rPr>
                  <w:rFonts w:ascii="David" w:hAnsi="David" w:cs="David"/>
                  <w:noProof/>
                  <w:webHidden/>
                  <w:sz w:val="24"/>
                  <w:szCs w:val="24"/>
                  <w:rPrChange w:id="2482" w:author="Nir Ostrovski" w:date="2018-09-05T13:30:00Z">
                    <w:rPr>
                      <w:noProof/>
                      <w:webHidden/>
                    </w:rPr>
                  </w:rPrChange>
                </w:rPr>
                <w:tab/>
              </w:r>
              <w:r w:rsidRPr="00985365" w:rsidDel="008612F0">
                <w:rPr>
                  <w:rFonts w:ascii="David" w:hAnsi="David" w:cs="David"/>
                  <w:noProof/>
                  <w:webHidden/>
                  <w:sz w:val="24"/>
                  <w:szCs w:val="24"/>
                  <w:rPrChange w:id="2483" w:author="Nir Ostrovski" w:date="2018-09-05T13:30:00Z">
                    <w:rPr>
                      <w:noProof/>
                      <w:webHidden/>
                    </w:rPr>
                  </w:rPrChange>
                </w:rPr>
                <w:fldChar w:fldCharType="begin"/>
              </w:r>
              <w:r w:rsidRPr="00985365" w:rsidDel="008612F0">
                <w:rPr>
                  <w:rFonts w:ascii="David" w:hAnsi="David" w:cs="David"/>
                  <w:noProof/>
                  <w:webHidden/>
                  <w:sz w:val="24"/>
                  <w:szCs w:val="24"/>
                  <w:rPrChange w:id="2484" w:author="Nir Ostrovski" w:date="2018-09-05T13:30:00Z">
                    <w:rPr>
                      <w:noProof/>
                      <w:webHidden/>
                    </w:rPr>
                  </w:rPrChange>
                </w:rPr>
                <w:delInstrText xml:space="preserve"> PAGEREF _Toc523917464 \h </w:delInstrText>
              </w:r>
            </w:del>
          </w:ins>
          <w:del w:id="2485" w:author="Nir Ostrovski [2]" w:date="2018-11-04T20:13:00Z">
            <w:r w:rsidRPr="00985365" w:rsidDel="008612F0">
              <w:rPr>
                <w:rFonts w:ascii="David" w:hAnsi="David" w:cs="David"/>
                <w:noProof/>
                <w:webHidden/>
                <w:sz w:val="24"/>
                <w:szCs w:val="24"/>
                <w:rPrChange w:id="2486"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487" w:author="Nir Ostrovski" w:date="2018-09-05T13:30:00Z">
                  <w:rPr>
                    <w:noProof/>
                    <w:webHidden/>
                  </w:rPr>
                </w:rPrChange>
              </w:rPr>
              <w:fldChar w:fldCharType="separate"/>
            </w:r>
          </w:del>
          <w:ins w:id="2488" w:author="Nir Ostrovski" w:date="2018-09-05T13:26:00Z">
            <w:del w:id="2489" w:author="Nir Ostrovski [2]" w:date="2018-11-04T20:13:00Z">
              <w:r w:rsidRPr="00985365" w:rsidDel="008612F0">
                <w:rPr>
                  <w:rFonts w:ascii="David" w:hAnsi="David" w:cs="David"/>
                  <w:noProof/>
                  <w:webHidden/>
                  <w:sz w:val="24"/>
                  <w:szCs w:val="24"/>
                  <w:rPrChange w:id="2490" w:author="Nir Ostrovski" w:date="2018-09-05T13:30:00Z">
                    <w:rPr>
                      <w:noProof/>
                      <w:webHidden/>
                    </w:rPr>
                  </w:rPrChange>
                </w:rPr>
                <w:delText>23</w:delText>
              </w:r>
              <w:r w:rsidRPr="00985365" w:rsidDel="008612F0">
                <w:rPr>
                  <w:rFonts w:ascii="David" w:hAnsi="David" w:cs="David"/>
                  <w:noProof/>
                  <w:webHidden/>
                  <w:sz w:val="24"/>
                  <w:szCs w:val="24"/>
                  <w:rPrChange w:id="2491" w:author="Nir Ostrovski" w:date="2018-09-05T13:30:00Z">
                    <w:rPr>
                      <w:noProof/>
                      <w:webHidden/>
                    </w:rPr>
                  </w:rPrChange>
                </w:rPr>
                <w:fldChar w:fldCharType="end"/>
              </w:r>
              <w:r w:rsidRPr="00985365" w:rsidDel="008612F0">
                <w:rPr>
                  <w:rStyle w:val="Hyperlink"/>
                  <w:rFonts w:ascii="David" w:hAnsi="David" w:cs="David"/>
                  <w:noProof/>
                  <w:sz w:val="24"/>
                  <w:szCs w:val="24"/>
                  <w:rPrChange w:id="2492" w:author="Nir Ostrovski" w:date="2018-09-05T13:30:00Z">
                    <w:rPr>
                      <w:rStyle w:val="Hyperlink"/>
                      <w:noProof/>
                    </w:rPr>
                  </w:rPrChange>
                </w:rPr>
                <w:fldChar w:fldCharType="end"/>
              </w:r>
            </w:del>
          </w:ins>
        </w:p>
        <w:p w14:paraId="02332866" w14:textId="6C562FF3" w:rsidR="0050190E" w:rsidRPr="00985365" w:rsidDel="008612F0" w:rsidRDefault="0050190E">
          <w:pPr>
            <w:pStyle w:val="TOCHeading"/>
            <w:bidi/>
            <w:rPr>
              <w:ins w:id="2493" w:author="Nir Ostrovski" w:date="2018-09-05T13:26:00Z"/>
              <w:del w:id="2494" w:author="Nir Ostrovski [2]" w:date="2018-11-04T20:13:00Z"/>
              <w:rFonts w:ascii="David" w:eastAsiaTheme="minorEastAsia" w:hAnsi="David" w:cs="David"/>
              <w:noProof/>
              <w:sz w:val="24"/>
              <w:szCs w:val="24"/>
              <w:rPrChange w:id="2495" w:author="Nir Ostrovski" w:date="2018-09-05T13:30:00Z">
                <w:rPr>
                  <w:ins w:id="2496" w:author="Nir Ostrovski" w:date="2018-09-05T13:26:00Z"/>
                  <w:del w:id="2497" w:author="Nir Ostrovski [2]" w:date="2018-11-04T20:13:00Z"/>
                  <w:rFonts w:eastAsiaTheme="minorEastAsia"/>
                  <w:noProof/>
                </w:rPr>
              </w:rPrChange>
            </w:rPr>
            <w:pPrChange w:id="2498" w:author="Nir Ostrovski [2]" w:date="2018-11-04T20:13:00Z">
              <w:pPr>
                <w:pStyle w:val="TOC1"/>
              </w:pPr>
            </w:pPrChange>
          </w:pPr>
          <w:ins w:id="2499" w:author="Nir Ostrovski" w:date="2018-09-05T13:26:00Z">
            <w:del w:id="2500" w:author="Nir Ostrovski [2]" w:date="2018-11-04T20:13:00Z">
              <w:r w:rsidRPr="00985365" w:rsidDel="008612F0">
                <w:rPr>
                  <w:rStyle w:val="Hyperlink"/>
                  <w:rFonts w:ascii="David" w:hAnsi="David" w:cs="David"/>
                  <w:noProof/>
                  <w:sz w:val="24"/>
                  <w:szCs w:val="24"/>
                  <w:rPrChange w:id="2501"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02"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03" w:author="Nir Ostrovski" w:date="2018-09-05T13:30:00Z">
                    <w:rPr>
                      <w:noProof/>
                    </w:rPr>
                  </w:rPrChange>
                </w:rPr>
                <w:delInstrText>HYPERLINK \l "_Toc523917470"</w:delInstrText>
              </w:r>
              <w:r w:rsidRPr="00985365" w:rsidDel="008612F0">
                <w:rPr>
                  <w:rStyle w:val="Hyperlink"/>
                  <w:rFonts w:ascii="David" w:hAnsi="David" w:cs="David"/>
                  <w:noProof/>
                  <w:sz w:val="24"/>
                  <w:szCs w:val="24"/>
                  <w:rPrChange w:id="2504"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05" w:author="Nir Ostrovski" w:date="2018-09-05T13:30:00Z">
                    <w:rPr>
                      <w:rStyle w:val="Hyperlink"/>
                      <w:noProof/>
                    </w:rPr>
                  </w:rPrChange>
                </w:rPr>
                <w:fldChar w:fldCharType="separate"/>
              </w:r>
              <w:r w:rsidRPr="00985365" w:rsidDel="008612F0">
                <w:rPr>
                  <w:rStyle w:val="Hyperlink"/>
                  <w:rFonts w:ascii="David" w:hAnsi="David" w:cs="David"/>
                  <w:b/>
                  <w:bCs/>
                  <w:noProof/>
                  <w:sz w:val="24"/>
                  <w:szCs w:val="24"/>
                  <w:rtl/>
                  <w:rPrChange w:id="2506" w:author="Nir Ostrovski" w:date="2018-09-05T13:30:00Z">
                    <w:rPr>
                      <w:rStyle w:val="Hyperlink"/>
                      <w:rFonts w:ascii="David" w:hAnsi="David" w:cs="David"/>
                      <w:b/>
                      <w:bCs/>
                      <w:noProof/>
                      <w:rtl/>
                    </w:rPr>
                  </w:rPrChange>
                </w:rPr>
                <w:delText>16</w:delText>
              </w:r>
              <w:r w:rsidRPr="00985365" w:rsidDel="008612F0">
                <w:rPr>
                  <w:rFonts w:ascii="David" w:eastAsiaTheme="minorEastAsia" w:hAnsi="David" w:cs="David"/>
                  <w:noProof/>
                  <w:sz w:val="24"/>
                  <w:szCs w:val="24"/>
                  <w:rPrChange w:id="2507" w:author="Nir Ostrovski" w:date="2018-09-05T13:30:00Z">
                    <w:rPr>
                      <w:rFonts w:eastAsiaTheme="minorEastAsia"/>
                      <w:noProof/>
                    </w:rPr>
                  </w:rPrChange>
                </w:rPr>
                <w:tab/>
              </w:r>
              <w:r w:rsidRPr="00985365" w:rsidDel="008612F0">
                <w:rPr>
                  <w:rStyle w:val="Hyperlink"/>
                  <w:rFonts w:ascii="David" w:hAnsi="David" w:cs="David"/>
                  <w:b/>
                  <w:bCs/>
                  <w:noProof/>
                  <w:sz w:val="24"/>
                  <w:szCs w:val="24"/>
                  <w:rtl/>
                  <w:rPrChange w:id="2508" w:author="Nir Ostrovski" w:date="2018-09-05T13:30:00Z">
                    <w:rPr>
                      <w:rStyle w:val="Hyperlink"/>
                      <w:rFonts w:ascii="David" w:hAnsi="David" w:cs="David"/>
                      <w:b/>
                      <w:bCs/>
                      <w:noProof/>
                      <w:rtl/>
                    </w:rPr>
                  </w:rPrChange>
                </w:rPr>
                <w:delText>נספחים</w:delText>
              </w:r>
              <w:r w:rsidRPr="00985365" w:rsidDel="008612F0">
                <w:rPr>
                  <w:rFonts w:ascii="David" w:hAnsi="David" w:cs="David"/>
                  <w:noProof/>
                  <w:webHidden/>
                  <w:sz w:val="24"/>
                  <w:szCs w:val="24"/>
                  <w:rPrChange w:id="2509" w:author="Nir Ostrovski" w:date="2018-09-05T13:30:00Z">
                    <w:rPr>
                      <w:noProof/>
                      <w:webHidden/>
                    </w:rPr>
                  </w:rPrChange>
                </w:rPr>
                <w:tab/>
              </w:r>
              <w:r w:rsidRPr="00985365" w:rsidDel="008612F0">
                <w:rPr>
                  <w:rFonts w:ascii="David" w:hAnsi="David" w:cs="David"/>
                  <w:noProof/>
                  <w:webHidden/>
                  <w:sz w:val="24"/>
                  <w:szCs w:val="24"/>
                  <w:rPrChange w:id="2510" w:author="Nir Ostrovski" w:date="2018-09-05T13:30:00Z">
                    <w:rPr>
                      <w:noProof/>
                      <w:webHidden/>
                    </w:rPr>
                  </w:rPrChange>
                </w:rPr>
                <w:fldChar w:fldCharType="begin"/>
              </w:r>
              <w:r w:rsidRPr="00985365" w:rsidDel="008612F0">
                <w:rPr>
                  <w:rFonts w:ascii="David" w:hAnsi="David" w:cs="David"/>
                  <w:noProof/>
                  <w:webHidden/>
                  <w:sz w:val="24"/>
                  <w:szCs w:val="24"/>
                  <w:rPrChange w:id="2511" w:author="Nir Ostrovski" w:date="2018-09-05T13:30:00Z">
                    <w:rPr>
                      <w:noProof/>
                      <w:webHidden/>
                    </w:rPr>
                  </w:rPrChange>
                </w:rPr>
                <w:delInstrText xml:space="preserve"> PAGEREF _Toc523917470 \h </w:delInstrText>
              </w:r>
            </w:del>
          </w:ins>
          <w:del w:id="2512" w:author="Nir Ostrovski [2]" w:date="2018-11-04T20:13:00Z">
            <w:r w:rsidRPr="00985365" w:rsidDel="008612F0">
              <w:rPr>
                <w:rFonts w:ascii="David" w:hAnsi="David" w:cs="David"/>
                <w:noProof/>
                <w:webHidden/>
                <w:sz w:val="24"/>
                <w:szCs w:val="24"/>
                <w:rPrChange w:id="2513"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14" w:author="Nir Ostrovski" w:date="2018-09-05T13:30:00Z">
                  <w:rPr>
                    <w:noProof/>
                    <w:webHidden/>
                  </w:rPr>
                </w:rPrChange>
              </w:rPr>
              <w:fldChar w:fldCharType="separate"/>
            </w:r>
          </w:del>
          <w:ins w:id="2515" w:author="Nir Ostrovski" w:date="2018-09-05T13:26:00Z">
            <w:del w:id="2516" w:author="Nir Ostrovski [2]" w:date="2018-11-04T20:13:00Z">
              <w:r w:rsidRPr="00985365" w:rsidDel="008612F0">
                <w:rPr>
                  <w:rFonts w:ascii="David" w:hAnsi="David" w:cs="David"/>
                  <w:noProof/>
                  <w:webHidden/>
                  <w:sz w:val="24"/>
                  <w:szCs w:val="24"/>
                  <w:rPrChange w:id="2517" w:author="Nir Ostrovski" w:date="2018-09-05T13:30:00Z">
                    <w:rPr>
                      <w:noProof/>
                      <w:webHidden/>
                    </w:rPr>
                  </w:rPrChange>
                </w:rPr>
                <w:delText>24</w:delText>
              </w:r>
              <w:r w:rsidRPr="00985365" w:rsidDel="008612F0">
                <w:rPr>
                  <w:rFonts w:ascii="David" w:hAnsi="David" w:cs="David"/>
                  <w:noProof/>
                  <w:webHidden/>
                  <w:sz w:val="24"/>
                  <w:szCs w:val="24"/>
                  <w:rPrChange w:id="2518" w:author="Nir Ostrovski" w:date="2018-09-05T13:30:00Z">
                    <w:rPr>
                      <w:noProof/>
                      <w:webHidden/>
                    </w:rPr>
                  </w:rPrChange>
                </w:rPr>
                <w:fldChar w:fldCharType="end"/>
              </w:r>
              <w:r w:rsidRPr="00985365" w:rsidDel="008612F0">
                <w:rPr>
                  <w:rStyle w:val="Hyperlink"/>
                  <w:rFonts w:ascii="David" w:hAnsi="David" w:cs="David"/>
                  <w:noProof/>
                  <w:sz w:val="24"/>
                  <w:szCs w:val="24"/>
                  <w:rPrChange w:id="2519" w:author="Nir Ostrovski" w:date="2018-09-05T13:30:00Z">
                    <w:rPr>
                      <w:rStyle w:val="Hyperlink"/>
                      <w:noProof/>
                    </w:rPr>
                  </w:rPrChange>
                </w:rPr>
                <w:fldChar w:fldCharType="end"/>
              </w:r>
            </w:del>
          </w:ins>
        </w:p>
        <w:p w14:paraId="7FA1802E" w14:textId="534748FE" w:rsidR="0050190E" w:rsidRPr="00985365" w:rsidDel="008612F0" w:rsidRDefault="0050190E">
          <w:pPr>
            <w:pStyle w:val="TOCHeading"/>
            <w:bidi/>
            <w:rPr>
              <w:ins w:id="2520" w:author="Nir Ostrovski" w:date="2018-09-05T13:26:00Z"/>
              <w:del w:id="2521" w:author="Nir Ostrovski [2]" w:date="2018-11-04T20:13:00Z"/>
              <w:rFonts w:ascii="David" w:eastAsiaTheme="minorEastAsia" w:hAnsi="David" w:cs="David"/>
              <w:noProof/>
              <w:sz w:val="24"/>
              <w:szCs w:val="24"/>
              <w:rPrChange w:id="2522" w:author="Nir Ostrovski" w:date="2018-09-05T13:30:00Z">
                <w:rPr>
                  <w:ins w:id="2523" w:author="Nir Ostrovski" w:date="2018-09-05T13:26:00Z"/>
                  <w:del w:id="2524" w:author="Nir Ostrovski [2]" w:date="2018-11-04T20:13:00Z"/>
                  <w:rFonts w:eastAsiaTheme="minorEastAsia"/>
                  <w:noProof/>
                </w:rPr>
              </w:rPrChange>
            </w:rPr>
            <w:pPrChange w:id="2525" w:author="Nir Ostrovski [2]" w:date="2018-11-04T20:13:00Z">
              <w:pPr>
                <w:pStyle w:val="TOC2"/>
                <w:bidi w:val="0"/>
              </w:pPr>
            </w:pPrChange>
          </w:pPr>
          <w:ins w:id="2526" w:author="Nir Ostrovski" w:date="2018-09-05T13:26:00Z">
            <w:del w:id="2527" w:author="Nir Ostrovski [2]" w:date="2018-11-04T20:13:00Z">
              <w:r w:rsidRPr="00985365" w:rsidDel="008612F0">
                <w:rPr>
                  <w:rStyle w:val="Hyperlink"/>
                  <w:rFonts w:ascii="David" w:hAnsi="David" w:cs="David"/>
                  <w:noProof/>
                  <w:sz w:val="24"/>
                  <w:szCs w:val="24"/>
                  <w:rPrChange w:id="2528" w:author="Nir Ostrovski" w:date="2018-09-05T13:30:00Z">
                    <w:rPr>
                      <w:rStyle w:val="Hyperlink"/>
                      <w:noProof/>
                    </w:rPr>
                  </w:rPrChange>
                </w:rPr>
                <w:fldChar w:fldCharType="begin"/>
              </w:r>
              <w:r w:rsidRPr="00985365" w:rsidDel="008612F0">
                <w:rPr>
                  <w:rStyle w:val="Hyperlink"/>
                  <w:rFonts w:ascii="David" w:hAnsi="David" w:cs="David"/>
                  <w:noProof/>
                  <w:sz w:val="24"/>
                  <w:szCs w:val="24"/>
                  <w:rPrChange w:id="2529" w:author="Nir Ostrovski" w:date="2018-09-05T13:30:00Z">
                    <w:rPr>
                      <w:rStyle w:val="Hyperlink"/>
                      <w:noProof/>
                    </w:rPr>
                  </w:rPrChange>
                </w:rPr>
                <w:delInstrText xml:space="preserve"> </w:delInstrText>
              </w:r>
              <w:r w:rsidRPr="00985365" w:rsidDel="008612F0">
                <w:rPr>
                  <w:rFonts w:ascii="David" w:hAnsi="David" w:cs="David"/>
                  <w:noProof/>
                  <w:sz w:val="24"/>
                  <w:szCs w:val="24"/>
                  <w:rPrChange w:id="2530" w:author="Nir Ostrovski" w:date="2018-09-05T13:30:00Z">
                    <w:rPr>
                      <w:noProof/>
                    </w:rPr>
                  </w:rPrChange>
                </w:rPr>
                <w:delInstrText>HYPERLINK \l "_Toc523917471"</w:delInstrText>
              </w:r>
              <w:r w:rsidRPr="00985365" w:rsidDel="008612F0">
                <w:rPr>
                  <w:rStyle w:val="Hyperlink"/>
                  <w:rFonts w:ascii="David" w:hAnsi="David" w:cs="David"/>
                  <w:noProof/>
                  <w:sz w:val="24"/>
                  <w:szCs w:val="24"/>
                  <w:rPrChange w:id="2531" w:author="Nir Ostrovski" w:date="2018-09-05T13:30:00Z">
                    <w:rPr>
                      <w:rStyle w:val="Hyperlink"/>
                      <w:noProof/>
                    </w:rPr>
                  </w:rPrChange>
                </w:rPr>
                <w:delInstrText xml:space="preserve"> </w:delInstrText>
              </w:r>
              <w:r w:rsidRPr="00985365" w:rsidDel="008612F0">
                <w:rPr>
                  <w:rStyle w:val="Hyperlink"/>
                  <w:rFonts w:ascii="David" w:hAnsi="David" w:cs="David"/>
                  <w:noProof/>
                  <w:sz w:val="24"/>
                  <w:szCs w:val="24"/>
                  <w:rPrChange w:id="2532" w:author="Nir Ostrovski" w:date="2018-09-05T13:30:00Z">
                    <w:rPr>
                      <w:rStyle w:val="Hyperlink"/>
                      <w:noProof/>
                    </w:rPr>
                  </w:rPrChange>
                </w:rPr>
                <w:fldChar w:fldCharType="separate"/>
              </w:r>
              <w:r w:rsidRPr="00985365" w:rsidDel="008612F0">
                <w:rPr>
                  <w:rStyle w:val="Hyperlink"/>
                  <w:rFonts w:ascii="David" w:hAnsi="David" w:cs="David"/>
                  <w:noProof/>
                  <w:sz w:val="24"/>
                  <w:szCs w:val="24"/>
                  <w:rPrChange w:id="2533" w:author="Nir Ostrovski" w:date="2018-09-05T13:30:00Z">
                    <w:rPr>
                      <w:rStyle w:val="Hyperlink"/>
                      <w:rFonts w:ascii="David" w:hAnsi="David" w:cs="David"/>
                      <w:noProof/>
                    </w:rPr>
                  </w:rPrChange>
                </w:rPr>
                <w:delText>16.1</w:delText>
              </w:r>
              <w:r w:rsidRPr="00985365" w:rsidDel="008612F0">
                <w:rPr>
                  <w:rFonts w:ascii="David" w:eastAsiaTheme="minorEastAsia" w:hAnsi="David" w:cs="David"/>
                  <w:noProof/>
                  <w:sz w:val="24"/>
                  <w:szCs w:val="24"/>
                  <w:rPrChange w:id="2534" w:author="Nir Ostrovski" w:date="2018-09-05T13:30:00Z">
                    <w:rPr>
                      <w:rFonts w:eastAsiaTheme="minorEastAsia"/>
                      <w:noProof/>
                    </w:rPr>
                  </w:rPrChange>
                </w:rPr>
                <w:tab/>
              </w:r>
              <w:r w:rsidRPr="00985365" w:rsidDel="008612F0">
                <w:rPr>
                  <w:rStyle w:val="Hyperlink"/>
                  <w:rFonts w:ascii="David" w:hAnsi="David" w:cs="David" w:hint="eastAsia"/>
                  <w:noProof/>
                  <w:sz w:val="24"/>
                  <w:szCs w:val="24"/>
                  <w:rtl/>
                  <w:rPrChange w:id="2535" w:author="Nir Ostrovski" w:date="2018-09-05T13:30:00Z">
                    <w:rPr>
                      <w:rStyle w:val="Hyperlink"/>
                      <w:rFonts w:ascii="David" w:hAnsi="David" w:cs="David" w:hint="eastAsia"/>
                      <w:noProof/>
                      <w:rtl/>
                    </w:rPr>
                  </w:rPrChange>
                </w:rPr>
                <w:delText>הנדסה</w:delText>
              </w:r>
              <w:r w:rsidRPr="00985365" w:rsidDel="008612F0">
                <w:rPr>
                  <w:rStyle w:val="Hyperlink"/>
                  <w:rFonts w:ascii="David" w:hAnsi="David" w:cs="David"/>
                  <w:noProof/>
                  <w:sz w:val="24"/>
                  <w:szCs w:val="24"/>
                  <w:rtl/>
                  <w:rPrChange w:id="2536"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7" w:author="Nir Ostrovski" w:date="2018-09-05T13:30:00Z">
                    <w:rPr>
                      <w:rStyle w:val="Hyperlink"/>
                      <w:rFonts w:ascii="David" w:hAnsi="David" w:cs="David" w:hint="eastAsia"/>
                      <w:noProof/>
                      <w:rtl/>
                    </w:rPr>
                  </w:rPrChange>
                </w:rPr>
                <w:delText>וכלכלה</w:delText>
              </w:r>
              <w:r w:rsidRPr="00985365" w:rsidDel="008612F0">
                <w:rPr>
                  <w:rStyle w:val="Hyperlink"/>
                  <w:rFonts w:ascii="David" w:hAnsi="David" w:cs="David"/>
                  <w:noProof/>
                  <w:sz w:val="24"/>
                  <w:szCs w:val="24"/>
                  <w:rtl/>
                  <w:rPrChange w:id="2538" w:author="Nir Ostrovski" w:date="2018-09-05T13:30:00Z">
                    <w:rPr>
                      <w:rStyle w:val="Hyperlink"/>
                      <w:rFonts w:ascii="David" w:hAnsi="David" w:cs="David"/>
                      <w:noProof/>
                      <w:rtl/>
                    </w:rPr>
                  </w:rPrChange>
                </w:rPr>
                <w:delText xml:space="preserve"> </w:delText>
              </w:r>
              <w:r w:rsidRPr="00985365" w:rsidDel="008612F0">
                <w:rPr>
                  <w:rStyle w:val="Hyperlink"/>
                  <w:rFonts w:ascii="David" w:hAnsi="David" w:cs="David" w:hint="eastAsia"/>
                  <w:noProof/>
                  <w:sz w:val="24"/>
                  <w:szCs w:val="24"/>
                  <w:rtl/>
                  <w:rPrChange w:id="2539" w:author="Nir Ostrovski" w:date="2018-09-05T13:30:00Z">
                    <w:rPr>
                      <w:rStyle w:val="Hyperlink"/>
                      <w:rFonts w:ascii="David" w:hAnsi="David" w:cs="David" w:hint="eastAsia"/>
                      <w:noProof/>
                      <w:rtl/>
                    </w:rPr>
                  </w:rPrChange>
                </w:rPr>
                <w:delText>מעגלית</w:delText>
              </w:r>
              <w:r w:rsidRPr="00985365" w:rsidDel="008612F0">
                <w:rPr>
                  <w:rFonts w:ascii="David" w:hAnsi="David" w:cs="David"/>
                  <w:noProof/>
                  <w:webHidden/>
                  <w:sz w:val="24"/>
                  <w:szCs w:val="24"/>
                  <w:rPrChange w:id="2540" w:author="Nir Ostrovski" w:date="2018-09-05T13:30:00Z">
                    <w:rPr>
                      <w:noProof/>
                      <w:webHidden/>
                    </w:rPr>
                  </w:rPrChange>
                </w:rPr>
                <w:tab/>
              </w:r>
              <w:r w:rsidRPr="00985365" w:rsidDel="008612F0">
                <w:rPr>
                  <w:rFonts w:ascii="David" w:hAnsi="David" w:cs="David"/>
                  <w:noProof/>
                  <w:webHidden/>
                  <w:sz w:val="24"/>
                  <w:szCs w:val="24"/>
                  <w:rPrChange w:id="2541" w:author="Nir Ostrovski" w:date="2018-09-05T13:30:00Z">
                    <w:rPr>
                      <w:noProof/>
                      <w:webHidden/>
                    </w:rPr>
                  </w:rPrChange>
                </w:rPr>
                <w:fldChar w:fldCharType="begin"/>
              </w:r>
              <w:r w:rsidRPr="00985365" w:rsidDel="008612F0">
                <w:rPr>
                  <w:rFonts w:ascii="David" w:hAnsi="David" w:cs="David"/>
                  <w:noProof/>
                  <w:webHidden/>
                  <w:sz w:val="24"/>
                  <w:szCs w:val="24"/>
                  <w:rPrChange w:id="2542" w:author="Nir Ostrovski" w:date="2018-09-05T13:30:00Z">
                    <w:rPr>
                      <w:noProof/>
                      <w:webHidden/>
                    </w:rPr>
                  </w:rPrChange>
                </w:rPr>
                <w:delInstrText xml:space="preserve"> PAGEREF _Toc523917471 \h </w:delInstrText>
              </w:r>
            </w:del>
          </w:ins>
          <w:del w:id="2543" w:author="Nir Ostrovski [2]" w:date="2018-11-04T20:13:00Z">
            <w:r w:rsidRPr="00985365" w:rsidDel="008612F0">
              <w:rPr>
                <w:rFonts w:ascii="David" w:hAnsi="David" w:cs="David"/>
                <w:noProof/>
                <w:webHidden/>
                <w:sz w:val="24"/>
                <w:szCs w:val="24"/>
                <w:rPrChange w:id="2544" w:author="Nir Ostrovski" w:date="2018-09-05T13:30:00Z">
                  <w:rPr>
                    <w:rFonts w:ascii="David" w:eastAsiaTheme="majorEastAsia" w:hAnsi="David" w:cs="David"/>
                    <w:noProof/>
                    <w:webHidden/>
                    <w:color w:val="2F5496" w:themeColor="accent1" w:themeShade="BF"/>
                    <w:sz w:val="24"/>
                    <w:szCs w:val="24"/>
                    <w:lang w:bidi="ar-SA"/>
                  </w:rPr>
                </w:rPrChange>
              </w:rPr>
            </w:r>
            <w:r w:rsidRPr="00985365" w:rsidDel="008612F0">
              <w:rPr>
                <w:rFonts w:ascii="David" w:hAnsi="David" w:cs="David"/>
                <w:noProof/>
                <w:webHidden/>
                <w:sz w:val="24"/>
                <w:szCs w:val="24"/>
                <w:rPrChange w:id="2545" w:author="Nir Ostrovski" w:date="2018-09-05T13:30:00Z">
                  <w:rPr>
                    <w:noProof/>
                    <w:webHidden/>
                  </w:rPr>
                </w:rPrChange>
              </w:rPr>
              <w:fldChar w:fldCharType="separate"/>
            </w:r>
          </w:del>
          <w:ins w:id="2546" w:author="Nir Ostrovski" w:date="2018-09-05T13:26:00Z">
            <w:del w:id="2547" w:author="Nir Ostrovski [2]" w:date="2018-11-04T20:13:00Z">
              <w:r w:rsidRPr="00985365" w:rsidDel="008612F0">
                <w:rPr>
                  <w:rFonts w:ascii="David" w:hAnsi="David" w:cs="David"/>
                  <w:noProof/>
                  <w:webHidden/>
                  <w:sz w:val="24"/>
                  <w:szCs w:val="24"/>
                  <w:rPrChange w:id="2548" w:author="Nir Ostrovski" w:date="2018-09-05T13:30:00Z">
                    <w:rPr>
                      <w:noProof/>
                      <w:webHidden/>
                    </w:rPr>
                  </w:rPrChange>
                </w:rPr>
                <w:delText>24</w:delText>
              </w:r>
              <w:r w:rsidRPr="00985365" w:rsidDel="008612F0">
                <w:rPr>
                  <w:rFonts w:ascii="David" w:hAnsi="David" w:cs="David"/>
                  <w:noProof/>
                  <w:webHidden/>
                  <w:sz w:val="24"/>
                  <w:szCs w:val="24"/>
                  <w:rPrChange w:id="2549" w:author="Nir Ostrovski" w:date="2018-09-05T13:30:00Z">
                    <w:rPr>
                      <w:noProof/>
                      <w:webHidden/>
                    </w:rPr>
                  </w:rPrChange>
                </w:rPr>
                <w:fldChar w:fldCharType="end"/>
              </w:r>
              <w:r w:rsidRPr="00985365" w:rsidDel="008612F0">
                <w:rPr>
                  <w:rStyle w:val="Hyperlink"/>
                  <w:rFonts w:ascii="David" w:hAnsi="David" w:cs="David"/>
                  <w:noProof/>
                  <w:sz w:val="24"/>
                  <w:szCs w:val="24"/>
                  <w:rPrChange w:id="2550" w:author="Nir Ostrovski" w:date="2018-09-05T13:30:00Z">
                    <w:rPr>
                      <w:rStyle w:val="Hyperlink"/>
                      <w:noProof/>
                    </w:rPr>
                  </w:rPrChange>
                </w:rPr>
                <w:fldChar w:fldCharType="end"/>
              </w:r>
            </w:del>
          </w:ins>
        </w:p>
        <w:p w14:paraId="01725274" w14:textId="70C81542" w:rsidR="0050190E" w:rsidRPr="00985365" w:rsidDel="008612F0" w:rsidRDefault="0050190E">
          <w:pPr>
            <w:pStyle w:val="TOCHeading"/>
            <w:bidi/>
            <w:rPr>
              <w:del w:id="2551" w:author="Nir Ostrovski [2]" w:date="2018-11-04T20:13:00Z"/>
              <w:rFonts w:ascii="David" w:hAnsi="David" w:cs="David"/>
              <w:noProof/>
              <w:sz w:val="24"/>
              <w:szCs w:val="24"/>
              <w:rPrChange w:id="2552" w:author="Nir Ostrovski" w:date="2018-09-05T13:30:00Z">
                <w:rPr>
                  <w:del w:id="2553" w:author="Nir Ostrovski [2]" w:date="2018-11-04T20:13:00Z"/>
                  <w:noProof/>
                </w:rPr>
              </w:rPrChange>
            </w:rPr>
            <w:pPrChange w:id="2554" w:author="Nir Ostrovski [2]" w:date="2018-11-04T20:13:00Z">
              <w:pPr>
                <w:bidi/>
              </w:pPr>
            </w:pPrChange>
          </w:pPr>
        </w:p>
        <w:p w14:paraId="01B4AB4F" w14:textId="1C8D4F17" w:rsidR="000467AB" w:rsidRPr="00985365" w:rsidRDefault="0050190E">
          <w:pPr>
            <w:pStyle w:val="TOCHeading"/>
            <w:bidi/>
            <w:rPr>
              <w:rFonts w:ascii="David" w:hAnsi="David" w:cs="David"/>
            </w:rPr>
            <w:pPrChange w:id="2555" w:author="Nir Ostrovski [2]" w:date="2018-11-04T20:13:00Z">
              <w:pPr>
                <w:bidi/>
              </w:pPr>
            </w:pPrChange>
          </w:pPr>
          <w:ins w:id="2556" w:author="Nir Ostrovski" w:date="2018-09-05T13:26:00Z">
            <w:del w:id="2557" w:author="Nir Ostrovski [2]" w:date="2018-11-04T20:13:00Z">
              <w:r w:rsidRPr="00985365" w:rsidDel="008612F0">
                <w:rPr>
                  <w:rFonts w:ascii="David" w:hAnsi="David" w:cs="David"/>
                  <w:b/>
                  <w:bCs/>
                  <w:noProof/>
                  <w:sz w:val="24"/>
                  <w:szCs w:val="24"/>
                  <w:rPrChange w:id="2558" w:author="Nir Ostrovski" w:date="2018-09-05T13:30:00Z">
                    <w:rPr>
                      <w:rFonts w:ascii="David" w:hAnsi="David" w:cs="David"/>
                      <w:b/>
                      <w:bCs/>
                      <w:noProof/>
                    </w:rPr>
                  </w:rPrChange>
                </w:rPr>
                <w:fldChar w:fldCharType="end"/>
              </w:r>
            </w:del>
          </w:ins>
        </w:p>
        <w:customXmlDelRangeStart w:id="2559" w:author="Nir Ostrovski [2]" w:date="2018-11-04T20:13:00Z"/>
      </w:sdtContent>
    </w:sdt>
    <w:customXmlDelRangeEnd w:id="2559"/>
    <w:p w14:paraId="7AC3D3F8" w14:textId="77777777" w:rsidR="00A8094B" w:rsidRPr="00985365" w:rsidRDefault="00A8094B" w:rsidP="00F01E68">
      <w:pPr>
        <w:bidi/>
        <w:spacing w:line="480" w:lineRule="auto"/>
        <w:rPr>
          <w:rFonts w:ascii="David" w:hAnsi="David" w:cs="David"/>
          <w:sz w:val="24"/>
          <w:szCs w:val="24"/>
          <w:rtl/>
        </w:rPr>
      </w:pPr>
      <w:r w:rsidRPr="00985365">
        <w:rPr>
          <w:rFonts w:ascii="David" w:hAnsi="David" w:cs="David"/>
          <w:sz w:val="24"/>
          <w:szCs w:val="24"/>
        </w:rPr>
        <w:br w:type="page"/>
      </w:r>
    </w:p>
    <w:p w14:paraId="45A7C768" w14:textId="055D5F45" w:rsidR="00A8094B" w:rsidRPr="0040555C" w:rsidRDefault="00774156">
      <w:pPr>
        <w:pStyle w:val="Heading1"/>
        <w:numPr>
          <w:ilvl w:val="0"/>
          <w:numId w:val="69"/>
        </w:numPr>
        <w:bidi/>
        <w:spacing w:line="480" w:lineRule="auto"/>
        <w:rPr>
          <w:rFonts w:ascii="David" w:hAnsi="David" w:cs="David"/>
          <w:b/>
          <w:bCs/>
          <w:sz w:val="24"/>
          <w:szCs w:val="24"/>
          <w:highlight w:val="yellow"/>
          <w:rPrChange w:id="2560" w:author="Nir Ostrovski [2]" w:date="2018-11-04T20:06:00Z">
            <w:rPr>
              <w:rFonts w:ascii="David" w:hAnsi="David" w:cs="David"/>
              <w:b/>
              <w:bCs/>
              <w:sz w:val="24"/>
              <w:szCs w:val="24"/>
            </w:rPr>
          </w:rPrChange>
        </w:rPr>
        <w:pPrChange w:id="2561" w:author="Nir Ostrovski [2]" w:date="2018-11-04T20:06:00Z">
          <w:pPr>
            <w:pStyle w:val="Heading1"/>
            <w:bidi/>
            <w:spacing w:line="480" w:lineRule="auto"/>
          </w:pPr>
        </w:pPrChange>
      </w:pPr>
      <w:bookmarkStart w:id="2562" w:name="_Toc523917417"/>
      <w:r w:rsidRPr="0040555C">
        <w:rPr>
          <w:rFonts w:ascii="David" w:hAnsi="David" w:cs="David" w:hint="eastAsia"/>
          <w:b/>
          <w:bCs/>
          <w:sz w:val="28"/>
          <w:szCs w:val="28"/>
          <w:highlight w:val="yellow"/>
          <w:rtl/>
          <w:rPrChange w:id="2563" w:author="Nir Ostrovski [2]" w:date="2018-11-04T20:06:00Z">
            <w:rPr>
              <w:rFonts w:ascii="David" w:hAnsi="David" w:cs="David" w:hint="eastAsia"/>
              <w:b/>
              <w:bCs/>
              <w:sz w:val="28"/>
              <w:szCs w:val="28"/>
              <w:rtl/>
            </w:rPr>
          </w:rPrChange>
        </w:rPr>
        <w:lastRenderedPageBreak/>
        <w:t>תקציר</w:t>
      </w:r>
      <w:r w:rsidRPr="0040555C">
        <w:rPr>
          <w:rFonts w:ascii="David" w:hAnsi="David" w:cs="David"/>
          <w:b/>
          <w:bCs/>
          <w:sz w:val="28"/>
          <w:szCs w:val="28"/>
          <w:highlight w:val="yellow"/>
          <w:rtl/>
          <w:rPrChange w:id="2564" w:author="Nir Ostrovski [2]" w:date="2018-11-04T20:06:00Z">
            <w:rPr>
              <w:rFonts w:ascii="David" w:hAnsi="David" w:cs="David"/>
              <w:b/>
              <w:bCs/>
              <w:sz w:val="28"/>
              <w:szCs w:val="28"/>
              <w:rtl/>
            </w:rPr>
          </w:rPrChange>
        </w:rPr>
        <w:t xml:space="preserve"> </w:t>
      </w:r>
      <w:r w:rsidRPr="0040555C">
        <w:rPr>
          <w:rFonts w:ascii="David" w:hAnsi="David" w:cs="David" w:hint="eastAsia"/>
          <w:b/>
          <w:bCs/>
          <w:sz w:val="28"/>
          <w:szCs w:val="28"/>
          <w:highlight w:val="yellow"/>
          <w:rtl/>
          <w:rPrChange w:id="2565" w:author="Nir Ostrovski [2]" w:date="2018-11-04T20:06:00Z">
            <w:rPr>
              <w:rFonts w:ascii="David" w:hAnsi="David" w:cs="David" w:hint="eastAsia"/>
              <w:b/>
              <w:bCs/>
              <w:sz w:val="28"/>
              <w:szCs w:val="28"/>
              <w:rtl/>
            </w:rPr>
          </w:rPrChange>
        </w:rPr>
        <w:t>מנהלים</w:t>
      </w:r>
      <w:del w:id="2566" w:author="Nir Ostrovski [2]" w:date="2018-11-04T19:53:00Z">
        <w:r w:rsidR="00A8094B" w:rsidRPr="0040555C" w:rsidDel="00774156">
          <w:rPr>
            <w:rFonts w:ascii="David" w:hAnsi="David" w:cs="David"/>
            <w:b/>
            <w:bCs/>
            <w:sz w:val="28"/>
            <w:szCs w:val="28"/>
            <w:highlight w:val="yellow"/>
            <w:rtl/>
            <w:rPrChange w:id="2567" w:author="Nir Ostrovski [2]" w:date="2018-11-04T20:06:00Z">
              <w:rPr>
                <w:rFonts w:ascii="David" w:hAnsi="David" w:cs="David"/>
                <w:b/>
                <w:bCs/>
                <w:sz w:val="28"/>
                <w:szCs w:val="28"/>
                <w:rtl/>
              </w:rPr>
            </w:rPrChange>
          </w:rPr>
          <w:delText>מ</w:delText>
        </w:r>
      </w:del>
      <w:del w:id="2568" w:author="Nir Ostrovski [2]" w:date="2018-11-04T19:52:00Z">
        <w:r w:rsidR="00A8094B" w:rsidRPr="0040555C" w:rsidDel="00774156">
          <w:rPr>
            <w:rFonts w:ascii="David" w:hAnsi="David" w:cs="David"/>
            <w:b/>
            <w:bCs/>
            <w:sz w:val="28"/>
            <w:szCs w:val="28"/>
            <w:highlight w:val="yellow"/>
            <w:rtl/>
            <w:rPrChange w:id="2569" w:author="Nir Ostrovski [2]" w:date="2018-11-04T20:06:00Z">
              <w:rPr>
                <w:rFonts w:ascii="David" w:hAnsi="David" w:cs="David"/>
                <w:b/>
                <w:bCs/>
                <w:sz w:val="28"/>
                <w:szCs w:val="28"/>
                <w:rtl/>
              </w:rPr>
            </w:rPrChange>
          </w:rPr>
          <w:delText>בוא</w:delText>
        </w:r>
      </w:del>
      <w:bookmarkEnd w:id="2562"/>
    </w:p>
    <w:p w14:paraId="03A1D9E8" w14:textId="77777777" w:rsidR="00774156" w:rsidRDefault="00774156" w:rsidP="00774156">
      <w:pPr>
        <w:bidi/>
        <w:spacing w:line="360" w:lineRule="auto"/>
        <w:jc w:val="both"/>
        <w:rPr>
          <w:ins w:id="2570" w:author="Nir Ostrovski [2]" w:date="2018-11-04T19:53:00Z"/>
          <w:rFonts w:ascii="Arial" w:hAnsi="Arial" w:cs="Arial"/>
        </w:rPr>
      </w:pPr>
      <w:ins w:id="2571" w:author="Nir Ostrovski [2]" w:date="2018-11-04T19:53:00Z">
        <w:r>
          <w:rPr>
            <w:rFonts w:ascii="Arial" w:hAnsi="Arial" w:cs="Arial"/>
            <w:rtl/>
          </w:rPr>
          <w:t xml:space="preserve">תקציר המנהלים משקף את עיקרי הדוח*, מטרותיו, שיטת העבודה, הממצאים, המסקנות וההמלצות. עליו להיות </w:t>
        </w:r>
        <w:r>
          <w:rPr>
            <w:rFonts w:ascii="Arial" w:hAnsi="Arial" w:cs="Arial"/>
            <w:u w:val="single"/>
            <w:rtl/>
          </w:rPr>
          <w:t>תמציתי וקולע</w:t>
        </w:r>
        <w:r>
          <w:rPr>
            <w:rFonts w:ascii="Arial" w:hAnsi="Arial" w:cs="Arial"/>
            <w:rtl/>
          </w:rPr>
          <w:t xml:space="preserve"> ולהתאים ל"מנהל העסוק", למשקיע פוטנציאלי, מעסיק בעתיד וכו'. עליו להוות תחליף לקריאת הדוח* המפורט למי שאינו יכול לקרוא את הדוח* במלואו. התקציר צריך להתמקד בתוכן הפרויקט ההנדסי ולא בתהליך העבודה וחווית הביצוע.</w:t>
        </w:r>
      </w:ins>
    </w:p>
    <w:p w14:paraId="73315525" w14:textId="77777777" w:rsidR="00774156" w:rsidRDefault="00774156" w:rsidP="00774156">
      <w:pPr>
        <w:bidi/>
        <w:spacing w:line="360" w:lineRule="auto"/>
        <w:rPr>
          <w:ins w:id="2572" w:author="Nir Ostrovski [2]" w:date="2018-11-04T19:53:00Z"/>
          <w:rFonts w:ascii="Arial" w:hAnsi="Arial" w:cs="Arial"/>
          <w:rtl/>
        </w:rPr>
      </w:pPr>
    </w:p>
    <w:p w14:paraId="469C71AA" w14:textId="77777777" w:rsidR="00774156" w:rsidRDefault="00774156" w:rsidP="00774156">
      <w:pPr>
        <w:pStyle w:val="Bullet"/>
        <w:numPr>
          <w:ilvl w:val="0"/>
          <w:numId w:val="64"/>
        </w:numPr>
        <w:tabs>
          <w:tab w:val="left" w:pos="720"/>
        </w:tabs>
        <w:spacing w:line="360" w:lineRule="auto"/>
        <w:ind w:right="0"/>
        <w:rPr>
          <w:ins w:id="2573" w:author="Nir Ostrovski [2]" w:date="2018-11-04T19:53:00Z"/>
          <w:rFonts w:ascii="Arial" w:hAnsi="Arial" w:cs="Arial"/>
          <w:rtl/>
        </w:rPr>
      </w:pPr>
      <w:ins w:id="2574" w:author="Nir Ostrovski [2]" w:date="2018-11-04T19:53:00Z">
        <w:r>
          <w:rPr>
            <w:rFonts w:ascii="Arial" w:hAnsi="Arial" w:cs="Arial"/>
            <w:rtl/>
          </w:rPr>
          <w:t xml:space="preserve">תקציר המנהלים מופיע בסעיף הראשון בכל דוח* אך יש לכתבו </w:t>
        </w:r>
        <w:r>
          <w:rPr>
            <w:rFonts w:ascii="Arial" w:hAnsi="Arial" w:cs="Arial"/>
            <w:u w:val="single"/>
            <w:rtl/>
          </w:rPr>
          <w:t>בסיום</w:t>
        </w:r>
        <w:r>
          <w:rPr>
            <w:rFonts w:ascii="Arial" w:hAnsi="Arial" w:cs="Arial"/>
            <w:rtl/>
          </w:rPr>
          <w:t xml:space="preserve"> כל חלקי הדוח*, כאשר יודעים את המסקנות העולות מן הפרויקט ואת השלבים שהובילו למסקנות אלו.</w:t>
        </w:r>
      </w:ins>
    </w:p>
    <w:p w14:paraId="7AC15F18" w14:textId="77777777" w:rsidR="00774156" w:rsidRDefault="00774156" w:rsidP="00774156">
      <w:pPr>
        <w:pStyle w:val="Bullet"/>
        <w:numPr>
          <w:ilvl w:val="0"/>
          <w:numId w:val="64"/>
        </w:numPr>
        <w:tabs>
          <w:tab w:val="left" w:pos="720"/>
        </w:tabs>
        <w:spacing w:line="360" w:lineRule="auto"/>
        <w:rPr>
          <w:ins w:id="2575" w:author="Nir Ostrovski [2]" w:date="2018-11-04T19:53:00Z"/>
          <w:rFonts w:ascii="Arial" w:hAnsi="Arial" w:cs="Arial"/>
          <w:rtl/>
        </w:rPr>
      </w:pPr>
      <w:ins w:id="2576" w:author="Nir Ostrovski [2]" w:date="2018-11-04T19:53:00Z">
        <w:r>
          <w:rPr>
            <w:rFonts w:ascii="Arial" w:hAnsi="Arial" w:cs="Arial"/>
            <w:rtl/>
          </w:rPr>
          <w:t>על תקציר המנהלים לכלול את הנקודות הבאות:</w:t>
        </w:r>
      </w:ins>
    </w:p>
    <w:p w14:paraId="676A21D7" w14:textId="77777777" w:rsidR="00774156" w:rsidRDefault="00774156" w:rsidP="00774156">
      <w:pPr>
        <w:pStyle w:val="Bullet"/>
        <w:numPr>
          <w:ilvl w:val="1"/>
          <w:numId w:val="64"/>
        </w:numPr>
        <w:tabs>
          <w:tab w:val="left" w:pos="720"/>
        </w:tabs>
        <w:spacing w:line="360" w:lineRule="auto"/>
        <w:ind w:right="0"/>
        <w:rPr>
          <w:ins w:id="2577" w:author="Nir Ostrovski [2]" w:date="2018-11-04T19:53:00Z"/>
          <w:rFonts w:ascii="Arial" w:hAnsi="Arial" w:cs="Arial"/>
          <w:rtl/>
        </w:rPr>
      </w:pPr>
      <w:ins w:id="2578" w:author="Nir Ostrovski [2]" w:date="2018-11-04T19:53:00Z">
        <w:r>
          <w:rPr>
            <w:rFonts w:ascii="Arial" w:hAnsi="Arial" w:cs="Arial"/>
            <w:rtl/>
          </w:rPr>
          <w:t>מטרת והדרישות העיקריות של הפרויקט</w:t>
        </w:r>
      </w:ins>
    </w:p>
    <w:p w14:paraId="6DA11456" w14:textId="77777777" w:rsidR="00774156" w:rsidRDefault="00774156" w:rsidP="00774156">
      <w:pPr>
        <w:pStyle w:val="Bullet"/>
        <w:numPr>
          <w:ilvl w:val="1"/>
          <w:numId w:val="64"/>
        </w:numPr>
        <w:tabs>
          <w:tab w:val="left" w:pos="720"/>
        </w:tabs>
        <w:spacing w:line="360" w:lineRule="auto"/>
        <w:ind w:right="0"/>
        <w:rPr>
          <w:ins w:id="2579" w:author="Nir Ostrovski [2]" w:date="2018-11-04T19:53:00Z"/>
          <w:rFonts w:ascii="Arial" w:hAnsi="Arial" w:cs="Arial"/>
        </w:rPr>
      </w:pPr>
      <w:ins w:id="2580" w:author="Nir Ostrovski [2]" w:date="2018-11-04T19:53:00Z">
        <w:r>
          <w:rPr>
            <w:rFonts w:ascii="Arial" w:hAnsi="Arial" w:cs="Arial"/>
            <w:rtl/>
          </w:rPr>
          <w:t>בתעשייה וניהול – תפעול וייצור – מדדים שעל פיהם ניתן להציג את ההישגים שיושגו עם מימוש המלצות הדוח.</w:t>
        </w:r>
      </w:ins>
    </w:p>
    <w:p w14:paraId="57962246" w14:textId="77777777" w:rsidR="00774156" w:rsidRDefault="00774156" w:rsidP="00774156">
      <w:pPr>
        <w:pStyle w:val="Bullet"/>
        <w:numPr>
          <w:ilvl w:val="1"/>
          <w:numId w:val="64"/>
        </w:numPr>
        <w:tabs>
          <w:tab w:val="left" w:pos="720"/>
        </w:tabs>
        <w:spacing w:line="360" w:lineRule="auto"/>
        <w:ind w:right="0"/>
        <w:rPr>
          <w:ins w:id="2581" w:author="Nir Ostrovski [2]" w:date="2018-11-04T19:53:00Z"/>
          <w:rFonts w:ascii="Arial" w:hAnsi="Arial" w:cs="Arial"/>
          <w:rtl/>
        </w:rPr>
      </w:pPr>
      <w:ins w:id="2582" w:author="Nir Ostrovski [2]" w:date="2018-11-04T19:53:00Z">
        <w:r>
          <w:rPr>
            <w:rFonts w:ascii="Arial" w:hAnsi="Arial" w:cs="Arial"/>
            <w:rtl/>
          </w:rPr>
          <w:t>מתודולוגיה הנדסית-מדעית ושיטת איסוף הדרישות והנתונים</w:t>
        </w:r>
      </w:ins>
    </w:p>
    <w:p w14:paraId="35ADBB29" w14:textId="77777777" w:rsidR="00774156" w:rsidRDefault="00774156" w:rsidP="00774156">
      <w:pPr>
        <w:pStyle w:val="Bullet"/>
        <w:numPr>
          <w:ilvl w:val="1"/>
          <w:numId w:val="64"/>
        </w:numPr>
        <w:tabs>
          <w:tab w:val="left" w:pos="720"/>
        </w:tabs>
        <w:spacing w:line="360" w:lineRule="auto"/>
        <w:ind w:right="0"/>
        <w:rPr>
          <w:ins w:id="2583" w:author="Nir Ostrovski [2]" w:date="2018-11-04T19:53:00Z"/>
          <w:rFonts w:ascii="Arial" w:hAnsi="Arial" w:cs="Arial"/>
        </w:rPr>
      </w:pPr>
      <w:ins w:id="2584" w:author="Nir Ostrovski [2]" w:date="2018-11-04T19:53:00Z">
        <w:r>
          <w:rPr>
            <w:rFonts w:ascii="Arial" w:hAnsi="Arial" w:cs="Arial"/>
            <w:rtl/>
          </w:rPr>
          <w:t>חלופות עיקריות שנבחנו</w:t>
        </w:r>
      </w:ins>
    </w:p>
    <w:p w14:paraId="64F1E4AA" w14:textId="77777777" w:rsidR="00774156" w:rsidRDefault="00774156" w:rsidP="00774156">
      <w:pPr>
        <w:pStyle w:val="Bullet"/>
        <w:numPr>
          <w:ilvl w:val="1"/>
          <w:numId w:val="64"/>
        </w:numPr>
        <w:tabs>
          <w:tab w:val="left" w:pos="720"/>
        </w:tabs>
        <w:spacing w:line="360" w:lineRule="auto"/>
        <w:ind w:right="0"/>
        <w:rPr>
          <w:ins w:id="2585" w:author="Nir Ostrovski [2]" w:date="2018-11-04T19:53:00Z"/>
          <w:rFonts w:ascii="Arial" w:hAnsi="Arial" w:cs="Arial"/>
          <w:rtl/>
        </w:rPr>
      </w:pPr>
      <w:ins w:id="2586" w:author="Nir Ostrovski [2]" w:date="2018-11-04T19:53:00Z">
        <w:r>
          <w:rPr>
            <w:rFonts w:ascii="Arial" w:hAnsi="Arial" w:cs="Arial"/>
            <w:rtl/>
          </w:rPr>
          <w:t>עיקרי הפתרון המתמטי/ההנדסי/טכני/מדעי/כלכלי כפי שמומש</w:t>
        </w:r>
      </w:ins>
    </w:p>
    <w:p w14:paraId="2EDE469E" w14:textId="77777777" w:rsidR="00774156" w:rsidRDefault="00774156" w:rsidP="00774156">
      <w:pPr>
        <w:pStyle w:val="Bullet"/>
        <w:numPr>
          <w:ilvl w:val="1"/>
          <w:numId w:val="64"/>
        </w:numPr>
        <w:tabs>
          <w:tab w:val="left" w:pos="720"/>
        </w:tabs>
        <w:spacing w:line="360" w:lineRule="auto"/>
        <w:ind w:right="0"/>
        <w:rPr>
          <w:ins w:id="2587" w:author="Nir Ostrovski [2]" w:date="2018-11-04T19:53:00Z"/>
          <w:rFonts w:ascii="Arial" w:hAnsi="Arial" w:cs="Arial"/>
          <w:rtl/>
        </w:rPr>
      </w:pPr>
      <w:ins w:id="2588" w:author="Nir Ostrovski [2]" w:date="2018-11-04T19:53:00Z">
        <w:r>
          <w:rPr>
            <w:rFonts w:ascii="Arial" w:hAnsi="Arial" w:cs="Arial"/>
            <w:rtl/>
          </w:rPr>
          <w:t>הגדרה ותיאור התוצרים</w:t>
        </w:r>
      </w:ins>
    </w:p>
    <w:p w14:paraId="2047F4B7" w14:textId="77777777" w:rsidR="00774156" w:rsidRDefault="00774156" w:rsidP="00774156">
      <w:pPr>
        <w:pStyle w:val="Bullet"/>
        <w:numPr>
          <w:ilvl w:val="1"/>
          <w:numId w:val="64"/>
        </w:numPr>
        <w:tabs>
          <w:tab w:val="left" w:pos="720"/>
        </w:tabs>
        <w:spacing w:line="360" w:lineRule="auto"/>
        <w:ind w:right="0"/>
        <w:rPr>
          <w:ins w:id="2589" w:author="Nir Ostrovski [2]" w:date="2018-11-04T19:53:00Z"/>
          <w:rFonts w:ascii="Arial" w:hAnsi="Arial" w:cs="Arial"/>
        </w:rPr>
      </w:pPr>
      <w:ins w:id="2590" w:author="Nir Ostrovski [2]" w:date="2018-11-04T19:53:00Z">
        <w:r>
          <w:rPr>
            <w:rFonts w:ascii="Arial" w:hAnsi="Arial" w:cs="Arial"/>
            <w:rtl/>
          </w:rPr>
          <w:t>עיקרי המסקנות, המלצות להמשך ושיקולים כלכליים</w:t>
        </w:r>
      </w:ins>
    </w:p>
    <w:p w14:paraId="0383D7BE" w14:textId="77777777" w:rsidR="00774156" w:rsidRDefault="00774156" w:rsidP="00774156">
      <w:pPr>
        <w:pStyle w:val="Bullet"/>
        <w:numPr>
          <w:ilvl w:val="0"/>
          <w:numId w:val="64"/>
        </w:numPr>
        <w:tabs>
          <w:tab w:val="left" w:pos="720"/>
        </w:tabs>
        <w:spacing w:line="360" w:lineRule="auto"/>
        <w:ind w:right="0"/>
        <w:rPr>
          <w:ins w:id="2591" w:author="Nir Ostrovski [2]" w:date="2018-11-04T19:53:00Z"/>
          <w:rFonts w:ascii="Arial" w:hAnsi="Arial" w:cs="Arial"/>
          <w:rtl/>
        </w:rPr>
      </w:pPr>
      <w:ins w:id="2592" w:author="Nir Ostrovski [2]" w:date="2018-11-04T19:53:00Z">
        <w:r>
          <w:rPr>
            <w:rFonts w:ascii="Arial" w:hAnsi="Arial" w:cs="Arial"/>
            <w:rtl/>
          </w:rPr>
          <w:t>כאשר משתמשים בראשי תיבות ובקיצורים, יש להוסיף את המושג המלא בסוגריים מיד לאחר הקיצור, בפעם הראשונה כשמופיע, בלבד.</w:t>
        </w:r>
      </w:ins>
    </w:p>
    <w:p w14:paraId="73F83D88" w14:textId="77777777" w:rsidR="00774156" w:rsidRDefault="00774156" w:rsidP="00774156">
      <w:pPr>
        <w:pStyle w:val="Bullet"/>
        <w:numPr>
          <w:ilvl w:val="0"/>
          <w:numId w:val="64"/>
        </w:numPr>
        <w:tabs>
          <w:tab w:val="left" w:pos="720"/>
        </w:tabs>
        <w:spacing w:line="360" w:lineRule="auto"/>
        <w:ind w:right="0"/>
        <w:rPr>
          <w:ins w:id="2593" w:author="Nir Ostrovski [2]" w:date="2018-11-04T19:53:00Z"/>
          <w:rFonts w:ascii="Arial" w:hAnsi="Arial" w:cs="Arial"/>
          <w:rtl/>
        </w:rPr>
      </w:pPr>
      <w:ins w:id="2594" w:author="Nir Ostrovski [2]" w:date="2018-11-04T19:53:00Z">
        <w:r>
          <w:rPr>
            <w:rFonts w:ascii="Arial" w:hAnsi="Arial" w:cs="Arial"/>
            <w:rtl/>
          </w:rPr>
          <w:t>יש לשלב ככל האפשר (כדי להבהיר את מהות הפרויקט) בתקציר המנהלים תרשים/גרף/שרטוט/תמונה בעלי משמעות מיוחדת.</w:t>
        </w:r>
      </w:ins>
    </w:p>
    <w:p w14:paraId="155D7C60" w14:textId="77777777" w:rsidR="00774156" w:rsidRDefault="00774156" w:rsidP="00774156">
      <w:pPr>
        <w:pStyle w:val="Bullet"/>
        <w:numPr>
          <w:ilvl w:val="0"/>
          <w:numId w:val="64"/>
        </w:numPr>
        <w:tabs>
          <w:tab w:val="left" w:pos="720"/>
        </w:tabs>
        <w:spacing w:line="360" w:lineRule="auto"/>
        <w:rPr>
          <w:ins w:id="2595" w:author="Nir Ostrovski [2]" w:date="2018-11-04T19:53:00Z"/>
          <w:rFonts w:ascii="Arial" w:hAnsi="Arial" w:cs="Arial"/>
          <w:rtl/>
        </w:rPr>
      </w:pPr>
      <w:ins w:id="2596" w:author="Nir Ostrovski [2]" w:date="2018-11-04T19:53:00Z">
        <w:r>
          <w:rPr>
            <w:rFonts w:ascii="Arial" w:hAnsi="Arial" w:cs="Arial"/>
            <w:rtl/>
          </w:rPr>
          <w:t>תקציר המנהלים לא יעלה 2 עמודים ומשפטיו קצרים וענייניים.</w:t>
        </w:r>
      </w:ins>
    </w:p>
    <w:p w14:paraId="3E792CFE" w14:textId="77777777" w:rsidR="00774156" w:rsidRDefault="00774156" w:rsidP="00774156">
      <w:pPr>
        <w:pStyle w:val="Bullet"/>
        <w:numPr>
          <w:ilvl w:val="0"/>
          <w:numId w:val="0"/>
        </w:numPr>
        <w:tabs>
          <w:tab w:val="left" w:pos="720"/>
        </w:tabs>
        <w:spacing w:line="360" w:lineRule="auto"/>
        <w:ind w:left="720"/>
        <w:rPr>
          <w:ins w:id="2597" w:author="Nir Ostrovski [2]" w:date="2018-11-04T19:53:00Z"/>
          <w:rFonts w:ascii="Arial" w:hAnsi="Arial" w:cs="Arial"/>
        </w:rPr>
      </w:pPr>
    </w:p>
    <w:p w14:paraId="49BFD601" w14:textId="77777777" w:rsidR="00774156" w:rsidRDefault="00774156" w:rsidP="00774156">
      <w:pPr>
        <w:bidi/>
        <w:spacing w:line="360" w:lineRule="auto"/>
        <w:jc w:val="both"/>
        <w:rPr>
          <w:ins w:id="2598" w:author="Nir Ostrovski [2]" w:date="2018-11-04T19:53:00Z"/>
          <w:rFonts w:ascii="Arial" w:hAnsi="Arial" w:cs="Arial"/>
          <w:rtl/>
        </w:rPr>
      </w:pPr>
      <w:ins w:id="2599" w:author="Nir Ostrovski [2]" w:date="2018-11-04T19:53:00Z">
        <w:r>
          <w:rPr>
            <w:rFonts w:ascii="Arial" w:hAnsi="Arial" w:cs="Arial"/>
            <w:rtl/>
          </w:rPr>
          <w:t>המלצות וטיפים:</w:t>
        </w:r>
      </w:ins>
    </w:p>
    <w:p w14:paraId="5F81B403" w14:textId="77777777" w:rsidR="00774156" w:rsidRDefault="00774156" w:rsidP="00774156">
      <w:pPr>
        <w:numPr>
          <w:ilvl w:val="0"/>
          <w:numId w:val="65"/>
        </w:numPr>
        <w:bidi/>
        <w:spacing w:after="120" w:line="240" w:lineRule="auto"/>
        <w:jc w:val="both"/>
        <w:rPr>
          <w:ins w:id="2600" w:author="Nir Ostrovski [2]" w:date="2018-11-04T19:53:00Z"/>
          <w:rFonts w:ascii="Arial" w:hAnsi="Arial" w:cs="Arial"/>
          <w:rtl/>
        </w:rPr>
      </w:pPr>
      <w:ins w:id="2601" w:author="Nir Ostrovski [2]" w:date="2018-11-04T19:53:00Z">
        <w:r>
          <w:rPr>
            <w:rFonts w:ascii="Arial" w:hAnsi="Arial" w:cs="Arial"/>
            <w:rtl/>
          </w:rPr>
          <w:t>לאחר סיום כתיבת הדוח* חישבו ורשמו מה הדברים החשובים בדוח* אותם תרצו להביא בתקציר. לאחר מכן רשמו את כל הדברים ולבסוף תתמצתו ל-2 עד 3 עמודים.</w:t>
        </w:r>
      </w:ins>
    </w:p>
    <w:p w14:paraId="0DE3B427" w14:textId="77777777" w:rsidR="00774156" w:rsidRDefault="00774156" w:rsidP="00774156">
      <w:pPr>
        <w:numPr>
          <w:ilvl w:val="0"/>
          <w:numId w:val="65"/>
        </w:numPr>
        <w:bidi/>
        <w:spacing w:after="120" w:line="240" w:lineRule="auto"/>
        <w:jc w:val="both"/>
        <w:rPr>
          <w:ins w:id="2602" w:author="Nir Ostrovski [2]" w:date="2018-11-04T19:53:00Z"/>
          <w:rFonts w:ascii="Arial" w:hAnsi="Arial" w:cs="Arial"/>
        </w:rPr>
      </w:pPr>
      <w:ins w:id="2603" w:author="Nir Ostrovski [2]" w:date="2018-11-04T19:53:00Z">
        <w:r>
          <w:rPr>
            <w:rFonts w:ascii="Arial" w:hAnsi="Arial" w:cs="Arial"/>
            <w:rtl/>
          </w:rPr>
          <w:t>לאחר סיום כתיבת התקציר כדאי לקרוא אותו ולענות על השאלות הבאות:</w:t>
        </w:r>
      </w:ins>
    </w:p>
    <w:p w14:paraId="73830692" w14:textId="77777777" w:rsidR="00774156" w:rsidRDefault="00774156" w:rsidP="00774156">
      <w:pPr>
        <w:numPr>
          <w:ilvl w:val="1"/>
          <w:numId w:val="65"/>
        </w:numPr>
        <w:bidi/>
        <w:spacing w:after="120" w:line="240" w:lineRule="auto"/>
        <w:jc w:val="both"/>
        <w:rPr>
          <w:ins w:id="2604" w:author="Nir Ostrovski [2]" w:date="2018-11-04T19:53:00Z"/>
          <w:rFonts w:ascii="Arial" w:hAnsi="Arial" w:cs="Arial"/>
        </w:rPr>
      </w:pPr>
      <w:ins w:id="2605" w:author="Nir Ostrovski [2]" w:date="2018-11-04T19:53:00Z">
        <w:r>
          <w:rPr>
            <w:rFonts w:ascii="Arial" w:hAnsi="Arial" w:cs="Arial"/>
            <w:rtl/>
          </w:rPr>
          <w:t>האם קורא התקציר יודע מה הבעיה / הנושא שטופל בדוח*.</w:t>
        </w:r>
      </w:ins>
    </w:p>
    <w:p w14:paraId="049FF70B" w14:textId="77777777" w:rsidR="00774156" w:rsidRDefault="00774156" w:rsidP="00774156">
      <w:pPr>
        <w:numPr>
          <w:ilvl w:val="1"/>
          <w:numId w:val="65"/>
        </w:numPr>
        <w:bidi/>
        <w:spacing w:after="120" w:line="240" w:lineRule="auto"/>
        <w:jc w:val="both"/>
        <w:rPr>
          <w:ins w:id="2606" w:author="Nir Ostrovski [2]" w:date="2018-11-04T19:53:00Z"/>
          <w:rFonts w:ascii="Arial" w:hAnsi="Arial" w:cs="Arial"/>
        </w:rPr>
      </w:pPr>
      <w:ins w:id="2607" w:author="Nir Ostrovski [2]" w:date="2018-11-04T19:53:00Z">
        <w:r>
          <w:rPr>
            <w:rFonts w:ascii="Arial" w:hAnsi="Arial" w:cs="Arial"/>
            <w:rtl/>
          </w:rPr>
          <w:t>האם התקציר ברור גם למי שלא קרא את הדוח* במלואו.</w:t>
        </w:r>
      </w:ins>
    </w:p>
    <w:p w14:paraId="07D518F9" w14:textId="77777777" w:rsidR="00774156" w:rsidRDefault="00774156" w:rsidP="00774156">
      <w:pPr>
        <w:numPr>
          <w:ilvl w:val="1"/>
          <w:numId w:val="65"/>
        </w:numPr>
        <w:bidi/>
        <w:spacing w:after="120" w:line="240" w:lineRule="auto"/>
        <w:jc w:val="both"/>
        <w:rPr>
          <w:ins w:id="2608" w:author="Nir Ostrovski [2]" w:date="2018-11-04T19:53:00Z"/>
          <w:rFonts w:ascii="Arial" w:hAnsi="Arial" w:cs="Arial"/>
        </w:rPr>
      </w:pPr>
      <w:ins w:id="2609" w:author="Nir Ostrovski [2]" w:date="2018-11-04T19:53:00Z">
        <w:r>
          <w:rPr>
            <w:rFonts w:ascii="Arial" w:hAnsi="Arial" w:cs="Arial"/>
            <w:rtl/>
          </w:rPr>
          <w:t>האם קורא התקציר יידע את עיקרי הדברים שהושגו והוצגו בדוח*.</w:t>
        </w:r>
      </w:ins>
    </w:p>
    <w:p w14:paraId="152BAFDF" w14:textId="77777777" w:rsidR="00774156" w:rsidRDefault="00774156" w:rsidP="00774156">
      <w:pPr>
        <w:numPr>
          <w:ilvl w:val="0"/>
          <w:numId w:val="65"/>
        </w:numPr>
        <w:bidi/>
        <w:spacing w:after="120" w:line="240" w:lineRule="auto"/>
        <w:jc w:val="both"/>
        <w:rPr>
          <w:ins w:id="2610" w:author="Nir Ostrovski [2]" w:date="2018-11-04T19:53:00Z"/>
          <w:rFonts w:ascii="Arial" w:hAnsi="Arial" w:cs="Arial"/>
        </w:rPr>
      </w:pPr>
      <w:ins w:id="2611" w:author="Nir Ostrovski [2]" w:date="2018-11-04T19:53:00Z">
        <w:r>
          <w:rPr>
            <w:rFonts w:ascii="Arial" w:hAnsi="Arial" w:cs="Arial"/>
            <w:rtl/>
          </w:rPr>
          <w:t>התקציר אינו:</w:t>
        </w:r>
      </w:ins>
    </w:p>
    <w:p w14:paraId="4806C651" w14:textId="77777777" w:rsidR="00774156" w:rsidRDefault="00774156" w:rsidP="00774156">
      <w:pPr>
        <w:numPr>
          <w:ilvl w:val="1"/>
          <w:numId w:val="65"/>
        </w:numPr>
        <w:bidi/>
        <w:spacing w:after="120" w:line="240" w:lineRule="auto"/>
        <w:jc w:val="both"/>
        <w:rPr>
          <w:ins w:id="2612" w:author="Nir Ostrovski [2]" w:date="2018-11-04T19:53:00Z"/>
          <w:rFonts w:ascii="Arial" w:hAnsi="Arial" w:cs="Arial"/>
        </w:rPr>
      </w:pPr>
      <w:ins w:id="2613" w:author="Nir Ostrovski [2]" w:date="2018-11-04T19:53:00Z">
        <w:r>
          <w:rPr>
            <w:rFonts w:ascii="Arial" w:hAnsi="Arial" w:cs="Arial"/>
            <w:rtl/>
          </w:rPr>
          <w:lastRenderedPageBreak/>
          <w:t>סקירה של הדוח*.</w:t>
        </w:r>
      </w:ins>
    </w:p>
    <w:p w14:paraId="46F2F621" w14:textId="77777777" w:rsidR="00774156" w:rsidRDefault="00774156" w:rsidP="00774156">
      <w:pPr>
        <w:numPr>
          <w:ilvl w:val="1"/>
          <w:numId w:val="65"/>
        </w:numPr>
        <w:bidi/>
        <w:spacing w:after="120" w:line="240" w:lineRule="auto"/>
        <w:jc w:val="both"/>
        <w:rPr>
          <w:ins w:id="2614" w:author="Nir Ostrovski [2]" w:date="2018-11-04T19:53:00Z"/>
          <w:rFonts w:ascii="Arial" w:hAnsi="Arial" w:cs="Arial"/>
        </w:rPr>
      </w:pPr>
      <w:ins w:id="2615" w:author="Nir Ostrovski [2]" w:date="2018-11-04T19:53:00Z">
        <w:r>
          <w:rPr>
            <w:rFonts w:ascii="Arial" w:hAnsi="Arial" w:cs="Arial"/>
            <w:rtl/>
          </w:rPr>
          <w:t>תוכן עניינים מורחב.</w:t>
        </w:r>
      </w:ins>
    </w:p>
    <w:p w14:paraId="71D92E9F" w14:textId="77777777" w:rsidR="00774156" w:rsidRDefault="00774156" w:rsidP="00774156">
      <w:pPr>
        <w:numPr>
          <w:ilvl w:val="1"/>
          <w:numId w:val="65"/>
        </w:numPr>
        <w:bidi/>
        <w:spacing w:after="120" w:line="240" w:lineRule="auto"/>
        <w:jc w:val="both"/>
        <w:rPr>
          <w:ins w:id="2616" w:author="Nir Ostrovski [2]" w:date="2018-11-04T19:53:00Z"/>
          <w:rFonts w:ascii="Arial" w:hAnsi="Arial" w:cs="Arial"/>
        </w:rPr>
      </w:pPr>
      <w:ins w:id="2617" w:author="Nir Ostrovski [2]" w:date="2018-11-04T19:53:00Z">
        <w:r>
          <w:rPr>
            <w:rFonts w:ascii="Arial" w:hAnsi="Arial" w:cs="Arial"/>
            <w:rtl/>
          </w:rPr>
          <w:t>מבוא של הדוח*.</w:t>
        </w:r>
      </w:ins>
    </w:p>
    <w:p w14:paraId="33DE7369" w14:textId="77777777" w:rsidR="00774156" w:rsidRDefault="00774156" w:rsidP="00774156">
      <w:pPr>
        <w:numPr>
          <w:ilvl w:val="1"/>
          <w:numId w:val="65"/>
        </w:numPr>
        <w:bidi/>
        <w:spacing w:after="120" w:line="240" w:lineRule="auto"/>
        <w:jc w:val="both"/>
        <w:rPr>
          <w:ins w:id="2618" w:author="Nir Ostrovski [2]" w:date="2018-11-04T19:53:00Z"/>
          <w:rFonts w:ascii="Arial" w:hAnsi="Arial" w:cs="Arial"/>
        </w:rPr>
      </w:pPr>
      <w:ins w:id="2619" w:author="Nir Ostrovski [2]" w:date="2018-11-04T19:53:00Z">
        <w:r>
          <w:rPr>
            <w:rFonts w:ascii="Arial" w:hAnsi="Arial" w:cs="Arial"/>
            <w:rtl/>
          </w:rPr>
          <w:t>תיאור חווית ביצוע הפרויקט</w:t>
        </w:r>
      </w:ins>
    </w:p>
    <w:p w14:paraId="77FE617A" w14:textId="77777777" w:rsidR="00774156" w:rsidRDefault="00774156" w:rsidP="00774156">
      <w:pPr>
        <w:numPr>
          <w:ilvl w:val="0"/>
          <w:numId w:val="65"/>
        </w:numPr>
        <w:bidi/>
        <w:spacing w:after="120" w:line="240" w:lineRule="auto"/>
        <w:jc w:val="both"/>
        <w:rPr>
          <w:ins w:id="2620" w:author="Nir Ostrovski [2]" w:date="2018-11-04T19:53:00Z"/>
          <w:rFonts w:ascii="Arial" w:hAnsi="Arial" w:cs="Arial"/>
        </w:rPr>
      </w:pPr>
      <w:ins w:id="2621" w:author="Nir Ostrovski [2]" w:date="2018-11-04T19:53:00Z">
        <w:r>
          <w:rPr>
            <w:rFonts w:ascii="Arial" w:hAnsi="Arial" w:cs="Arial"/>
            <w:rtl/>
          </w:rPr>
          <w:t>בתקציר יופיעו בהכרח רק דברים המופיעים גם בדוח*.</w:t>
        </w:r>
      </w:ins>
    </w:p>
    <w:p w14:paraId="74EE7975" w14:textId="77777777" w:rsidR="00774156" w:rsidRDefault="00774156" w:rsidP="00774156">
      <w:pPr>
        <w:numPr>
          <w:ilvl w:val="0"/>
          <w:numId w:val="65"/>
        </w:numPr>
        <w:bidi/>
        <w:spacing w:after="120" w:line="240" w:lineRule="auto"/>
        <w:jc w:val="both"/>
        <w:rPr>
          <w:ins w:id="2622" w:author="Nir Ostrovski [2]" w:date="2018-11-04T19:53:00Z"/>
          <w:rFonts w:ascii="Arial" w:hAnsi="Arial" w:cs="Arial"/>
        </w:rPr>
      </w:pPr>
      <w:ins w:id="2623" w:author="Nir Ostrovski [2]" w:date="2018-11-04T19:53:00Z">
        <w:r>
          <w:rPr>
            <w:rFonts w:ascii="Arial" w:hAnsi="Arial" w:cs="Arial"/>
            <w:rtl/>
          </w:rPr>
          <w:t>אין להסתמך על מידע המופיע בתקציר, כאילו הוא כתוב בדוח*.</w:t>
        </w:r>
      </w:ins>
    </w:p>
    <w:p w14:paraId="7BB66C52" w14:textId="77777777" w:rsidR="00774156" w:rsidRDefault="00774156" w:rsidP="00774156">
      <w:pPr>
        <w:numPr>
          <w:ilvl w:val="0"/>
          <w:numId w:val="65"/>
        </w:numPr>
        <w:bidi/>
        <w:spacing w:after="120" w:line="240" w:lineRule="auto"/>
        <w:jc w:val="both"/>
        <w:rPr>
          <w:ins w:id="2624" w:author="Nir Ostrovski [2]" w:date="2018-11-04T19:53:00Z"/>
          <w:rFonts w:ascii="Arial" w:hAnsi="Arial" w:cs="Arial"/>
        </w:rPr>
      </w:pPr>
      <w:ins w:id="2625" w:author="Nir Ostrovski [2]" w:date="2018-11-04T19:53:00Z">
        <w:r>
          <w:rPr>
            <w:rFonts w:ascii="Arial" w:hAnsi="Arial" w:cs="Arial"/>
            <w:rtl/>
          </w:rPr>
          <w:t>לא להעתיק קטעים מהדוח*, תמיד יש לתמצת.</w:t>
        </w:r>
      </w:ins>
    </w:p>
    <w:p w14:paraId="20667882" w14:textId="77777777" w:rsidR="00774156" w:rsidRDefault="00774156" w:rsidP="00774156">
      <w:pPr>
        <w:numPr>
          <w:ilvl w:val="0"/>
          <w:numId w:val="65"/>
        </w:numPr>
        <w:bidi/>
        <w:spacing w:after="120" w:line="240" w:lineRule="auto"/>
        <w:jc w:val="both"/>
        <w:rPr>
          <w:ins w:id="2626" w:author="Nir Ostrovski [2]" w:date="2018-11-04T19:53:00Z"/>
          <w:rFonts w:ascii="Arial" w:hAnsi="Arial" w:cs="Arial"/>
        </w:rPr>
      </w:pPr>
      <w:ins w:id="2627" w:author="Nir Ostrovski [2]" w:date="2018-11-04T19:53:00Z">
        <w:r>
          <w:rPr>
            <w:rFonts w:ascii="Arial" w:hAnsi="Arial" w:cs="Arial"/>
            <w:rtl/>
          </w:rPr>
          <w:t>אין להשתמש במליצות וסופרלטיבים אלא בניסוחים ממוקדים ותכליתיים.</w:t>
        </w:r>
      </w:ins>
    </w:p>
    <w:p w14:paraId="1629CA4D" w14:textId="77777777" w:rsidR="00774156" w:rsidRDefault="00774156" w:rsidP="00774156">
      <w:pPr>
        <w:numPr>
          <w:ilvl w:val="0"/>
          <w:numId w:val="65"/>
        </w:numPr>
        <w:bidi/>
        <w:spacing w:after="120" w:line="240" w:lineRule="auto"/>
        <w:jc w:val="both"/>
        <w:rPr>
          <w:ins w:id="2628" w:author="Nir Ostrovski [2]" w:date="2018-11-04T19:53:00Z"/>
          <w:rFonts w:ascii="Arial" w:hAnsi="Arial" w:cs="Arial"/>
        </w:rPr>
      </w:pPr>
      <w:ins w:id="2629" w:author="Nir Ostrovski [2]" w:date="2018-11-04T19:53:00Z">
        <w:r>
          <w:rPr>
            <w:rFonts w:ascii="Arial" w:hAnsi="Arial" w:cs="Arial"/>
            <w:rtl/>
          </w:rPr>
          <w:t>אין לנסות לייפות בתקציר את עיקרי הדוח* המוצגים.</w:t>
        </w:r>
      </w:ins>
    </w:p>
    <w:p w14:paraId="5C42B2DA" w14:textId="77777777" w:rsidR="00774156" w:rsidRDefault="00774156" w:rsidP="00774156">
      <w:pPr>
        <w:numPr>
          <w:ilvl w:val="0"/>
          <w:numId w:val="65"/>
        </w:numPr>
        <w:bidi/>
        <w:spacing w:after="120" w:line="240" w:lineRule="auto"/>
        <w:jc w:val="both"/>
        <w:rPr>
          <w:ins w:id="2630" w:author="Nir Ostrovski [2]" w:date="2018-11-04T19:53:00Z"/>
          <w:rFonts w:ascii="Arial" w:hAnsi="Arial" w:cs="Arial"/>
        </w:rPr>
      </w:pPr>
      <w:ins w:id="2631" w:author="Nir Ostrovski [2]" w:date="2018-11-04T19:53:00Z">
        <w:r>
          <w:rPr>
            <w:rFonts w:ascii="Arial" w:hAnsi="Arial" w:cs="Arial"/>
            <w:rtl/>
          </w:rPr>
          <w:t>אין להפנות הקורא מהתקציר לנספחים או למקום אחר בדוח*.</w:t>
        </w:r>
      </w:ins>
    </w:p>
    <w:p w14:paraId="05D44EF5" w14:textId="77777777" w:rsidR="00774156" w:rsidRDefault="00774156" w:rsidP="00774156">
      <w:pPr>
        <w:numPr>
          <w:ilvl w:val="0"/>
          <w:numId w:val="65"/>
        </w:numPr>
        <w:bidi/>
        <w:spacing w:after="120" w:line="240" w:lineRule="auto"/>
        <w:jc w:val="both"/>
        <w:rPr>
          <w:ins w:id="2632" w:author="Nir Ostrovski [2]" w:date="2018-11-04T19:53:00Z"/>
          <w:rFonts w:ascii="Arial" w:hAnsi="Arial" w:cs="Arial"/>
        </w:rPr>
      </w:pPr>
      <w:ins w:id="2633" w:author="Nir Ostrovski [2]" w:date="2018-11-04T19:53:00Z">
        <w:r>
          <w:rPr>
            <w:rFonts w:ascii="Arial" w:hAnsi="Arial" w:cs="Arial"/>
            <w:rtl/>
          </w:rPr>
          <w:t>לא כדאי להרבות בכותרות שלא לצורך: תיאור הנושא, יכול לכלול בתוכו גם את מהות העבודה, הגדרת הבעיה, רקע וכו'.</w:t>
        </w:r>
      </w:ins>
    </w:p>
    <w:p w14:paraId="3CE5C6D9" w14:textId="77777777" w:rsidR="00774156" w:rsidRDefault="00774156" w:rsidP="00774156">
      <w:pPr>
        <w:bidi/>
        <w:spacing w:line="360" w:lineRule="auto"/>
        <w:jc w:val="both"/>
        <w:rPr>
          <w:ins w:id="2634" w:author="Nir Ostrovski [2]" w:date="2018-11-04T19:53:00Z"/>
          <w:rFonts w:ascii="Arial" w:hAnsi="Arial" w:cs="Arial"/>
          <w:rtl/>
        </w:rPr>
      </w:pPr>
    </w:p>
    <w:p w14:paraId="560A555D" w14:textId="77777777" w:rsidR="00774156" w:rsidRDefault="00774156" w:rsidP="00774156">
      <w:pPr>
        <w:bidi/>
        <w:spacing w:line="360" w:lineRule="auto"/>
        <w:jc w:val="both"/>
        <w:rPr>
          <w:ins w:id="2635" w:author="Nir Ostrovski [2]" w:date="2018-11-04T19:53:00Z"/>
          <w:rFonts w:ascii="Arial" w:hAnsi="Arial" w:cs="Arial"/>
          <w:rtl/>
        </w:rPr>
      </w:pPr>
      <w:ins w:id="2636" w:author="Nir Ostrovski [2]" w:date="2018-11-04T19:53:00Z">
        <w:r>
          <w:rPr>
            <w:rFonts w:ascii="Arial" w:hAnsi="Arial" w:cs="Arial"/>
            <w:rtl/>
          </w:rPr>
          <w:t xml:space="preserve">הערה – יש להקפיד כי כאשר נדרש תקציר בשפה האנגלית, עליו להיות זהה מבחינת התוכן והמבנה לתקציר בעברית. כמו כן, עליו להיות כתוב באנגלית </w:t>
        </w:r>
        <w:r>
          <w:rPr>
            <w:rFonts w:ascii="Arial" w:hAnsi="Arial" w:cs="Arial"/>
            <w:u w:val="single"/>
            <w:rtl/>
          </w:rPr>
          <w:t>תקנית</w:t>
        </w:r>
        <w:r>
          <w:rPr>
            <w:rFonts w:ascii="Arial" w:hAnsi="Arial" w:cs="Arial"/>
            <w:rtl/>
          </w:rPr>
          <w:t xml:space="preserve"> על פי אותם הכללים והתכנים שצוינו לעיל. הטקסט צריך להיות בעל משמעות עניינית לפרויקט, לאו דווקא תרגום מילולי "יבש".</w:t>
        </w:r>
      </w:ins>
    </w:p>
    <w:p w14:paraId="6579A527" w14:textId="77777777" w:rsidR="00774156" w:rsidRDefault="00774156" w:rsidP="00774156">
      <w:pPr>
        <w:bidi/>
        <w:rPr>
          <w:ins w:id="2637" w:author="Nir Ostrovski [2]" w:date="2018-11-04T19:53:00Z"/>
          <w:rFonts w:ascii="Times New Roman" w:hAnsi="Times New Roman" w:cs="Times New Roman"/>
          <w:rtl/>
        </w:rPr>
      </w:pPr>
    </w:p>
    <w:p w14:paraId="06C1B73E" w14:textId="77777777" w:rsidR="00774156" w:rsidRDefault="00774156" w:rsidP="00774156">
      <w:pPr>
        <w:bidi/>
        <w:rPr>
          <w:ins w:id="2638" w:author="Nir Ostrovski [2]" w:date="2018-11-04T19:53:00Z"/>
          <w:rFonts w:ascii="Arial" w:hAnsi="Arial" w:cs="Arial"/>
          <w:rtl/>
        </w:rPr>
      </w:pPr>
    </w:p>
    <w:p w14:paraId="509F727B" w14:textId="77777777" w:rsidR="00774156" w:rsidRDefault="00774156" w:rsidP="00774156">
      <w:pPr>
        <w:bidi/>
        <w:rPr>
          <w:ins w:id="2639" w:author="Nir Ostrovski [2]" w:date="2018-11-04T19:53:00Z"/>
          <w:rFonts w:ascii="Times New Roman" w:hAnsi="Times New Roman" w:cs="Times New Roman"/>
          <w:rtl/>
        </w:rPr>
      </w:pPr>
      <w:ins w:id="2640" w:author="Nir Ostrovski [2]" w:date="2018-11-04T19:53:00Z">
        <w:r>
          <w:rPr>
            <w:rFonts w:ascii="Arial" w:hAnsi="Arial" w:cs="Arial"/>
            <w:rtl/>
          </w:rPr>
          <w:t>* דוח ביניים / ספר הפרויקט</w:t>
        </w:r>
      </w:ins>
    </w:p>
    <w:p w14:paraId="5EFCC764" w14:textId="50EBDD9E" w:rsidR="009265F1" w:rsidRPr="00985365" w:rsidDel="00774156" w:rsidRDefault="00A8094B" w:rsidP="00F01E68">
      <w:pPr>
        <w:bidi/>
        <w:spacing w:line="480" w:lineRule="auto"/>
        <w:jc w:val="both"/>
        <w:rPr>
          <w:del w:id="2641" w:author="Nir Ostrovski [2]" w:date="2018-11-04T19:54:00Z"/>
          <w:rFonts w:ascii="David" w:eastAsiaTheme="majorEastAsia" w:hAnsi="David" w:cs="David"/>
          <w:b/>
          <w:bCs/>
          <w:color w:val="2F5496" w:themeColor="accent1" w:themeShade="BF"/>
          <w:sz w:val="28"/>
          <w:szCs w:val="28"/>
          <w:rtl/>
        </w:rPr>
      </w:pPr>
      <w:del w:id="2642" w:author="Nir Ostrovski [2]" w:date="2018-11-04T19:53:00Z">
        <w:r w:rsidRPr="00985365" w:rsidDel="00774156">
          <w:rPr>
            <w:rFonts w:ascii="David" w:hAnsi="David" w:cs="David"/>
            <w:sz w:val="24"/>
            <w:szCs w:val="24"/>
            <w:rtl/>
          </w:rPr>
          <w:delText xml:space="preserve">סטודנטים רבים מעוניינים לצבור ניסיון תעסוקתי </w:delText>
        </w:r>
        <w:r w:rsidR="00BA0676" w:rsidRPr="00985365" w:rsidDel="00774156">
          <w:rPr>
            <w:rFonts w:ascii="David" w:hAnsi="David" w:cs="David"/>
            <w:sz w:val="24"/>
            <w:szCs w:val="24"/>
            <w:rtl/>
          </w:rPr>
          <w:delText xml:space="preserve">במהלך לימודיהם </w:delText>
        </w:r>
        <w:r w:rsidRPr="00985365" w:rsidDel="00774156">
          <w:rPr>
            <w:rFonts w:ascii="David" w:hAnsi="David" w:cs="David"/>
            <w:sz w:val="24"/>
            <w:szCs w:val="24"/>
            <w:rtl/>
          </w:rPr>
          <w:delText xml:space="preserve">במטרה להגדיל את סיכויי ההצלחה שלהם בשוק העבודה עם סיום הלימודים. </w:delText>
        </w:r>
        <w:r w:rsidR="004B391B" w:rsidRPr="00985365" w:rsidDel="00774156">
          <w:rPr>
            <w:rFonts w:ascii="David" w:hAnsi="David" w:cs="David" w:hint="eastAsia"/>
            <w:sz w:val="24"/>
            <w:szCs w:val="24"/>
            <w:rtl/>
          </w:rPr>
          <w:delText>במקרים</w:delText>
        </w:r>
        <w:r w:rsidR="004B391B" w:rsidRPr="00985365" w:rsidDel="00774156">
          <w:rPr>
            <w:rFonts w:ascii="David" w:hAnsi="David" w:cs="David"/>
            <w:sz w:val="24"/>
            <w:szCs w:val="24"/>
            <w:rtl/>
          </w:rPr>
          <w:delText xml:space="preserve"> </w:delText>
        </w:r>
        <w:r w:rsidR="004B391B" w:rsidRPr="00985365" w:rsidDel="00774156">
          <w:rPr>
            <w:rFonts w:ascii="David" w:hAnsi="David" w:cs="David" w:hint="eastAsia"/>
            <w:sz w:val="24"/>
            <w:szCs w:val="24"/>
            <w:rtl/>
          </w:rPr>
          <w:delText>רבים</w:delText>
        </w:r>
        <w:r w:rsidRPr="00985365" w:rsidDel="00774156">
          <w:rPr>
            <w:rFonts w:ascii="David" w:hAnsi="David" w:cs="David"/>
            <w:sz w:val="24"/>
            <w:szCs w:val="24"/>
            <w:rtl/>
          </w:rPr>
          <w:delText xml:space="preserve"> סטודנטים אלו נתקלים בקושי לאתר משרות וכן בהזדמנות להתבלט על פני סטודנטים אחרים. לאור זאת, בחרנו לפתח פלט</w:delText>
        </w:r>
        <w:r w:rsidR="002418A9" w:rsidRPr="00985365" w:rsidDel="00774156">
          <w:rPr>
            <w:rFonts w:ascii="David" w:hAnsi="David" w:cs="David" w:hint="eastAsia"/>
            <w:sz w:val="24"/>
            <w:szCs w:val="24"/>
            <w:rtl/>
          </w:rPr>
          <w:delText>פ</w:delText>
        </w:r>
        <w:r w:rsidRPr="00985365" w:rsidDel="00774156">
          <w:rPr>
            <w:rFonts w:ascii="David" w:hAnsi="David" w:cs="David"/>
            <w:sz w:val="24"/>
            <w:szCs w:val="24"/>
            <w:rtl/>
          </w:rPr>
          <w:delText xml:space="preserve">ורמת גיוס, </w:delText>
        </w:r>
        <w:r w:rsidRPr="00985365" w:rsidDel="00774156">
          <w:rPr>
            <w:rFonts w:ascii="David" w:hAnsi="David" w:cs="David"/>
            <w:sz w:val="24"/>
            <w:szCs w:val="24"/>
          </w:rPr>
          <w:delText>JOBEX</w:delText>
        </w:r>
        <w:r w:rsidR="00B72E6B" w:rsidRPr="00985365" w:rsidDel="00774156">
          <w:rPr>
            <w:rFonts w:ascii="David" w:hAnsi="David" w:cs="David"/>
            <w:sz w:val="24"/>
            <w:szCs w:val="24"/>
          </w:rPr>
          <w:delText xml:space="preserve"> (JOB EXperience)</w:delText>
        </w:r>
        <w:r w:rsidRPr="00985365" w:rsidDel="00774156">
          <w:rPr>
            <w:rFonts w:ascii="David" w:hAnsi="David" w:cs="David"/>
            <w:sz w:val="24"/>
            <w:szCs w:val="24"/>
            <w:rtl/>
          </w:rPr>
          <w:delText xml:space="preserve">, מבוססת </w:delText>
        </w:r>
        <w:r w:rsidRPr="00985365" w:rsidDel="00774156">
          <w:rPr>
            <w:rFonts w:ascii="David" w:hAnsi="David" w:cs="David"/>
            <w:sz w:val="24"/>
            <w:szCs w:val="24"/>
          </w:rPr>
          <w:delText>Mobile</w:delText>
        </w:r>
        <w:r w:rsidRPr="00985365" w:rsidDel="00774156">
          <w:rPr>
            <w:rFonts w:ascii="David" w:hAnsi="David" w:cs="David"/>
            <w:sz w:val="24"/>
            <w:szCs w:val="24"/>
            <w:rtl/>
          </w:rPr>
          <w:delText xml:space="preserve"> ו-</w:delText>
        </w:r>
        <w:r w:rsidRPr="00985365" w:rsidDel="00774156">
          <w:rPr>
            <w:rFonts w:ascii="David" w:hAnsi="David" w:cs="David"/>
            <w:sz w:val="24"/>
            <w:szCs w:val="24"/>
          </w:rPr>
          <w:delText>Web</w:delText>
        </w:r>
        <w:r w:rsidRPr="00985365" w:rsidDel="00774156">
          <w:rPr>
            <w:rFonts w:ascii="David" w:hAnsi="David" w:cs="David"/>
            <w:sz w:val="24"/>
            <w:szCs w:val="24"/>
            <w:rtl/>
          </w:rPr>
          <w:delText xml:space="preserve"> המשלבת רכיב חכם המאפשר התאמה בין סטודנטים ללא ניסיון לבין מעסיקים פוטנציאלים על ידי מדידה, הערכה וניתוח נתונים. כל זאת, בצורה אנונימית בכדי לשמור על שיוויון הזדמנויות ומניעת אפליה על רקע, מין, מגדר, גיל, דת וכו'. הפלטפורמה באמצעות פתרונות טכנולוגיים תייעל </w:delText>
        </w:r>
        <w:r w:rsidR="004B391B" w:rsidRPr="00985365" w:rsidDel="00774156">
          <w:rPr>
            <w:rFonts w:ascii="David" w:hAnsi="David" w:cs="David" w:hint="eastAsia"/>
            <w:sz w:val="24"/>
            <w:szCs w:val="24"/>
            <w:rtl/>
          </w:rPr>
          <w:delText>את</w:delText>
        </w:r>
        <w:r w:rsidR="004B391B" w:rsidRPr="00985365" w:rsidDel="00774156">
          <w:rPr>
            <w:rFonts w:ascii="David" w:hAnsi="David" w:cs="David"/>
            <w:sz w:val="24"/>
            <w:szCs w:val="24"/>
            <w:rtl/>
          </w:rPr>
          <w:delText xml:space="preserve"> </w:delText>
        </w:r>
        <w:r w:rsidRPr="00985365" w:rsidDel="00774156">
          <w:rPr>
            <w:rFonts w:ascii="David" w:hAnsi="David" w:cs="David"/>
            <w:sz w:val="24"/>
            <w:szCs w:val="24"/>
            <w:rtl/>
          </w:rPr>
          <w:delText>תהליכי הגיוס בעזרת התאמה בין שאיפות ויכולות הסטודנט לבין צרכי המעסיק, תתרגם דרישות המופיעות במשרות, מניסיון תעסוקתי לניסיון אקדמי הכולל קורסים ומטלות, וכן תשמש כלי לבניית מסלול קריירה עבור סטודנטים המעוניינים לצבור ניסיון תעסוקתי במהלך הלימודים</w:delText>
        </w:r>
      </w:del>
      <w:r w:rsidRPr="00985365">
        <w:rPr>
          <w:rFonts w:ascii="David" w:hAnsi="David" w:cs="David"/>
          <w:sz w:val="24"/>
          <w:szCs w:val="24"/>
          <w:rtl/>
        </w:rPr>
        <w:t xml:space="preserve">. </w:t>
      </w:r>
    </w:p>
    <w:p w14:paraId="64048CA2" w14:textId="77777777" w:rsidR="00633980" w:rsidRPr="00985365" w:rsidDel="00774156" w:rsidRDefault="00633980">
      <w:pPr>
        <w:rPr>
          <w:del w:id="2643" w:author="Nir Ostrovski [2]" w:date="2018-11-04T19:54:00Z"/>
          <w:rFonts w:ascii="David" w:eastAsiaTheme="majorEastAsia" w:hAnsi="David" w:cs="David"/>
          <w:b/>
          <w:bCs/>
          <w:color w:val="2F5496" w:themeColor="accent1" w:themeShade="BF"/>
          <w:sz w:val="28"/>
          <w:szCs w:val="28"/>
          <w:rtl/>
        </w:rPr>
      </w:pPr>
      <w:del w:id="2644" w:author="Nir Ostrovski [2]" w:date="2018-11-04T19:54:00Z">
        <w:r w:rsidRPr="00985365" w:rsidDel="00774156">
          <w:rPr>
            <w:rFonts w:ascii="David" w:hAnsi="David" w:cs="David"/>
            <w:b/>
            <w:bCs/>
            <w:sz w:val="28"/>
            <w:szCs w:val="28"/>
            <w:rtl/>
          </w:rPr>
          <w:br w:type="page"/>
        </w:r>
      </w:del>
    </w:p>
    <w:p w14:paraId="338543DA" w14:textId="0BC01C26" w:rsidR="00A8094B" w:rsidRPr="00985365" w:rsidRDefault="00A8094B">
      <w:pPr>
        <w:bidi/>
        <w:spacing w:line="480" w:lineRule="auto"/>
        <w:jc w:val="both"/>
        <w:rPr>
          <w:rtl/>
        </w:rPr>
        <w:pPrChange w:id="2645" w:author="Nir Ostrovski [2]" w:date="2018-11-04T19:54:00Z">
          <w:pPr>
            <w:pStyle w:val="Heading1"/>
            <w:bidi/>
            <w:spacing w:line="480" w:lineRule="auto"/>
          </w:pPr>
        </w:pPrChange>
      </w:pPr>
      <w:bookmarkStart w:id="2646" w:name="_Toc523917418"/>
      <w:r w:rsidRPr="00985365">
        <w:rPr>
          <w:rtl/>
        </w:rPr>
        <w:t>מטרות הפרויקט</w:t>
      </w:r>
      <w:bookmarkEnd w:id="2646"/>
    </w:p>
    <w:tbl>
      <w:tblPr>
        <w:tblStyle w:val="TableGrid"/>
        <w:bidiVisual/>
        <w:tblW w:w="0" w:type="auto"/>
        <w:tblLook w:val="04A0" w:firstRow="1" w:lastRow="0" w:firstColumn="1" w:lastColumn="0" w:noHBand="0" w:noVBand="1"/>
      </w:tblPr>
      <w:tblGrid>
        <w:gridCol w:w="2876"/>
        <w:gridCol w:w="2877"/>
        <w:gridCol w:w="2877"/>
      </w:tblGrid>
      <w:tr w:rsidR="007B2DE6" w:rsidRPr="00985365" w14:paraId="385A95BF" w14:textId="77777777" w:rsidTr="00F01E68">
        <w:tc>
          <w:tcPr>
            <w:tcW w:w="2876" w:type="dxa"/>
            <w:shd w:val="clear" w:color="auto" w:fill="D9E2F3" w:themeFill="accent1" w:themeFillTint="33"/>
          </w:tcPr>
          <w:p w14:paraId="36558F4A" w14:textId="2B0FB996"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מטרה</w:t>
            </w:r>
          </w:p>
        </w:tc>
        <w:tc>
          <w:tcPr>
            <w:tcW w:w="2877" w:type="dxa"/>
            <w:shd w:val="clear" w:color="auto" w:fill="D9E2F3" w:themeFill="accent1" w:themeFillTint="33"/>
          </w:tcPr>
          <w:p w14:paraId="0B66D38A" w14:textId="328A2105"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יעד</w:t>
            </w:r>
          </w:p>
        </w:tc>
        <w:tc>
          <w:tcPr>
            <w:tcW w:w="2877" w:type="dxa"/>
            <w:shd w:val="clear" w:color="auto" w:fill="D9E2F3" w:themeFill="accent1" w:themeFillTint="33"/>
          </w:tcPr>
          <w:p w14:paraId="02CE1DD1" w14:textId="38F43B5B" w:rsidR="007B2DE6" w:rsidRPr="00985365" w:rsidRDefault="007B2DE6" w:rsidP="00A8094B">
            <w:pPr>
              <w:pStyle w:val="NormalWeb"/>
              <w:bidi/>
              <w:spacing w:before="0" w:beforeAutospacing="0" w:after="0" w:afterAutospacing="0" w:line="480" w:lineRule="auto"/>
              <w:rPr>
                <w:rFonts w:ascii="David" w:eastAsiaTheme="minorHAnsi" w:hAnsi="David" w:cs="David"/>
                <w:rtl/>
              </w:rPr>
            </w:pPr>
            <w:r w:rsidRPr="00985365">
              <w:rPr>
                <w:rFonts w:ascii="David" w:eastAsiaTheme="minorHAnsi" w:hAnsi="David" w:cs="David" w:hint="eastAsia"/>
                <w:rtl/>
              </w:rPr>
              <w:t>מדד</w:t>
            </w:r>
          </w:p>
        </w:tc>
      </w:tr>
      <w:tr w:rsidR="00565010" w:rsidRPr="00985365" w14:paraId="01F17063" w14:textId="77777777" w:rsidTr="00F01E68">
        <w:tc>
          <w:tcPr>
            <w:tcW w:w="2876" w:type="dxa"/>
            <w:vMerge w:val="restart"/>
            <w:vAlign w:val="center"/>
          </w:tcPr>
          <w:p w14:paraId="062F8A6C" w14:textId="10779A6B" w:rsidR="00565010" w:rsidRPr="00985365" w:rsidRDefault="00565010" w:rsidP="00F01E68">
            <w:pPr>
              <w:pStyle w:val="Heading2"/>
              <w:bidi/>
              <w:outlineLvl w:val="1"/>
              <w:rPr>
                <w:rFonts w:ascii="David" w:hAnsi="David" w:cs="David"/>
                <w:sz w:val="24"/>
                <w:szCs w:val="24"/>
                <w:rtl/>
                <w:rPrChange w:id="2647" w:author="Nir Ostrovski" w:date="2018-09-05T13:31:00Z">
                  <w:rPr>
                    <w:rFonts w:ascii="David" w:hAnsi="David" w:cs="David"/>
                    <w:rtl/>
                  </w:rPr>
                </w:rPrChange>
              </w:rPr>
            </w:pPr>
            <w:bookmarkStart w:id="2648" w:name="_Toc523856413"/>
            <w:bookmarkStart w:id="2649" w:name="_Toc523917175"/>
            <w:bookmarkStart w:id="2650" w:name="_Toc523917419"/>
            <w:r w:rsidRPr="00985365">
              <w:rPr>
                <w:rFonts w:ascii="David" w:eastAsiaTheme="minorHAnsi" w:hAnsi="David" w:cs="David"/>
                <w:color w:val="auto"/>
                <w:sz w:val="24"/>
                <w:szCs w:val="24"/>
                <w:rtl/>
                <w:rPrChange w:id="2651" w:author="Nir Ostrovski" w:date="2018-09-05T13:31:00Z">
                  <w:rPr>
                    <w:rFonts w:ascii="David" w:eastAsiaTheme="minorHAnsi" w:hAnsi="David" w:cs="David"/>
                    <w:color w:val="auto"/>
                    <w:rtl/>
                  </w:rPr>
                </w:rPrChange>
              </w:rPr>
              <w:t>הגדלת סיכויי סטודנט במציאת עבודה במהלך לימודיו.</w:t>
            </w:r>
            <w:bookmarkEnd w:id="2648"/>
            <w:bookmarkEnd w:id="2649"/>
            <w:bookmarkEnd w:id="2650"/>
          </w:p>
        </w:tc>
        <w:tc>
          <w:tcPr>
            <w:tcW w:w="2877" w:type="dxa"/>
          </w:tcPr>
          <w:p w14:paraId="68DE0708" w14:textId="5C146522" w:rsidR="00565010" w:rsidRPr="00985365" w:rsidRDefault="00565010" w:rsidP="00F01E68">
            <w:pPr>
              <w:pStyle w:val="Heading3"/>
              <w:bidi/>
              <w:outlineLvl w:val="2"/>
              <w:rPr>
                <w:rFonts w:ascii="David" w:hAnsi="David" w:cs="David"/>
                <w:rtl/>
              </w:rPr>
            </w:pPr>
            <w:bookmarkStart w:id="2652" w:name="_Toc523856414"/>
            <w:bookmarkStart w:id="2653" w:name="_Toc523917176"/>
            <w:r w:rsidRPr="00985365">
              <w:rPr>
                <w:rFonts w:ascii="David" w:eastAsiaTheme="minorHAnsi" w:hAnsi="David" w:cs="David"/>
                <w:color w:val="auto"/>
                <w:rtl/>
              </w:rPr>
              <w:t xml:space="preserve">חשיפת הסטודנטים בפני </w:t>
            </w:r>
            <w:r w:rsidRPr="00985365">
              <w:rPr>
                <w:rFonts w:ascii="David" w:eastAsiaTheme="minorHAnsi" w:hAnsi="David" w:cs="David" w:hint="eastAsia"/>
                <w:color w:val="auto"/>
                <w:rtl/>
              </w:rPr>
              <w:t>מספר</w:t>
            </w:r>
            <w:r w:rsidRPr="00985365">
              <w:rPr>
                <w:rFonts w:ascii="David" w:eastAsiaTheme="minorHAnsi" w:hAnsi="David" w:cs="David"/>
                <w:color w:val="auto"/>
                <w:rtl/>
              </w:rPr>
              <w:t xml:space="preserve"> גדול יותר של מעסיקים פוטנציאלים</w:t>
            </w:r>
            <w:r w:rsidR="002418A9" w:rsidRPr="00985365">
              <w:rPr>
                <w:rFonts w:ascii="David" w:eastAsiaTheme="minorHAnsi" w:hAnsi="David" w:cs="David"/>
                <w:color w:val="auto"/>
                <w:rtl/>
              </w:rPr>
              <w:t>.</w:t>
            </w:r>
            <w:bookmarkEnd w:id="2652"/>
            <w:bookmarkEnd w:id="2653"/>
          </w:p>
        </w:tc>
        <w:tc>
          <w:tcPr>
            <w:tcW w:w="2877" w:type="dxa"/>
          </w:tcPr>
          <w:p w14:paraId="28C0A7C8" w14:textId="1E929ACB" w:rsidR="00565010" w:rsidRPr="00985365" w:rsidRDefault="00B72E6B" w:rsidP="00F01E68">
            <w:pPr>
              <w:pStyle w:val="Heading4"/>
              <w:bidi/>
              <w:outlineLvl w:val="3"/>
              <w:rPr>
                <w:rFonts w:ascii="David" w:hAnsi="David" w:cs="David"/>
                <w:i w:val="0"/>
                <w:iCs w:val="0"/>
                <w:sz w:val="24"/>
                <w:szCs w:val="24"/>
                <w:rtl/>
                <w:rPrChange w:id="265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55" w:author="Nir Ostrovski" w:date="2018-09-05T13:31:00Z">
                  <w:rPr>
                    <w:rFonts w:ascii="David" w:eastAsiaTheme="minorHAnsi" w:hAnsi="David" w:cs="David"/>
                    <w:i w:val="0"/>
                    <w:iCs w:val="0"/>
                    <w:color w:val="auto"/>
                    <w:rtl/>
                  </w:rPr>
                </w:rPrChange>
              </w:rPr>
              <w:t xml:space="preserve">20% </w:t>
            </w:r>
            <w:r w:rsidRPr="00985365">
              <w:rPr>
                <w:rFonts w:ascii="David" w:eastAsiaTheme="minorHAnsi" w:hAnsi="David" w:cs="David" w:hint="eastAsia"/>
                <w:i w:val="0"/>
                <w:iCs w:val="0"/>
                <w:color w:val="auto"/>
                <w:sz w:val="24"/>
                <w:szCs w:val="24"/>
                <w:rtl/>
                <w:rPrChange w:id="2656" w:author="Nir Ostrovski" w:date="2018-09-05T13:31:00Z">
                  <w:rPr>
                    <w:rFonts w:ascii="David" w:eastAsiaTheme="minorHAnsi" w:hAnsi="David" w:cs="David" w:hint="eastAsia"/>
                    <w:i w:val="0"/>
                    <w:iCs w:val="0"/>
                    <w:color w:val="auto"/>
                    <w:rtl/>
                  </w:rPr>
                </w:rPrChange>
              </w:rPr>
              <w:t>מהסטודנטים</w:t>
            </w:r>
            <w:r w:rsidRPr="00985365">
              <w:rPr>
                <w:rFonts w:ascii="David" w:eastAsiaTheme="minorHAnsi" w:hAnsi="David" w:cs="David"/>
                <w:i w:val="0"/>
                <w:iCs w:val="0"/>
                <w:color w:val="auto"/>
                <w:sz w:val="24"/>
                <w:szCs w:val="24"/>
                <w:rtl/>
                <w:rPrChange w:id="265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58" w:author="Nir Ostrovski" w:date="2018-09-05T13:31:00Z">
                  <w:rPr>
                    <w:rFonts w:ascii="David" w:eastAsiaTheme="minorHAnsi" w:hAnsi="David" w:cs="David" w:hint="eastAsia"/>
                    <w:i w:val="0"/>
                    <w:iCs w:val="0"/>
                    <w:color w:val="auto"/>
                    <w:rtl/>
                  </w:rPr>
                </w:rPrChange>
              </w:rPr>
              <w:t>שמידת</w:t>
            </w:r>
            <w:r w:rsidRPr="00985365">
              <w:rPr>
                <w:rFonts w:ascii="David" w:eastAsiaTheme="minorHAnsi" w:hAnsi="David" w:cs="David"/>
                <w:i w:val="0"/>
                <w:iCs w:val="0"/>
                <w:color w:val="auto"/>
                <w:sz w:val="24"/>
                <w:szCs w:val="24"/>
                <w:rtl/>
                <w:rPrChange w:id="265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0" w:author="Nir Ostrovski" w:date="2018-09-05T13:31:00Z">
                  <w:rPr>
                    <w:rFonts w:ascii="David" w:eastAsiaTheme="minorHAnsi" w:hAnsi="David" w:cs="David" w:hint="eastAsia"/>
                    <w:i w:val="0"/>
                    <w:iCs w:val="0"/>
                    <w:color w:val="auto"/>
                    <w:rtl/>
                  </w:rPr>
                </w:rPrChange>
              </w:rPr>
              <w:t>התאמתם</w:t>
            </w:r>
            <w:r w:rsidRPr="00985365">
              <w:rPr>
                <w:rFonts w:ascii="David" w:eastAsiaTheme="minorHAnsi" w:hAnsi="David" w:cs="David"/>
                <w:i w:val="0"/>
                <w:iCs w:val="0"/>
                <w:color w:val="auto"/>
                <w:sz w:val="24"/>
                <w:szCs w:val="24"/>
                <w:rtl/>
                <w:rPrChange w:id="2661"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2"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63"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4" w:author="Nir Ostrovski" w:date="2018-09-05T13:31:00Z">
                  <w:rPr>
                    <w:rFonts w:ascii="David" w:eastAsiaTheme="minorHAnsi" w:hAnsi="David" w:cs="David" w:hint="eastAsia"/>
                    <w:i w:val="0"/>
                    <w:iCs w:val="0"/>
                    <w:color w:val="auto"/>
                    <w:rtl/>
                  </w:rPr>
                </w:rPrChange>
              </w:rPr>
              <w:t>הינה</w:t>
            </w:r>
            <w:r w:rsidRPr="00985365">
              <w:rPr>
                <w:rFonts w:ascii="David" w:eastAsiaTheme="minorHAnsi" w:hAnsi="David" w:cs="David"/>
                <w:i w:val="0"/>
                <w:iCs w:val="0"/>
                <w:color w:val="auto"/>
                <w:sz w:val="24"/>
                <w:szCs w:val="24"/>
                <w:rtl/>
                <w:rPrChange w:id="2665"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66" w:author="Nir Ostrovski" w:date="2018-09-05T13:31:00Z">
                  <w:rPr>
                    <w:rFonts w:ascii="David" w:eastAsiaTheme="minorHAnsi" w:hAnsi="David" w:cs="David" w:hint="eastAsia"/>
                    <w:i w:val="0"/>
                    <w:iCs w:val="0"/>
                    <w:color w:val="auto"/>
                    <w:rtl/>
                  </w:rPr>
                </w:rPrChange>
              </w:rPr>
              <w:t>לפחות</w:t>
            </w:r>
            <w:r w:rsidRPr="00985365">
              <w:rPr>
                <w:rFonts w:ascii="David" w:eastAsiaTheme="minorHAnsi" w:hAnsi="David" w:cs="David"/>
                <w:i w:val="0"/>
                <w:iCs w:val="0"/>
                <w:color w:val="auto"/>
                <w:sz w:val="24"/>
                <w:szCs w:val="24"/>
                <w:rtl/>
                <w:rPrChange w:id="2667" w:author="Nir Ostrovski" w:date="2018-09-05T13:31:00Z">
                  <w:rPr>
                    <w:rFonts w:ascii="David" w:eastAsiaTheme="minorHAnsi" w:hAnsi="David" w:cs="David"/>
                    <w:i w:val="0"/>
                    <w:iCs w:val="0"/>
                    <w:color w:val="auto"/>
                    <w:rtl/>
                  </w:rPr>
                </w:rPrChange>
              </w:rPr>
              <w:t xml:space="preserve"> 80% </w:t>
            </w:r>
            <w:r w:rsidRPr="00985365">
              <w:rPr>
                <w:rFonts w:ascii="David" w:eastAsiaTheme="minorHAnsi" w:hAnsi="David" w:cs="David" w:hint="eastAsia"/>
                <w:i w:val="0"/>
                <w:iCs w:val="0"/>
                <w:color w:val="auto"/>
                <w:sz w:val="24"/>
                <w:szCs w:val="24"/>
                <w:rtl/>
                <w:rPrChange w:id="2668" w:author="Nir Ostrovski" w:date="2018-09-05T13:31:00Z">
                  <w:rPr>
                    <w:rFonts w:ascii="David" w:eastAsiaTheme="minorHAnsi" w:hAnsi="David" w:cs="David" w:hint="eastAsia"/>
                    <w:i w:val="0"/>
                    <w:iCs w:val="0"/>
                    <w:color w:val="auto"/>
                    <w:rtl/>
                  </w:rPr>
                </w:rPrChange>
              </w:rPr>
              <w:t>יתקבלו</w:t>
            </w:r>
            <w:r w:rsidRPr="00985365">
              <w:rPr>
                <w:rFonts w:ascii="David" w:eastAsiaTheme="minorHAnsi" w:hAnsi="David" w:cs="David"/>
                <w:i w:val="0"/>
                <w:iCs w:val="0"/>
                <w:color w:val="auto"/>
                <w:sz w:val="24"/>
                <w:szCs w:val="24"/>
                <w:rtl/>
                <w:rPrChange w:id="266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70" w:author="Nir Ostrovski" w:date="2018-09-05T13:31:00Z">
                  <w:rPr>
                    <w:rFonts w:ascii="David" w:eastAsiaTheme="minorHAnsi" w:hAnsi="David" w:cs="David" w:hint="eastAsia"/>
                    <w:i w:val="0"/>
                    <w:iCs w:val="0"/>
                    <w:color w:val="auto"/>
                    <w:rtl/>
                  </w:rPr>
                </w:rPrChange>
              </w:rPr>
              <w:t>למשרה</w:t>
            </w:r>
            <w:r w:rsidRPr="00985365">
              <w:rPr>
                <w:rFonts w:ascii="David" w:eastAsiaTheme="minorHAnsi" w:hAnsi="David" w:cs="David"/>
                <w:i w:val="0"/>
                <w:iCs w:val="0"/>
                <w:color w:val="auto"/>
                <w:sz w:val="24"/>
                <w:szCs w:val="24"/>
                <w:rtl/>
                <w:rPrChange w:id="2671" w:author="Nir Ostrovski" w:date="2018-09-05T13:31:00Z">
                  <w:rPr>
                    <w:rFonts w:ascii="David" w:eastAsiaTheme="minorHAnsi" w:hAnsi="David" w:cs="David"/>
                    <w:i w:val="0"/>
                    <w:iCs w:val="0"/>
                    <w:color w:val="auto"/>
                    <w:rtl/>
                  </w:rPr>
                </w:rPrChange>
              </w:rPr>
              <w:t>.</w:t>
            </w:r>
          </w:p>
        </w:tc>
      </w:tr>
      <w:tr w:rsidR="00565010" w:rsidRPr="00985365" w14:paraId="6061D75D" w14:textId="77777777" w:rsidTr="007B2DE6">
        <w:tc>
          <w:tcPr>
            <w:tcW w:w="2876" w:type="dxa"/>
            <w:vMerge/>
          </w:tcPr>
          <w:p w14:paraId="2E92FA9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A44AD2" w14:textId="10AEAF08" w:rsidR="00565010" w:rsidRPr="00985365" w:rsidRDefault="00565010" w:rsidP="00F01E68">
            <w:pPr>
              <w:pStyle w:val="Heading3"/>
              <w:bidi/>
              <w:outlineLvl w:val="2"/>
              <w:rPr>
                <w:rFonts w:ascii="David" w:hAnsi="David" w:cs="David"/>
                <w:rtl/>
              </w:rPr>
            </w:pPr>
            <w:bookmarkStart w:id="2672" w:name="_Toc523856415"/>
            <w:bookmarkStart w:id="2673" w:name="_Toc523917177"/>
            <w:r w:rsidRPr="00985365">
              <w:rPr>
                <w:rFonts w:ascii="David" w:eastAsiaTheme="minorHAnsi" w:hAnsi="David" w:cs="David"/>
                <w:color w:val="auto"/>
                <w:rtl/>
              </w:rPr>
              <w:t>שיפור התאמתו של הסטודנט לתפקידים הרצו</w:t>
            </w:r>
            <w:r w:rsidRPr="00985365">
              <w:rPr>
                <w:rFonts w:ascii="David" w:eastAsiaTheme="minorHAnsi" w:hAnsi="David" w:cs="David" w:hint="eastAsia"/>
                <w:color w:val="auto"/>
                <w:rtl/>
              </w:rPr>
              <w:t>י</w:t>
            </w:r>
            <w:r w:rsidRPr="00985365">
              <w:rPr>
                <w:rFonts w:ascii="David" w:eastAsiaTheme="minorHAnsi" w:hAnsi="David" w:cs="David"/>
                <w:color w:val="auto"/>
                <w:rtl/>
              </w:rPr>
              <w:t>ים אותם הגדיר הסטודנט ב</w:t>
            </w:r>
            <w:r w:rsidR="00633980" w:rsidRPr="00985365">
              <w:rPr>
                <w:rFonts w:ascii="David" w:eastAsiaTheme="minorHAnsi" w:hAnsi="David" w:cs="David"/>
                <w:color w:val="auto"/>
                <w:rtl/>
              </w:rPr>
              <w:t>-</w:t>
            </w:r>
            <w:r w:rsidR="00633980" w:rsidRPr="00985365">
              <w:rPr>
                <w:rFonts w:ascii="David" w:eastAsiaTheme="minorHAnsi" w:hAnsi="David" w:cs="David"/>
                <w:color w:val="auto"/>
              </w:rPr>
              <w:t>Wishlist</w:t>
            </w:r>
            <w:r w:rsidR="002418A9" w:rsidRPr="00985365">
              <w:rPr>
                <w:rFonts w:ascii="David" w:eastAsiaTheme="minorHAnsi" w:hAnsi="David" w:cs="David"/>
                <w:color w:val="auto"/>
                <w:rtl/>
              </w:rPr>
              <w:t>.</w:t>
            </w:r>
            <w:bookmarkEnd w:id="2672"/>
            <w:bookmarkEnd w:id="2673"/>
          </w:p>
        </w:tc>
        <w:tc>
          <w:tcPr>
            <w:tcW w:w="2877" w:type="dxa"/>
          </w:tcPr>
          <w:p w14:paraId="54D73D91" w14:textId="7581C225" w:rsidR="00565010" w:rsidRPr="00985365" w:rsidRDefault="002418A9" w:rsidP="00F01E68">
            <w:pPr>
              <w:pStyle w:val="Heading4"/>
              <w:bidi/>
              <w:outlineLvl w:val="3"/>
              <w:rPr>
                <w:rFonts w:ascii="David" w:hAnsi="David" w:cs="David"/>
                <w:i w:val="0"/>
                <w:iCs w:val="0"/>
                <w:sz w:val="24"/>
                <w:szCs w:val="24"/>
                <w:rtl/>
                <w:rPrChange w:id="2674" w:author="Nir Ostrovski" w:date="2018-09-05T13:31:00Z">
                  <w:rPr>
                    <w:rFonts w:ascii="David" w:hAnsi="David" w:cs="David"/>
                    <w:i w:val="0"/>
                    <w:iCs w:val="0"/>
                    <w:rtl/>
                  </w:rPr>
                </w:rPrChange>
              </w:rPr>
            </w:pPr>
            <w:r w:rsidRPr="00985365">
              <w:rPr>
                <w:rFonts w:ascii="David" w:eastAsiaTheme="minorHAnsi" w:hAnsi="David" w:cs="David"/>
                <w:i w:val="0"/>
                <w:iCs w:val="0"/>
                <w:color w:val="auto"/>
                <w:sz w:val="24"/>
                <w:szCs w:val="24"/>
                <w:rtl/>
                <w:rPrChange w:id="2675" w:author="Nir Ostrovski" w:date="2018-09-05T13:31:00Z">
                  <w:rPr>
                    <w:rFonts w:ascii="David" w:eastAsiaTheme="minorHAnsi" w:hAnsi="David" w:cs="David"/>
                    <w:i w:val="0"/>
                    <w:iCs w:val="0"/>
                    <w:color w:val="auto"/>
                    <w:rtl/>
                  </w:rPr>
                </w:rPrChange>
              </w:rPr>
              <w:t xml:space="preserve">80% </w:t>
            </w:r>
            <w:r w:rsidR="00A1399F" w:rsidRPr="00985365">
              <w:rPr>
                <w:rFonts w:ascii="David" w:eastAsiaTheme="minorHAnsi" w:hAnsi="David" w:cs="David"/>
                <w:i w:val="0"/>
                <w:iCs w:val="0"/>
                <w:color w:val="auto"/>
                <w:sz w:val="24"/>
                <w:szCs w:val="24"/>
                <w:rtl/>
                <w:rPrChange w:id="2676" w:author="Nir Ostrovski" w:date="2018-09-05T13:31:00Z">
                  <w:rPr>
                    <w:rFonts w:ascii="David" w:eastAsiaTheme="minorHAnsi" w:hAnsi="David" w:cs="David"/>
                    <w:i w:val="0"/>
                    <w:iCs w:val="0"/>
                    <w:color w:val="auto"/>
                    <w:rtl/>
                  </w:rPr>
                </w:rPrChange>
              </w:rPr>
              <w:t xml:space="preserve">מהסטודנטים </w:t>
            </w:r>
            <w:r w:rsidR="00A1399F" w:rsidRPr="00985365">
              <w:rPr>
                <w:rFonts w:ascii="David" w:eastAsiaTheme="minorHAnsi" w:hAnsi="David" w:cs="David" w:hint="eastAsia"/>
                <w:i w:val="0"/>
                <w:iCs w:val="0"/>
                <w:color w:val="auto"/>
                <w:sz w:val="24"/>
                <w:szCs w:val="24"/>
                <w:rtl/>
                <w:rPrChange w:id="2677" w:author="Nir Ostrovski" w:date="2018-09-05T13:31:00Z">
                  <w:rPr>
                    <w:rFonts w:ascii="David" w:eastAsiaTheme="minorHAnsi" w:hAnsi="David" w:cs="David" w:hint="eastAsia"/>
                    <w:i w:val="0"/>
                    <w:iCs w:val="0"/>
                    <w:color w:val="auto"/>
                    <w:rtl/>
                  </w:rPr>
                </w:rPrChange>
              </w:rPr>
              <w:t>שיישמו</w:t>
            </w:r>
            <w:r w:rsidR="00A1399F" w:rsidRPr="00985365">
              <w:rPr>
                <w:rFonts w:ascii="David" w:eastAsiaTheme="minorHAnsi" w:hAnsi="David" w:cs="David"/>
                <w:i w:val="0"/>
                <w:iCs w:val="0"/>
                <w:color w:val="auto"/>
                <w:sz w:val="24"/>
                <w:szCs w:val="24"/>
                <w:rtl/>
                <w:rPrChange w:id="2678" w:author="Nir Ostrovski" w:date="2018-09-05T13:31:00Z">
                  <w:rPr>
                    <w:rFonts w:ascii="David" w:eastAsiaTheme="minorHAnsi" w:hAnsi="David" w:cs="David"/>
                    <w:i w:val="0"/>
                    <w:iCs w:val="0"/>
                    <w:color w:val="auto"/>
                    <w:rtl/>
                  </w:rPr>
                </w:rPrChange>
              </w:rPr>
              <w:t xml:space="preserve"> את המלצות המערכת יעברו את שלב </w:t>
            </w:r>
            <w:r w:rsidR="009C4E12" w:rsidRPr="00985365">
              <w:rPr>
                <w:rFonts w:ascii="David" w:eastAsiaTheme="minorHAnsi" w:hAnsi="David" w:cs="David" w:hint="eastAsia"/>
                <w:i w:val="0"/>
                <w:iCs w:val="0"/>
                <w:color w:val="auto"/>
                <w:sz w:val="24"/>
                <w:szCs w:val="24"/>
                <w:rtl/>
                <w:rPrChange w:id="2679" w:author="Nir Ostrovski" w:date="2018-09-05T13:31:00Z">
                  <w:rPr>
                    <w:rFonts w:ascii="David" w:eastAsiaTheme="minorHAnsi" w:hAnsi="David" w:cs="David" w:hint="eastAsia"/>
                    <w:i w:val="0"/>
                    <w:iCs w:val="0"/>
                    <w:color w:val="auto"/>
                    <w:rtl/>
                  </w:rPr>
                </w:rPrChange>
              </w:rPr>
              <w:t>הסינון</w:t>
            </w:r>
            <w:r w:rsidR="009C4E12" w:rsidRPr="00985365">
              <w:rPr>
                <w:rFonts w:ascii="David" w:eastAsiaTheme="minorHAnsi" w:hAnsi="David" w:cs="David"/>
                <w:i w:val="0"/>
                <w:iCs w:val="0"/>
                <w:color w:val="auto"/>
                <w:sz w:val="24"/>
                <w:szCs w:val="24"/>
                <w:rtl/>
                <w:rPrChange w:id="2680" w:author="Nir Ostrovski" w:date="2018-09-05T13:31:00Z">
                  <w:rPr>
                    <w:rFonts w:ascii="David" w:eastAsiaTheme="minorHAnsi" w:hAnsi="David" w:cs="David"/>
                    <w:i w:val="0"/>
                    <w:iCs w:val="0"/>
                    <w:color w:val="auto"/>
                    <w:rtl/>
                  </w:rPr>
                </w:rPrChange>
              </w:rPr>
              <w:t xml:space="preserve"> </w:t>
            </w:r>
            <w:r w:rsidR="009C4E12" w:rsidRPr="00985365">
              <w:rPr>
                <w:rFonts w:ascii="David" w:eastAsiaTheme="minorHAnsi" w:hAnsi="David" w:cs="David" w:hint="eastAsia"/>
                <w:i w:val="0"/>
                <w:iCs w:val="0"/>
                <w:color w:val="auto"/>
                <w:sz w:val="24"/>
                <w:szCs w:val="24"/>
                <w:rtl/>
                <w:rPrChange w:id="2681" w:author="Nir Ostrovski" w:date="2018-09-05T13:31:00Z">
                  <w:rPr>
                    <w:rFonts w:ascii="David" w:eastAsiaTheme="minorHAnsi" w:hAnsi="David" w:cs="David" w:hint="eastAsia"/>
                    <w:i w:val="0"/>
                    <w:iCs w:val="0"/>
                    <w:color w:val="auto"/>
                    <w:rtl/>
                  </w:rPr>
                </w:rPrChange>
              </w:rPr>
              <w:t>הראשוני</w:t>
            </w:r>
            <w:r w:rsidR="009C4E12" w:rsidRPr="00985365">
              <w:rPr>
                <w:rFonts w:ascii="David" w:eastAsiaTheme="minorHAnsi" w:hAnsi="David" w:cs="David"/>
                <w:i w:val="0"/>
                <w:iCs w:val="0"/>
                <w:color w:val="auto"/>
                <w:sz w:val="24"/>
                <w:szCs w:val="24"/>
                <w:rtl/>
                <w:rPrChange w:id="2682" w:author="Nir Ostrovski" w:date="2018-09-05T13:31:00Z">
                  <w:rPr>
                    <w:rFonts w:ascii="David" w:eastAsiaTheme="minorHAnsi" w:hAnsi="David" w:cs="David"/>
                    <w:i w:val="0"/>
                    <w:iCs w:val="0"/>
                    <w:color w:val="auto"/>
                    <w:rtl/>
                  </w:rPr>
                </w:rPrChange>
              </w:rPr>
              <w:t>.</w:t>
            </w:r>
          </w:p>
        </w:tc>
      </w:tr>
      <w:tr w:rsidR="00565010" w:rsidRPr="00985365" w14:paraId="39B4D223" w14:textId="77777777" w:rsidTr="007B2DE6">
        <w:tc>
          <w:tcPr>
            <w:tcW w:w="2876" w:type="dxa"/>
            <w:vMerge/>
          </w:tcPr>
          <w:p w14:paraId="44A06042"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5799920D" w14:textId="6F73AEF7" w:rsidR="00565010" w:rsidRPr="00985365" w:rsidRDefault="00565010" w:rsidP="00F01E68">
            <w:pPr>
              <w:pStyle w:val="Heading3"/>
              <w:bidi/>
              <w:outlineLvl w:val="2"/>
              <w:rPr>
                <w:rFonts w:ascii="David" w:hAnsi="David" w:cs="David"/>
                <w:rtl/>
              </w:rPr>
            </w:pPr>
            <w:bookmarkStart w:id="2683" w:name="_Toc523856416"/>
            <w:bookmarkStart w:id="2684" w:name="_Toc523917178"/>
            <w:r w:rsidRPr="00985365">
              <w:rPr>
                <w:rFonts w:ascii="David" w:eastAsiaTheme="minorHAnsi" w:hAnsi="David" w:cs="David"/>
                <w:color w:val="auto"/>
                <w:rtl/>
              </w:rPr>
              <w:t>מניעת אפליה בין סטודנטים המתמודדים על אותה המשרה</w:t>
            </w:r>
            <w:r w:rsidR="002418A9" w:rsidRPr="00985365">
              <w:rPr>
                <w:rFonts w:ascii="David" w:eastAsiaTheme="minorHAnsi" w:hAnsi="David" w:cs="David"/>
                <w:color w:val="auto"/>
                <w:rtl/>
              </w:rPr>
              <w:t>.</w:t>
            </w:r>
            <w:bookmarkEnd w:id="2683"/>
            <w:bookmarkEnd w:id="2684"/>
          </w:p>
        </w:tc>
        <w:tc>
          <w:tcPr>
            <w:tcW w:w="2877" w:type="dxa"/>
          </w:tcPr>
          <w:p w14:paraId="3984E0E7" w14:textId="765DA4F5" w:rsidR="00565010" w:rsidRPr="00985365" w:rsidRDefault="004B6D10" w:rsidP="00F01E68">
            <w:pPr>
              <w:pStyle w:val="Heading4"/>
              <w:bidi/>
              <w:outlineLvl w:val="3"/>
              <w:rPr>
                <w:rFonts w:ascii="David" w:hAnsi="David" w:cs="David"/>
                <w:i w:val="0"/>
                <w:iCs w:val="0"/>
                <w:sz w:val="24"/>
                <w:szCs w:val="24"/>
                <w:rtl/>
                <w:rPrChange w:id="2685"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686" w:author="Nir Ostrovski" w:date="2018-09-05T13:31:00Z">
                  <w:rPr>
                    <w:rFonts w:ascii="David" w:eastAsiaTheme="minorHAnsi" w:hAnsi="David" w:cs="David" w:hint="eastAsia"/>
                    <w:i w:val="0"/>
                    <w:iCs w:val="0"/>
                    <w:color w:val="auto"/>
                    <w:rtl/>
                  </w:rPr>
                </w:rPrChange>
              </w:rPr>
              <w:t>ממוצע</w:t>
            </w:r>
            <w:r w:rsidRPr="00985365">
              <w:rPr>
                <w:rFonts w:ascii="David" w:eastAsiaTheme="minorHAnsi" w:hAnsi="David" w:cs="David"/>
                <w:i w:val="0"/>
                <w:iCs w:val="0"/>
                <w:color w:val="auto"/>
                <w:sz w:val="24"/>
                <w:szCs w:val="24"/>
                <w:rtl/>
                <w:rPrChange w:id="2687"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88" w:author="Nir Ostrovski" w:date="2018-09-05T13:31:00Z">
                  <w:rPr>
                    <w:rFonts w:ascii="David" w:eastAsiaTheme="minorHAnsi" w:hAnsi="David" w:cs="David" w:hint="eastAsia"/>
                    <w:i w:val="0"/>
                    <w:iCs w:val="0"/>
                    <w:color w:val="auto"/>
                    <w:rtl/>
                  </w:rPr>
                </w:rPrChange>
              </w:rPr>
              <w:t>תשובות</w:t>
            </w:r>
            <w:r w:rsidRPr="00985365">
              <w:rPr>
                <w:rFonts w:ascii="David" w:eastAsiaTheme="minorHAnsi" w:hAnsi="David" w:cs="David"/>
                <w:i w:val="0"/>
                <w:iCs w:val="0"/>
                <w:color w:val="auto"/>
                <w:sz w:val="24"/>
                <w:szCs w:val="24"/>
                <w:rtl/>
                <w:rPrChange w:id="268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690" w:author="Nir Ostrovski" w:date="2018-09-05T13:31:00Z">
                  <w:rPr>
                    <w:rFonts w:ascii="David" w:eastAsiaTheme="minorHAnsi" w:hAnsi="David" w:cs="David" w:hint="eastAsia"/>
                    <w:i w:val="0"/>
                    <w:iCs w:val="0"/>
                    <w:color w:val="auto"/>
                    <w:rtl/>
                  </w:rPr>
                </w:rPrChange>
              </w:rPr>
              <w:t>המועמדים</w:t>
            </w:r>
            <w:r w:rsidRPr="00985365">
              <w:rPr>
                <w:rFonts w:ascii="David" w:eastAsiaTheme="minorHAnsi" w:hAnsi="David" w:cs="David"/>
                <w:i w:val="0"/>
                <w:iCs w:val="0"/>
                <w:color w:val="auto"/>
                <w:sz w:val="24"/>
                <w:szCs w:val="24"/>
                <w:rtl/>
                <w:rPrChange w:id="2691" w:author="Nir Ostrovski" w:date="2018-09-05T13:31:00Z">
                  <w:rPr>
                    <w:rFonts w:ascii="David" w:eastAsiaTheme="minorHAnsi" w:hAnsi="David" w:cs="David"/>
                    <w:i w:val="0"/>
                    <w:iCs w:val="0"/>
                    <w:color w:val="auto"/>
                    <w:rtl/>
                  </w:rPr>
                </w:rPrChange>
              </w:rPr>
              <w:t xml:space="preserve"> לשאלת הגינות התהליך</w:t>
            </w:r>
            <w:r w:rsidR="00565010" w:rsidRPr="00985365">
              <w:rPr>
                <w:rFonts w:ascii="David" w:eastAsiaTheme="minorHAnsi" w:hAnsi="David" w:cs="David"/>
                <w:i w:val="0"/>
                <w:iCs w:val="0"/>
                <w:color w:val="auto"/>
                <w:sz w:val="24"/>
                <w:szCs w:val="24"/>
                <w:rtl/>
                <w:rPrChange w:id="2692" w:author="Nir Ostrovski" w:date="2018-09-05T13:31:00Z">
                  <w:rPr>
                    <w:rFonts w:ascii="David" w:eastAsiaTheme="minorHAnsi" w:hAnsi="David" w:cs="David"/>
                    <w:i w:val="0"/>
                    <w:iCs w:val="0"/>
                    <w:color w:val="auto"/>
                    <w:rtl/>
                  </w:rPr>
                </w:rPrChange>
              </w:rPr>
              <w:t xml:space="preserve"> יהיה 4.5 (מתוך 1 - 5)</w:t>
            </w:r>
            <w:r w:rsidR="002418A9" w:rsidRPr="00985365">
              <w:rPr>
                <w:rFonts w:ascii="David" w:eastAsiaTheme="minorHAnsi" w:hAnsi="David" w:cs="David"/>
                <w:i w:val="0"/>
                <w:iCs w:val="0"/>
                <w:color w:val="auto"/>
                <w:sz w:val="24"/>
                <w:szCs w:val="24"/>
                <w:rtl/>
                <w:rPrChange w:id="2693" w:author="Nir Ostrovski" w:date="2018-09-05T13:31:00Z">
                  <w:rPr>
                    <w:rFonts w:ascii="David" w:eastAsiaTheme="minorHAnsi" w:hAnsi="David" w:cs="David"/>
                    <w:i w:val="0"/>
                    <w:iCs w:val="0"/>
                    <w:color w:val="auto"/>
                    <w:rtl/>
                  </w:rPr>
                </w:rPrChange>
              </w:rPr>
              <w:t xml:space="preserve"> עבור חברה נתונה.</w:t>
            </w:r>
          </w:p>
        </w:tc>
      </w:tr>
      <w:tr w:rsidR="00565010" w:rsidRPr="00985365" w14:paraId="0477EC75" w14:textId="77777777" w:rsidTr="00F01E68">
        <w:tc>
          <w:tcPr>
            <w:tcW w:w="2876" w:type="dxa"/>
            <w:vMerge w:val="restart"/>
            <w:vAlign w:val="center"/>
          </w:tcPr>
          <w:p w14:paraId="6CF9730D" w14:textId="2CE88485" w:rsidR="00565010" w:rsidRPr="00985365" w:rsidRDefault="00565010" w:rsidP="00F01E68">
            <w:pPr>
              <w:pStyle w:val="Heading2"/>
              <w:bidi/>
              <w:outlineLvl w:val="1"/>
              <w:rPr>
                <w:rFonts w:ascii="David" w:hAnsi="David" w:cs="David"/>
                <w:sz w:val="24"/>
                <w:szCs w:val="24"/>
                <w:rtl/>
                <w:rPrChange w:id="2694" w:author="Nir Ostrovski" w:date="2018-09-05T13:31:00Z">
                  <w:rPr>
                    <w:rFonts w:ascii="David" w:hAnsi="David" w:cs="David"/>
                    <w:rtl/>
                  </w:rPr>
                </w:rPrChange>
              </w:rPr>
            </w:pPr>
            <w:bookmarkStart w:id="2695" w:name="_Toc523856417"/>
            <w:bookmarkStart w:id="2696" w:name="_Toc523917179"/>
            <w:bookmarkStart w:id="2697" w:name="_Toc523917420"/>
            <w:r w:rsidRPr="00985365">
              <w:rPr>
                <w:rFonts w:ascii="David" w:eastAsiaTheme="minorHAnsi" w:hAnsi="David" w:cs="David"/>
                <w:color w:val="auto"/>
                <w:sz w:val="24"/>
                <w:szCs w:val="24"/>
                <w:rtl/>
                <w:rPrChange w:id="2698" w:author="Nir Ostrovski" w:date="2018-09-05T13:31:00Z">
                  <w:rPr>
                    <w:rFonts w:ascii="David" w:eastAsiaTheme="minorHAnsi" w:hAnsi="David" w:cs="David"/>
                    <w:color w:val="auto"/>
                    <w:rtl/>
                  </w:rPr>
                </w:rPrChange>
              </w:rPr>
              <w:lastRenderedPageBreak/>
              <w:t xml:space="preserve">אחוזי </w:t>
            </w:r>
            <w:r w:rsidR="009265F1" w:rsidRPr="00985365">
              <w:rPr>
                <w:rFonts w:ascii="David" w:eastAsiaTheme="minorHAnsi" w:hAnsi="David" w:cs="David" w:hint="eastAsia"/>
                <w:color w:val="auto"/>
                <w:sz w:val="24"/>
                <w:szCs w:val="24"/>
                <w:rtl/>
                <w:rPrChange w:id="2699" w:author="Nir Ostrovski" w:date="2018-09-05T13:31:00Z">
                  <w:rPr>
                    <w:rFonts w:ascii="David" w:eastAsiaTheme="minorHAnsi" w:hAnsi="David" w:cs="David" w:hint="eastAsia"/>
                    <w:color w:val="auto"/>
                    <w:rtl/>
                  </w:rPr>
                </w:rPrChange>
              </w:rPr>
              <w:t>גיוס</w:t>
            </w:r>
            <w:r w:rsidRPr="00985365">
              <w:rPr>
                <w:rFonts w:ascii="David" w:eastAsiaTheme="minorHAnsi" w:hAnsi="David" w:cs="David"/>
                <w:color w:val="auto"/>
                <w:sz w:val="24"/>
                <w:szCs w:val="24"/>
                <w:rtl/>
                <w:rPrChange w:id="2700" w:author="Nir Ostrovski" w:date="2018-09-05T13:31:00Z">
                  <w:rPr>
                    <w:rFonts w:ascii="David" w:eastAsiaTheme="minorHAnsi" w:hAnsi="David" w:cs="David"/>
                    <w:color w:val="auto"/>
                    <w:rtl/>
                  </w:rPr>
                </w:rPrChange>
              </w:rPr>
              <w:t xml:space="preserve"> גבוהים</w:t>
            </w:r>
            <w:r w:rsidR="002418A9" w:rsidRPr="00985365">
              <w:rPr>
                <w:rFonts w:ascii="David" w:eastAsiaTheme="minorHAnsi" w:hAnsi="David" w:cs="David"/>
                <w:color w:val="auto"/>
                <w:sz w:val="24"/>
                <w:szCs w:val="24"/>
                <w:rtl/>
                <w:rPrChange w:id="2701" w:author="Nir Ostrovski" w:date="2018-09-05T13:31:00Z">
                  <w:rPr>
                    <w:rFonts w:ascii="David" w:eastAsiaTheme="minorHAnsi" w:hAnsi="David" w:cs="David"/>
                    <w:color w:val="auto"/>
                    <w:rtl/>
                  </w:rPr>
                </w:rPrChange>
              </w:rPr>
              <w:t>.</w:t>
            </w:r>
            <w:bookmarkEnd w:id="2695"/>
            <w:bookmarkEnd w:id="2696"/>
            <w:bookmarkEnd w:id="2697"/>
          </w:p>
        </w:tc>
        <w:tc>
          <w:tcPr>
            <w:tcW w:w="2877" w:type="dxa"/>
          </w:tcPr>
          <w:p w14:paraId="38BFBCEC" w14:textId="6D9F3A0F" w:rsidR="00565010" w:rsidRPr="00985365" w:rsidRDefault="00565010" w:rsidP="00F01E68">
            <w:pPr>
              <w:pStyle w:val="Heading3"/>
              <w:bidi/>
              <w:outlineLvl w:val="2"/>
              <w:rPr>
                <w:rFonts w:ascii="David" w:hAnsi="David" w:cs="David"/>
                <w:rtl/>
              </w:rPr>
            </w:pPr>
            <w:bookmarkStart w:id="2702" w:name="_Toc523856418"/>
            <w:bookmarkStart w:id="2703" w:name="_Toc523917180"/>
            <w:r w:rsidRPr="00985365">
              <w:rPr>
                <w:rFonts w:ascii="David" w:eastAsiaTheme="minorHAnsi" w:hAnsi="David" w:cs="David"/>
                <w:color w:val="auto"/>
                <w:rtl/>
              </w:rPr>
              <w:t>עמידה ב</w:t>
            </w:r>
            <w:r w:rsidR="009265F1" w:rsidRPr="00985365">
              <w:rPr>
                <w:rFonts w:ascii="David" w:eastAsiaTheme="minorHAnsi" w:hAnsi="David" w:cs="David"/>
                <w:color w:val="auto"/>
                <w:rtl/>
              </w:rPr>
              <w:t>-</w:t>
            </w:r>
            <w:r w:rsidRPr="00985365">
              <w:rPr>
                <w:rFonts w:ascii="David" w:eastAsiaTheme="minorHAnsi" w:hAnsi="David" w:cs="David"/>
                <w:color w:val="auto"/>
              </w:rPr>
              <w:t>SLA</w:t>
            </w:r>
            <w:r w:rsidRPr="00985365">
              <w:rPr>
                <w:rFonts w:ascii="David" w:eastAsiaTheme="minorHAnsi" w:hAnsi="David" w:cs="David"/>
                <w:color w:val="auto"/>
                <w:rtl/>
              </w:rPr>
              <w:t xml:space="preserve"> של המעסיק באיוש למשרת סטודנט</w:t>
            </w:r>
            <w:r w:rsidR="002418A9" w:rsidRPr="00985365">
              <w:rPr>
                <w:rFonts w:ascii="David" w:eastAsiaTheme="minorHAnsi" w:hAnsi="David" w:cs="David"/>
                <w:color w:val="auto"/>
                <w:rtl/>
              </w:rPr>
              <w:t>.</w:t>
            </w:r>
            <w:bookmarkEnd w:id="2702"/>
            <w:bookmarkEnd w:id="2703"/>
          </w:p>
        </w:tc>
        <w:tc>
          <w:tcPr>
            <w:tcW w:w="2877" w:type="dxa"/>
          </w:tcPr>
          <w:p w14:paraId="2EBF85AC" w14:textId="37981B7B" w:rsidR="00565010" w:rsidRPr="00985365" w:rsidRDefault="009265F1" w:rsidP="00F01E68">
            <w:pPr>
              <w:pStyle w:val="Heading4"/>
              <w:bidi/>
              <w:outlineLvl w:val="3"/>
              <w:rPr>
                <w:rFonts w:ascii="David" w:hAnsi="David" w:cs="David"/>
                <w:i w:val="0"/>
                <w:iCs w:val="0"/>
                <w:sz w:val="24"/>
                <w:szCs w:val="24"/>
                <w:rtl/>
                <w:rPrChange w:id="2704"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05" w:author="Nir Ostrovski" w:date="2018-09-05T13:31:00Z">
                  <w:rPr>
                    <w:rFonts w:ascii="David" w:eastAsiaTheme="minorHAnsi" w:hAnsi="David" w:cs="David" w:hint="eastAsia"/>
                    <w:i w:val="0"/>
                    <w:iCs w:val="0"/>
                    <w:color w:val="auto"/>
                    <w:rtl/>
                  </w:rPr>
                </w:rPrChange>
              </w:rPr>
              <w:t>אחוז</w:t>
            </w:r>
            <w:r w:rsidRPr="00985365">
              <w:rPr>
                <w:rFonts w:ascii="David" w:eastAsiaTheme="minorHAnsi" w:hAnsi="David" w:cs="David"/>
                <w:i w:val="0"/>
                <w:iCs w:val="0"/>
                <w:color w:val="auto"/>
                <w:sz w:val="24"/>
                <w:szCs w:val="24"/>
                <w:rtl/>
                <w:rPrChange w:id="2706" w:author="Nir Ostrovski" w:date="2018-09-05T13:31:00Z">
                  <w:rPr>
                    <w:rFonts w:ascii="David" w:eastAsiaTheme="minorHAnsi" w:hAnsi="David" w:cs="David"/>
                    <w:i w:val="0"/>
                    <w:iCs w:val="0"/>
                    <w:color w:val="auto"/>
                    <w:rtl/>
                  </w:rPr>
                </w:rPrChange>
              </w:rPr>
              <w:t xml:space="preserve"> </w:t>
            </w:r>
            <w:r w:rsidR="002418A9" w:rsidRPr="00985365">
              <w:rPr>
                <w:rFonts w:ascii="David" w:eastAsiaTheme="minorHAnsi" w:hAnsi="David" w:cs="David" w:hint="eastAsia"/>
                <w:i w:val="0"/>
                <w:iCs w:val="0"/>
                <w:color w:val="auto"/>
                <w:sz w:val="24"/>
                <w:szCs w:val="24"/>
                <w:rtl/>
                <w:rPrChange w:id="2707" w:author="Nir Ostrovski" w:date="2018-09-05T13:31:00Z">
                  <w:rPr>
                    <w:rFonts w:ascii="David" w:eastAsiaTheme="minorHAnsi" w:hAnsi="David" w:cs="David" w:hint="eastAsia"/>
                    <w:i w:val="0"/>
                    <w:iCs w:val="0"/>
                    <w:color w:val="auto"/>
                    <w:rtl/>
                  </w:rPr>
                </w:rPrChange>
              </w:rPr>
              <w:t>העמידה</w:t>
            </w:r>
            <w:r w:rsidRPr="00985365">
              <w:rPr>
                <w:rFonts w:ascii="David" w:eastAsiaTheme="minorHAnsi" w:hAnsi="David" w:cs="David"/>
                <w:i w:val="0"/>
                <w:iCs w:val="0"/>
                <w:color w:val="auto"/>
                <w:sz w:val="24"/>
                <w:szCs w:val="24"/>
                <w:rtl/>
                <w:rPrChange w:id="2708" w:author="Nir Ostrovski" w:date="2018-09-05T13:31:00Z">
                  <w:rPr>
                    <w:rFonts w:ascii="David" w:eastAsiaTheme="minorHAnsi" w:hAnsi="David" w:cs="David"/>
                    <w:i w:val="0"/>
                    <w:iCs w:val="0"/>
                    <w:color w:val="auto"/>
                    <w:rtl/>
                  </w:rPr>
                </w:rPrChange>
              </w:rPr>
              <w:t xml:space="preserve"> ב-</w:t>
            </w:r>
            <w:r w:rsidRPr="00985365">
              <w:rPr>
                <w:rFonts w:ascii="David" w:eastAsiaTheme="minorHAnsi" w:hAnsi="David" w:cs="David"/>
                <w:i w:val="0"/>
                <w:iCs w:val="0"/>
                <w:color w:val="auto"/>
                <w:sz w:val="24"/>
                <w:szCs w:val="24"/>
                <w:rPrChange w:id="2709" w:author="Nir Ostrovski" w:date="2018-09-05T13:31:00Z">
                  <w:rPr>
                    <w:rFonts w:ascii="David" w:eastAsiaTheme="minorHAnsi" w:hAnsi="David" w:cs="David"/>
                    <w:i w:val="0"/>
                    <w:iCs w:val="0"/>
                    <w:color w:val="auto"/>
                  </w:rPr>
                </w:rPrChange>
              </w:rPr>
              <w:t>SLA</w:t>
            </w:r>
            <w:r w:rsidRPr="00985365">
              <w:rPr>
                <w:rFonts w:ascii="David" w:eastAsiaTheme="minorHAnsi" w:hAnsi="David" w:cs="David"/>
                <w:i w:val="0"/>
                <w:iCs w:val="0"/>
                <w:color w:val="auto"/>
                <w:sz w:val="24"/>
                <w:szCs w:val="24"/>
                <w:rtl/>
                <w:rPrChange w:id="2710" w:author="Nir Ostrovski" w:date="2018-09-05T13:31:00Z">
                  <w:rPr>
                    <w:rFonts w:ascii="David" w:eastAsiaTheme="minorHAnsi" w:hAnsi="David" w:cs="David"/>
                    <w:i w:val="0"/>
                    <w:iCs w:val="0"/>
                    <w:color w:val="auto"/>
                    <w:rtl/>
                  </w:rPr>
                </w:rPrChange>
              </w:rPr>
              <w:t xml:space="preserve"> שהוגדר על ידי המעסיק יהיה </w:t>
            </w:r>
            <w:r w:rsidR="004B6D10" w:rsidRPr="00985365">
              <w:rPr>
                <w:rFonts w:ascii="David" w:eastAsiaTheme="minorHAnsi" w:hAnsi="David" w:cs="David" w:hint="eastAsia"/>
                <w:i w:val="0"/>
                <w:iCs w:val="0"/>
                <w:color w:val="auto"/>
                <w:sz w:val="24"/>
                <w:szCs w:val="24"/>
                <w:rtl/>
                <w:rPrChange w:id="2711" w:author="Nir Ostrovski" w:date="2018-09-05T13:31:00Z">
                  <w:rPr>
                    <w:rFonts w:ascii="David" w:eastAsiaTheme="minorHAnsi" w:hAnsi="David" w:cs="David" w:hint="eastAsia"/>
                    <w:i w:val="0"/>
                    <w:iCs w:val="0"/>
                    <w:color w:val="auto"/>
                    <w:rtl/>
                  </w:rPr>
                </w:rPrChange>
              </w:rPr>
              <w:t>מעל</w:t>
            </w:r>
            <w:r w:rsidR="004B6D10" w:rsidRPr="00985365">
              <w:rPr>
                <w:rFonts w:ascii="David" w:eastAsiaTheme="minorHAnsi" w:hAnsi="David" w:cs="David"/>
                <w:i w:val="0"/>
                <w:iCs w:val="0"/>
                <w:color w:val="auto"/>
                <w:sz w:val="24"/>
                <w:szCs w:val="24"/>
                <w:rtl/>
                <w:rPrChange w:id="2712"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i w:val="0"/>
                <w:iCs w:val="0"/>
                <w:color w:val="auto"/>
                <w:sz w:val="24"/>
                <w:szCs w:val="24"/>
                <w:rtl/>
                <w:rPrChange w:id="2713" w:author="Nir Ostrovski" w:date="2018-09-05T13:31:00Z">
                  <w:rPr>
                    <w:rFonts w:ascii="David" w:eastAsiaTheme="minorHAnsi" w:hAnsi="David" w:cs="David"/>
                    <w:i w:val="0"/>
                    <w:iCs w:val="0"/>
                    <w:color w:val="auto"/>
                    <w:rtl/>
                  </w:rPr>
                </w:rPrChange>
              </w:rPr>
              <w:t>50%</w:t>
            </w:r>
            <w:r w:rsidR="002418A9" w:rsidRPr="00985365">
              <w:rPr>
                <w:rFonts w:ascii="David" w:eastAsiaTheme="minorHAnsi" w:hAnsi="David" w:cs="David"/>
                <w:i w:val="0"/>
                <w:iCs w:val="0"/>
                <w:color w:val="auto"/>
                <w:sz w:val="24"/>
                <w:szCs w:val="24"/>
                <w:rtl/>
                <w:rPrChange w:id="2714" w:author="Nir Ostrovski" w:date="2018-09-05T13:31:00Z">
                  <w:rPr>
                    <w:rFonts w:ascii="David" w:eastAsiaTheme="minorHAnsi" w:hAnsi="David" w:cs="David"/>
                    <w:i w:val="0"/>
                    <w:iCs w:val="0"/>
                    <w:color w:val="auto"/>
                    <w:rtl/>
                  </w:rPr>
                </w:rPrChange>
              </w:rPr>
              <w:t>.</w:t>
            </w:r>
          </w:p>
        </w:tc>
      </w:tr>
      <w:tr w:rsidR="00565010" w:rsidRPr="00985365" w14:paraId="5FC39201" w14:textId="77777777" w:rsidTr="007B2DE6">
        <w:tc>
          <w:tcPr>
            <w:tcW w:w="2876" w:type="dxa"/>
            <w:vMerge/>
          </w:tcPr>
          <w:p w14:paraId="6C2D5AB7" w14:textId="77777777" w:rsidR="00565010" w:rsidRPr="00985365" w:rsidRDefault="00565010" w:rsidP="00A8094B">
            <w:pPr>
              <w:pStyle w:val="NormalWeb"/>
              <w:bidi/>
              <w:spacing w:before="0" w:beforeAutospacing="0" w:after="0" w:afterAutospacing="0" w:line="480" w:lineRule="auto"/>
              <w:rPr>
                <w:rFonts w:ascii="David" w:eastAsiaTheme="minorHAnsi" w:hAnsi="David" w:cs="David"/>
                <w:rtl/>
              </w:rPr>
            </w:pPr>
          </w:p>
        </w:tc>
        <w:tc>
          <w:tcPr>
            <w:tcW w:w="2877" w:type="dxa"/>
          </w:tcPr>
          <w:p w14:paraId="22FE0150" w14:textId="1164B387" w:rsidR="00565010" w:rsidRPr="00985365" w:rsidRDefault="00565010" w:rsidP="00F01E68">
            <w:pPr>
              <w:pStyle w:val="Heading3"/>
              <w:bidi/>
              <w:outlineLvl w:val="2"/>
              <w:rPr>
                <w:rFonts w:ascii="David" w:hAnsi="David" w:cs="David"/>
                <w:rtl/>
              </w:rPr>
            </w:pPr>
            <w:bookmarkStart w:id="2715" w:name="_Toc523856419"/>
            <w:bookmarkStart w:id="2716" w:name="_Toc523917181"/>
            <w:r w:rsidRPr="00985365">
              <w:rPr>
                <w:rFonts w:ascii="David" w:eastAsiaTheme="minorHAnsi" w:hAnsi="David" w:cs="David"/>
                <w:color w:val="auto"/>
                <w:rtl/>
              </w:rPr>
              <w:t>חשיפה של מועמדים עם רמת התאמה גבוהה לדרישות המשרה</w:t>
            </w:r>
            <w:r w:rsidR="002418A9" w:rsidRPr="00985365">
              <w:rPr>
                <w:rFonts w:ascii="David" w:eastAsiaTheme="minorHAnsi" w:hAnsi="David" w:cs="David"/>
                <w:color w:val="auto"/>
                <w:rtl/>
              </w:rPr>
              <w:t>.</w:t>
            </w:r>
            <w:bookmarkEnd w:id="2715"/>
            <w:bookmarkEnd w:id="2716"/>
          </w:p>
        </w:tc>
        <w:tc>
          <w:tcPr>
            <w:tcW w:w="2877" w:type="dxa"/>
          </w:tcPr>
          <w:p w14:paraId="05852405" w14:textId="3868F47E" w:rsidR="00565010" w:rsidRPr="00985365" w:rsidRDefault="00DB4463" w:rsidP="00F01E68">
            <w:pPr>
              <w:pStyle w:val="Heading4"/>
              <w:bidi/>
              <w:outlineLvl w:val="3"/>
              <w:rPr>
                <w:rFonts w:ascii="David" w:hAnsi="David" w:cs="David"/>
                <w:i w:val="0"/>
                <w:iCs w:val="0"/>
                <w:sz w:val="24"/>
                <w:szCs w:val="24"/>
                <w:rtl/>
                <w:rPrChange w:id="2717" w:author="Nir Ostrovski" w:date="2018-09-05T13:31:00Z">
                  <w:rPr>
                    <w:rFonts w:ascii="David" w:hAnsi="David" w:cs="David"/>
                    <w:i w:val="0"/>
                    <w:iCs w:val="0"/>
                    <w:rtl/>
                  </w:rPr>
                </w:rPrChange>
              </w:rPr>
            </w:pPr>
            <w:r w:rsidRPr="00985365">
              <w:rPr>
                <w:rFonts w:ascii="David" w:eastAsiaTheme="minorHAnsi" w:hAnsi="David" w:cs="David" w:hint="eastAsia"/>
                <w:i w:val="0"/>
                <w:iCs w:val="0"/>
                <w:color w:val="auto"/>
                <w:sz w:val="24"/>
                <w:szCs w:val="24"/>
                <w:rtl/>
                <w:rPrChange w:id="2718" w:author="Nir Ostrovski" w:date="2018-09-05T13:31:00Z">
                  <w:rPr>
                    <w:rFonts w:ascii="David" w:eastAsiaTheme="minorHAnsi" w:hAnsi="David" w:cs="David" w:hint="eastAsia"/>
                    <w:i w:val="0"/>
                    <w:iCs w:val="0"/>
                    <w:color w:val="auto"/>
                    <w:rtl/>
                  </w:rPr>
                </w:rPrChange>
              </w:rPr>
              <w:t>חישוב</w:t>
            </w:r>
            <w:r w:rsidRPr="00985365">
              <w:rPr>
                <w:rFonts w:ascii="David" w:eastAsiaTheme="minorHAnsi" w:hAnsi="David" w:cs="David"/>
                <w:i w:val="0"/>
                <w:iCs w:val="0"/>
                <w:color w:val="auto"/>
                <w:sz w:val="24"/>
                <w:szCs w:val="24"/>
                <w:rtl/>
                <w:rPrChange w:id="2719" w:author="Nir Ostrovski" w:date="2018-09-05T13:31:00Z">
                  <w:rPr>
                    <w:rFonts w:ascii="David" w:eastAsiaTheme="minorHAnsi" w:hAnsi="David" w:cs="David"/>
                    <w:i w:val="0"/>
                    <w:iCs w:val="0"/>
                    <w:color w:val="auto"/>
                    <w:rtl/>
                  </w:rPr>
                </w:rPrChange>
              </w:rPr>
              <w:t xml:space="preserve"> </w:t>
            </w:r>
            <w:r w:rsidRPr="00985365">
              <w:rPr>
                <w:rFonts w:ascii="David" w:eastAsiaTheme="minorHAnsi" w:hAnsi="David" w:cs="David" w:hint="eastAsia"/>
                <w:i w:val="0"/>
                <w:iCs w:val="0"/>
                <w:color w:val="auto"/>
                <w:sz w:val="24"/>
                <w:szCs w:val="24"/>
                <w:rtl/>
                <w:rPrChange w:id="2720" w:author="Nir Ostrovski" w:date="2018-09-05T13:31:00Z">
                  <w:rPr>
                    <w:rFonts w:ascii="David" w:eastAsiaTheme="minorHAnsi" w:hAnsi="David" w:cs="David" w:hint="eastAsia"/>
                    <w:i w:val="0"/>
                    <w:iCs w:val="0"/>
                    <w:color w:val="auto"/>
                    <w:rtl/>
                  </w:rPr>
                </w:rPrChange>
              </w:rPr>
              <w:t>רמת</w:t>
            </w:r>
            <w:r w:rsidRPr="00985365">
              <w:rPr>
                <w:rFonts w:ascii="David" w:eastAsiaTheme="minorHAnsi" w:hAnsi="David" w:cs="David"/>
                <w:i w:val="0"/>
                <w:iCs w:val="0"/>
                <w:color w:val="auto"/>
                <w:sz w:val="24"/>
                <w:szCs w:val="24"/>
                <w:rtl/>
                <w:rPrChange w:id="2721" w:author="Nir Ostrovski" w:date="2018-09-05T13:31:00Z">
                  <w:rPr>
                    <w:rFonts w:ascii="David" w:eastAsiaTheme="minorHAnsi" w:hAnsi="David" w:cs="David"/>
                    <w:i w:val="0"/>
                    <w:iCs w:val="0"/>
                    <w:color w:val="auto"/>
                    <w:rtl/>
                  </w:rPr>
                </w:rPrChange>
              </w:rPr>
              <w:t xml:space="preserve"> ההתאמה של מוע</w:t>
            </w:r>
            <w:r w:rsidRPr="00985365">
              <w:rPr>
                <w:rFonts w:ascii="David" w:eastAsiaTheme="minorHAnsi" w:hAnsi="David" w:cs="David" w:hint="eastAsia"/>
                <w:i w:val="0"/>
                <w:iCs w:val="0"/>
                <w:color w:val="auto"/>
                <w:sz w:val="24"/>
                <w:szCs w:val="24"/>
                <w:rtl/>
                <w:rPrChange w:id="2722" w:author="Nir Ostrovski" w:date="2018-09-05T13:31:00Z">
                  <w:rPr>
                    <w:rFonts w:ascii="David" w:eastAsiaTheme="minorHAnsi" w:hAnsi="David" w:cs="David" w:hint="eastAsia"/>
                    <w:i w:val="0"/>
                    <w:iCs w:val="0"/>
                    <w:color w:val="auto"/>
                    <w:rtl/>
                  </w:rPr>
                </w:rPrChange>
              </w:rPr>
              <w:t>מד</w:t>
            </w:r>
            <w:r w:rsidRPr="00985365">
              <w:rPr>
                <w:rFonts w:ascii="David" w:eastAsiaTheme="minorHAnsi" w:hAnsi="David" w:cs="David"/>
                <w:i w:val="0"/>
                <w:iCs w:val="0"/>
                <w:color w:val="auto"/>
                <w:sz w:val="24"/>
                <w:szCs w:val="24"/>
                <w:rtl/>
                <w:rPrChange w:id="2723" w:author="Nir Ostrovski" w:date="2018-09-05T13:31:00Z">
                  <w:rPr>
                    <w:rFonts w:ascii="David" w:eastAsiaTheme="minorHAnsi" w:hAnsi="David" w:cs="David"/>
                    <w:i w:val="0"/>
                    <w:iCs w:val="0"/>
                    <w:color w:val="auto"/>
                    <w:rtl/>
                  </w:rPr>
                </w:rPrChange>
              </w:rPr>
              <w:t xml:space="preserve"> למשרה יהיה מדוייק ב- </w:t>
            </w:r>
            <w:r w:rsidR="002418A9" w:rsidRPr="00985365">
              <w:rPr>
                <w:rFonts w:ascii="David" w:eastAsiaTheme="minorHAnsi" w:hAnsi="David" w:cs="David"/>
                <w:i w:val="0"/>
                <w:iCs w:val="0"/>
                <w:color w:val="auto"/>
                <w:sz w:val="24"/>
                <w:szCs w:val="24"/>
                <w:rtl/>
                <w:rPrChange w:id="2724" w:author="Nir Ostrovski" w:date="2018-09-05T13:31:00Z">
                  <w:rPr>
                    <w:rFonts w:ascii="David" w:eastAsiaTheme="minorHAnsi" w:hAnsi="David" w:cs="David"/>
                    <w:i w:val="0"/>
                    <w:iCs w:val="0"/>
                    <w:color w:val="auto"/>
                    <w:rtl/>
                  </w:rPr>
                </w:rPrChange>
              </w:rPr>
              <w:t xml:space="preserve">95% </w:t>
            </w:r>
            <w:r w:rsidRPr="00985365">
              <w:rPr>
                <w:rFonts w:ascii="David" w:eastAsiaTheme="minorHAnsi" w:hAnsi="David" w:cs="David"/>
                <w:i w:val="0"/>
                <w:iCs w:val="0"/>
                <w:color w:val="auto"/>
                <w:sz w:val="24"/>
                <w:szCs w:val="24"/>
                <w:rtl/>
                <w:rPrChange w:id="2725" w:author="Nir Ostrovski" w:date="2018-09-05T13:31:00Z">
                  <w:rPr>
                    <w:rFonts w:ascii="David" w:eastAsiaTheme="minorHAnsi" w:hAnsi="David" w:cs="David"/>
                    <w:i w:val="0"/>
                    <w:iCs w:val="0"/>
                    <w:color w:val="auto"/>
                    <w:rtl/>
                  </w:rPr>
                </w:rPrChange>
              </w:rPr>
              <w:t>מהמקרים</w:t>
            </w:r>
            <w:r w:rsidR="002418A9" w:rsidRPr="00985365">
              <w:rPr>
                <w:rFonts w:ascii="David" w:eastAsiaTheme="minorHAnsi" w:hAnsi="David" w:cs="David"/>
                <w:i w:val="0"/>
                <w:iCs w:val="0"/>
                <w:color w:val="auto"/>
                <w:sz w:val="24"/>
                <w:szCs w:val="24"/>
                <w:rtl/>
                <w:rPrChange w:id="2726" w:author="Nir Ostrovski" w:date="2018-09-05T13:31:00Z">
                  <w:rPr>
                    <w:rFonts w:ascii="David" w:eastAsiaTheme="minorHAnsi" w:hAnsi="David" w:cs="David"/>
                    <w:i w:val="0"/>
                    <w:iCs w:val="0"/>
                    <w:color w:val="auto"/>
                    <w:rtl/>
                  </w:rPr>
                </w:rPrChange>
              </w:rPr>
              <w:t>.</w:t>
            </w:r>
          </w:p>
        </w:tc>
      </w:tr>
    </w:tbl>
    <w:p w14:paraId="016B477C" w14:textId="77777777" w:rsidR="00520994" w:rsidRPr="00985365" w:rsidRDefault="00520994" w:rsidP="00F01E68">
      <w:pPr>
        <w:rPr>
          <w:rFonts w:ascii="David" w:hAnsi="David" w:cs="David"/>
          <w:rtl/>
        </w:rPr>
      </w:pPr>
    </w:p>
    <w:p w14:paraId="6557DBE4" w14:textId="77777777" w:rsidR="00520994" w:rsidRPr="00985365" w:rsidRDefault="00520994">
      <w:pPr>
        <w:rPr>
          <w:rFonts w:ascii="David" w:hAnsi="David" w:cs="David"/>
          <w:color w:val="2F5496" w:themeColor="accent1" w:themeShade="BF"/>
          <w:sz w:val="32"/>
          <w:szCs w:val="32"/>
          <w:rtl/>
        </w:rPr>
      </w:pPr>
      <w:r w:rsidRPr="00985365">
        <w:rPr>
          <w:rFonts w:ascii="David" w:hAnsi="David" w:cs="David"/>
          <w:rtl/>
        </w:rPr>
        <w:br w:type="page"/>
      </w:r>
    </w:p>
    <w:p w14:paraId="686D3125" w14:textId="4B2D0AB9" w:rsidR="00A8094B" w:rsidRPr="00985365" w:rsidRDefault="00A8094B" w:rsidP="007F4495">
      <w:pPr>
        <w:pStyle w:val="Heading1"/>
        <w:bidi/>
        <w:spacing w:line="480" w:lineRule="auto"/>
        <w:rPr>
          <w:rFonts w:ascii="David" w:hAnsi="David" w:cs="David"/>
          <w:b/>
          <w:bCs/>
          <w:sz w:val="28"/>
          <w:szCs w:val="28"/>
          <w:rtl/>
        </w:rPr>
      </w:pPr>
      <w:bookmarkStart w:id="2727" w:name="_Toc515703835"/>
      <w:bookmarkStart w:id="2728" w:name="_Toc515814445"/>
      <w:bookmarkStart w:id="2729" w:name="_Toc515814647"/>
      <w:bookmarkStart w:id="2730" w:name="_Toc522902726"/>
      <w:bookmarkStart w:id="2731" w:name="_Toc522902844"/>
      <w:bookmarkStart w:id="2732" w:name="_Toc515703836"/>
      <w:bookmarkStart w:id="2733" w:name="_Toc515814446"/>
      <w:bookmarkStart w:id="2734" w:name="_Toc515814648"/>
      <w:bookmarkStart w:id="2735" w:name="_Toc522902727"/>
      <w:bookmarkStart w:id="2736" w:name="_Toc522902845"/>
      <w:bookmarkStart w:id="2737" w:name="_Toc515703837"/>
      <w:bookmarkStart w:id="2738" w:name="_Toc515814447"/>
      <w:bookmarkStart w:id="2739" w:name="_Toc515814649"/>
      <w:bookmarkStart w:id="2740" w:name="_Toc522902728"/>
      <w:bookmarkStart w:id="2741" w:name="_Toc522902846"/>
      <w:bookmarkStart w:id="2742" w:name="_Toc515703838"/>
      <w:bookmarkStart w:id="2743" w:name="_Toc515814448"/>
      <w:bookmarkStart w:id="2744" w:name="_Toc515814650"/>
      <w:bookmarkStart w:id="2745" w:name="_Toc522902729"/>
      <w:bookmarkStart w:id="2746" w:name="_Toc522902847"/>
      <w:bookmarkStart w:id="2747" w:name="_Toc515703839"/>
      <w:bookmarkStart w:id="2748" w:name="_Toc515814449"/>
      <w:bookmarkStart w:id="2749" w:name="_Toc515814651"/>
      <w:bookmarkStart w:id="2750" w:name="_Toc522902730"/>
      <w:bookmarkStart w:id="2751" w:name="_Toc522902848"/>
      <w:bookmarkStart w:id="2752" w:name="_Toc515703840"/>
      <w:bookmarkStart w:id="2753" w:name="_Toc515814450"/>
      <w:bookmarkStart w:id="2754" w:name="_Toc515814652"/>
      <w:bookmarkStart w:id="2755" w:name="_Toc522902731"/>
      <w:bookmarkStart w:id="2756" w:name="_Toc522902849"/>
      <w:bookmarkStart w:id="2757" w:name="_Toc515703841"/>
      <w:bookmarkStart w:id="2758" w:name="_Toc515814451"/>
      <w:bookmarkStart w:id="2759" w:name="_Toc515814653"/>
      <w:bookmarkStart w:id="2760" w:name="_Toc522902732"/>
      <w:bookmarkStart w:id="2761" w:name="_Toc522902850"/>
      <w:bookmarkStart w:id="2762" w:name="_Toc515703842"/>
      <w:bookmarkStart w:id="2763" w:name="_Toc515814452"/>
      <w:bookmarkStart w:id="2764" w:name="_Toc515814654"/>
      <w:bookmarkStart w:id="2765" w:name="_Toc522902733"/>
      <w:bookmarkStart w:id="2766" w:name="_Toc522902851"/>
      <w:bookmarkStart w:id="2767" w:name="_Toc515703843"/>
      <w:bookmarkStart w:id="2768" w:name="_Toc515814453"/>
      <w:bookmarkStart w:id="2769" w:name="_Toc515814655"/>
      <w:bookmarkStart w:id="2770" w:name="_Toc522902734"/>
      <w:bookmarkStart w:id="2771" w:name="_Toc522902852"/>
      <w:bookmarkStart w:id="2772" w:name="_Toc515703844"/>
      <w:bookmarkStart w:id="2773" w:name="_Toc515814454"/>
      <w:bookmarkStart w:id="2774" w:name="_Toc515814656"/>
      <w:bookmarkStart w:id="2775" w:name="_Toc522902735"/>
      <w:bookmarkStart w:id="2776" w:name="_Toc522902853"/>
      <w:bookmarkStart w:id="2777" w:name="_Toc515703845"/>
      <w:bookmarkStart w:id="2778" w:name="_Toc515814455"/>
      <w:bookmarkStart w:id="2779" w:name="_Toc515814657"/>
      <w:bookmarkStart w:id="2780" w:name="_Toc522902736"/>
      <w:bookmarkStart w:id="2781" w:name="_Toc522902854"/>
      <w:bookmarkStart w:id="2782" w:name="_Toc515703846"/>
      <w:bookmarkStart w:id="2783" w:name="_Toc515814456"/>
      <w:bookmarkStart w:id="2784" w:name="_Toc515814658"/>
      <w:bookmarkStart w:id="2785" w:name="_Toc522902737"/>
      <w:bookmarkStart w:id="2786" w:name="_Toc522902855"/>
      <w:bookmarkStart w:id="2787" w:name="_Toc515703847"/>
      <w:bookmarkStart w:id="2788" w:name="_Toc515814457"/>
      <w:bookmarkStart w:id="2789" w:name="_Toc515814659"/>
      <w:bookmarkStart w:id="2790" w:name="_Toc522902738"/>
      <w:bookmarkStart w:id="2791" w:name="_Toc522902856"/>
      <w:bookmarkStart w:id="2792" w:name="_Toc515703848"/>
      <w:bookmarkStart w:id="2793" w:name="_Toc515814458"/>
      <w:bookmarkStart w:id="2794" w:name="_Toc515814660"/>
      <w:bookmarkStart w:id="2795" w:name="_Toc522902739"/>
      <w:bookmarkStart w:id="2796" w:name="_Toc522902857"/>
      <w:bookmarkStart w:id="2797" w:name="_Toc515703849"/>
      <w:bookmarkStart w:id="2798" w:name="_Toc515814459"/>
      <w:bookmarkStart w:id="2799" w:name="_Toc515814661"/>
      <w:bookmarkStart w:id="2800" w:name="_Toc522902740"/>
      <w:bookmarkStart w:id="2801" w:name="_Toc522902858"/>
      <w:bookmarkStart w:id="2802" w:name="_Toc515703850"/>
      <w:bookmarkStart w:id="2803" w:name="_Toc515814460"/>
      <w:bookmarkStart w:id="2804" w:name="_Toc515814662"/>
      <w:bookmarkStart w:id="2805" w:name="_Toc522902741"/>
      <w:bookmarkStart w:id="2806" w:name="_Toc522902859"/>
      <w:bookmarkStart w:id="2807" w:name="_Toc515703851"/>
      <w:bookmarkStart w:id="2808" w:name="_Toc515814461"/>
      <w:bookmarkStart w:id="2809" w:name="_Toc515814663"/>
      <w:bookmarkStart w:id="2810" w:name="_Toc522902742"/>
      <w:bookmarkStart w:id="2811" w:name="_Toc522902860"/>
      <w:bookmarkStart w:id="2812" w:name="_Toc515703852"/>
      <w:bookmarkStart w:id="2813" w:name="_Toc515814462"/>
      <w:bookmarkStart w:id="2814" w:name="_Toc515814664"/>
      <w:bookmarkStart w:id="2815" w:name="_Toc522902743"/>
      <w:bookmarkStart w:id="2816" w:name="_Toc522902861"/>
      <w:bookmarkStart w:id="2817" w:name="_Toc515703853"/>
      <w:bookmarkStart w:id="2818" w:name="_Toc515814463"/>
      <w:bookmarkStart w:id="2819" w:name="_Toc515814665"/>
      <w:bookmarkStart w:id="2820" w:name="_Toc522902744"/>
      <w:bookmarkStart w:id="2821" w:name="_Toc522902862"/>
      <w:bookmarkStart w:id="2822" w:name="_Toc515703854"/>
      <w:bookmarkStart w:id="2823" w:name="_Toc515814464"/>
      <w:bookmarkStart w:id="2824" w:name="_Toc515814666"/>
      <w:bookmarkStart w:id="2825" w:name="_Toc522902745"/>
      <w:bookmarkStart w:id="2826" w:name="_Toc522902863"/>
      <w:bookmarkStart w:id="2827" w:name="_Toc515703855"/>
      <w:bookmarkStart w:id="2828" w:name="_Toc515814465"/>
      <w:bookmarkStart w:id="2829" w:name="_Toc515814667"/>
      <w:bookmarkStart w:id="2830" w:name="_Toc522902746"/>
      <w:bookmarkStart w:id="2831" w:name="_Toc522902864"/>
      <w:bookmarkStart w:id="2832" w:name="_Toc523917421"/>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r w:rsidRPr="00985365">
        <w:rPr>
          <w:rFonts w:ascii="David" w:hAnsi="David" w:cs="David"/>
          <w:b/>
          <w:bCs/>
          <w:sz w:val="28"/>
          <w:szCs w:val="28"/>
          <w:rtl/>
        </w:rPr>
        <w:lastRenderedPageBreak/>
        <w:t>סקירת ספרות</w:t>
      </w:r>
      <w:r w:rsidR="001A0D3A" w:rsidRPr="00985365">
        <w:rPr>
          <w:rFonts w:ascii="David" w:hAnsi="David" w:cs="David"/>
          <w:b/>
          <w:bCs/>
          <w:sz w:val="28"/>
          <w:szCs w:val="28"/>
          <w:rtl/>
        </w:rPr>
        <w:t xml:space="preserve"> וסקר שוק</w:t>
      </w:r>
      <w:bookmarkEnd w:id="2832"/>
    </w:p>
    <w:p w14:paraId="286C8D4F" w14:textId="06D6AA93" w:rsidR="001A0D3A" w:rsidRPr="00985365" w:rsidRDefault="001A0D3A" w:rsidP="00F01E68">
      <w:pPr>
        <w:pStyle w:val="Heading2"/>
        <w:bidi/>
        <w:rPr>
          <w:rFonts w:ascii="David" w:eastAsiaTheme="minorHAnsi" w:hAnsi="David" w:cs="David"/>
        </w:rPr>
      </w:pPr>
      <w:bookmarkStart w:id="2833" w:name="_Toc523917422"/>
      <w:r w:rsidRPr="00985365">
        <w:rPr>
          <w:rFonts w:ascii="David" w:eastAsiaTheme="minorHAnsi" w:hAnsi="David" w:cs="David" w:hint="eastAsia"/>
          <w:rtl/>
        </w:rPr>
        <w:t>סקירת</w:t>
      </w:r>
      <w:r w:rsidRPr="00985365">
        <w:rPr>
          <w:rFonts w:ascii="David" w:eastAsiaTheme="minorHAnsi" w:hAnsi="David" w:cs="David"/>
          <w:rtl/>
        </w:rPr>
        <w:t xml:space="preserve"> </w:t>
      </w:r>
      <w:r w:rsidRPr="00985365">
        <w:rPr>
          <w:rFonts w:ascii="David" w:eastAsiaTheme="minorHAnsi" w:hAnsi="David" w:cs="David" w:hint="eastAsia"/>
          <w:rtl/>
        </w:rPr>
        <w:t>ספרות</w:t>
      </w:r>
      <w:bookmarkEnd w:id="2833"/>
    </w:p>
    <w:p w14:paraId="35EE0871" w14:textId="70090FE8" w:rsidR="00045497" w:rsidRPr="00985365" w:rsidRDefault="00045497" w:rsidP="00C2018D">
      <w:pPr>
        <w:pStyle w:val="Heading3"/>
        <w:bidi/>
        <w:rPr>
          <w:rFonts w:ascii="David" w:eastAsiaTheme="minorHAnsi" w:hAnsi="David" w:cs="David"/>
          <w:rtl/>
        </w:rPr>
      </w:pPr>
      <w:r w:rsidRPr="00985365">
        <w:rPr>
          <w:rFonts w:ascii="David" w:eastAsiaTheme="minorHAnsi" w:hAnsi="David" w:cs="David" w:hint="eastAsia"/>
          <w:rtl/>
        </w:rPr>
        <w:t>מערכת</w:t>
      </w:r>
      <w:r w:rsidRPr="00985365">
        <w:rPr>
          <w:rFonts w:ascii="David" w:eastAsiaTheme="minorHAnsi" w:hAnsi="David" w:cs="David"/>
          <w:rtl/>
        </w:rPr>
        <w:t xml:space="preserve"> </w:t>
      </w:r>
      <w:r w:rsidRPr="00985365">
        <w:rPr>
          <w:rFonts w:ascii="David" w:eastAsiaTheme="minorHAnsi" w:hAnsi="David" w:cs="David" w:hint="eastAsia"/>
          <w:rtl/>
        </w:rPr>
        <w:t>ממליצה</w:t>
      </w:r>
    </w:p>
    <w:p w14:paraId="400336C7" w14:textId="37143234" w:rsidR="00A8094B" w:rsidRPr="00985365" w:rsidRDefault="00484F3A" w:rsidP="00647373">
      <w:pPr>
        <w:pStyle w:val="NormalWeb"/>
        <w:bidi/>
        <w:spacing w:before="0" w:beforeAutospacing="0" w:after="0" w:afterAutospacing="0" w:line="480" w:lineRule="auto"/>
        <w:jc w:val="both"/>
        <w:rPr>
          <w:rFonts w:ascii="David" w:eastAsiaTheme="minorHAnsi" w:hAnsi="David" w:cs="David"/>
        </w:rPr>
      </w:pPr>
      <w:ins w:id="2834" w:author="michael lazar" w:date="2018-09-04T20:35:00Z">
        <w:r w:rsidRPr="00985365">
          <w:rPr>
            <w:rFonts w:ascii="David" w:eastAsiaTheme="minorHAnsi" w:hAnsi="David" w:cs="David"/>
            <w:rtl/>
          </w:rPr>
          <w:t>[15.1]</w:t>
        </w:r>
        <w:r w:rsidRPr="00985365">
          <w:rPr>
            <w:rFonts w:ascii="David" w:eastAsiaTheme="minorHAnsi" w:hAnsi="David" w:cs="David"/>
          </w:rPr>
          <w:t xml:space="preserve"> </w:t>
        </w:r>
      </w:ins>
      <w:r w:rsidR="0073226D" w:rsidRPr="00985365">
        <w:rPr>
          <w:rFonts w:ascii="David" w:eastAsiaTheme="minorHAnsi" w:hAnsi="David" w:cs="David"/>
          <w:rtl/>
        </w:rPr>
        <w:t>מערכת ממליצה (</w:t>
      </w:r>
      <w:r w:rsidR="0073226D" w:rsidRPr="00985365">
        <w:rPr>
          <w:rFonts w:ascii="David" w:eastAsiaTheme="minorHAnsi" w:hAnsi="David" w:cs="David"/>
        </w:rPr>
        <w:t>Recommender system</w:t>
      </w:r>
      <w:r w:rsidR="0073226D" w:rsidRPr="00985365">
        <w:rPr>
          <w:rFonts w:ascii="David" w:eastAsiaTheme="minorHAnsi" w:hAnsi="David" w:cs="David"/>
          <w:rtl/>
        </w:rPr>
        <w:t xml:space="preserve">) הן מערכות האוספות מידע על המשתמשים כדי לעזור להם לסנן כמויות גדולות של מידע ובכך לספק להם רק את הנתונים הרלוונטיים ביותר באמצעות </w:t>
      </w:r>
      <w:r w:rsidR="00542F31" w:rsidRPr="00985365">
        <w:rPr>
          <w:rFonts w:ascii="David" w:eastAsiaTheme="minorHAnsi" w:hAnsi="David" w:cs="David" w:hint="eastAsia"/>
          <w:rtl/>
        </w:rPr>
        <w:t>תהליך</w:t>
      </w:r>
      <w:r w:rsidR="00542F31" w:rsidRPr="00985365">
        <w:rPr>
          <w:rFonts w:ascii="David" w:eastAsiaTheme="minorHAnsi" w:hAnsi="David" w:cs="David"/>
          <w:rtl/>
        </w:rPr>
        <w:t xml:space="preserve"> </w:t>
      </w:r>
      <w:r w:rsidR="0073226D" w:rsidRPr="00985365">
        <w:rPr>
          <w:rFonts w:ascii="David" w:eastAsiaTheme="minorHAnsi" w:hAnsi="David" w:cs="David"/>
          <w:rtl/>
        </w:rPr>
        <w:t>של סינון.</w:t>
      </w:r>
    </w:p>
    <w:p w14:paraId="56593E11" w14:textId="77777777" w:rsidR="00A8094B" w:rsidRPr="00985365" w:rsidRDefault="00A8094B" w:rsidP="00A8094B">
      <w:pPr>
        <w:bidi/>
        <w:spacing w:after="0" w:line="480" w:lineRule="auto"/>
        <w:jc w:val="both"/>
        <w:rPr>
          <w:rFonts w:ascii="David" w:hAnsi="David" w:cs="David"/>
          <w:sz w:val="24"/>
          <w:szCs w:val="24"/>
          <w:rtl/>
        </w:rPr>
      </w:pPr>
      <w:r w:rsidRPr="00985365">
        <w:rPr>
          <w:rFonts w:ascii="David" w:hAnsi="David" w:cs="David"/>
          <w:sz w:val="24"/>
          <w:szCs w:val="24"/>
          <w:rtl/>
        </w:rPr>
        <w:t>תהליך הסינון מתבסס על מידע הנאסף על המשתמש לרוב באחת משתי השיטות או בשילובן:</w:t>
      </w:r>
    </w:p>
    <w:p w14:paraId="38AF00D8"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מוגדר (</w:t>
      </w:r>
      <w:r w:rsidRPr="00985365">
        <w:rPr>
          <w:rFonts w:ascii="David" w:hAnsi="David" w:cs="David"/>
          <w:sz w:val="24"/>
          <w:szCs w:val="24"/>
        </w:rPr>
        <w:t>explicit</w:t>
      </w:r>
      <w:r w:rsidRPr="00985365">
        <w:rPr>
          <w:rFonts w:ascii="David" w:hAnsi="David" w:cs="David"/>
          <w:sz w:val="24"/>
          <w:szCs w:val="24"/>
          <w:rtl/>
        </w:rPr>
        <w:t>), לדוגמה: בדיקה של ציונים \ הערכות אותם נתן המשתמש.</w:t>
      </w:r>
    </w:p>
    <w:p w14:paraId="2CC0432D" w14:textId="77777777" w:rsidR="00A8094B" w:rsidRPr="00985365" w:rsidRDefault="00A8094B" w:rsidP="00170E79">
      <w:pPr>
        <w:numPr>
          <w:ilvl w:val="0"/>
          <w:numId w:val="8"/>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איסוף נתונים מרומז (</w:t>
      </w:r>
      <w:r w:rsidRPr="00985365">
        <w:rPr>
          <w:rFonts w:ascii="David" w:hAnsi="David" w:cs="David"/>
          <w:sz w:val="24"/>
          <w:szCs w:val="24"/>
        </w:rPr>
        <w:t>implicit</w:t>
      </w:r>
      <w:r w:rsidRPr="00985365">
        <w:rPr>
          <w:rFonts w:ascii="David" w:hAnsi="David" w:cs="David"/>
          <w:sz w:val="24"/>
          <w:szCs w:val="24"/>
          <w:rtl/>
        </w:rPr>
        <w:t>), לדוגמה: בחינה של התנהגות של המשתמש במערכת.</w:t>
      </w:r>
    </w:p>
    <w:p w14:paraId="66DDCD9E" w14:textId="49AF5F23" w:rsidR="00A8094B" w:rsidRPr="00985365" w:rsidDel="00484F3A" w:rsidRDefault="00A8094B" w:rsidP="00A8094B">
      <w:pPr>
        <w:bidi/>
        <w:spacing w:after="0" w:line="480" w:lineRule="auto"/>
        <w:jc w:val="both"/>
        <w:rPr>
          <w:ins w:id="2835" w:author="Afeka" w:date="2018-09-03T17:43:00Z"/>
          <w:del w:id="2836" w:author="michael lazar" w:date="2018-09-04T20:35:00Z"/>
          <w:rFonts w:ascii="David" w:hAnsi="David" w:cs="David"/>
          <w:sz w:val="24"/>
          <w:szCs w:val="24"/>
          <w:rtl/>
        </w:rPr>
      </w:pPr>
      <w:r w:rsidRPr="00985365">
        <w:rPr>
          <w:rFonts w:ascii="David" w:hAnsi="David" w:cs="David"/>
          <w:sz w:val="24"/>
          <w:szCs w:val="24"/>
          <w:rtl/>
        </w:rPr>
        <w:t xml:space="preserve">מערכות מסוג זה נפוצות מעוד והשימוש בהם רק גובר. מערכות אלו משפיעות על אופן קבלת ההחלטות שלנו בעולם הצרכנות האינטרנטי בזמן שאנחנו משוטטים ברשת כדי למצוא מתכון, בחירת השירים אותם ממליץ לנו </w:t>
      </w:r>
      <w:r w:rsidRPr="00985365">
        <w:rPr>
          <w:rFonts w:ascii="David" w:hAnsi="David" w:cs="David"/>
          <w:sz w:val="24"/>
          <w:szCs w:val="24"/>
        </w:rPr>
        <w:t>YouTube</w:t>
      </w:r>
      <w:r w:rsidRPr="00985365">
        <w:rPr>
          <w:rFonts w:ascii="David" w:hAnsi="David" w:cs="David"/>
          <w:sz w:val="24"/>
          <w:szCs w:val="24"/>
          <w:rtl/>
        </w:rPr>
        <w:t xml:space="preserve"> ועוד.</w:t>
      </w:r>
    </w:p>
    <w:p w14:paraId="382F0C0D" w14:textId="0F6F04B7" w:rsidR="00C2018D" w:rsidRPr="00985365" w:rsidRDefault="00C2018D" w:rsidP="0050190E">
      <w:pPr>
        <w:bidi/>
        <w:spacing w:after="0" w:line="480" w:lineRule="auto"/>
        <w:jc w:val="both"/>
        <w:rPr>
          <w:rFonts w:ascii="David" w:hAnsi="David" w:cs="David"/>
          <w:sz w:val="24"/>
          <w:szCs w:val="24"/>
          <w:rtl/>
        </w:rPr>
      </w:pPr>
      <w:ins w:id="2837" w:author="Afeka" w:date="2018-09-03T17:43:00Z">
        <w:del w:id="2838" w:author="michael lazar" w:date="2018-09-04T20:34:00Z">
          <w:r w:rsidRPr="00985365" w:rsidDel="00484F3A">
            <w:rPr>
              <w:rFonts w:ascii="David" w:hAnsi="David" w:cs="David"/>
              <w:sz w:val="24"/>
              <w:szCs w:val="24"/>
              <w:rtl/>
            </w:rPr>
            <w:delText>[</w:delText>
          </w:r>
        </w:del>
      </w:ins>
      <w:del w:id="2839" w:author="michael lazar" w:date="2018-09-04T20:34:00Z">
        <w:r w:rsidRPr="00985365" w:rsidDel="00484F3A">
          <w:rPr>
            <w:rFonts w:ascii="David" w:hAnsi="David" w:cs="David"/>
            <w:sz w:val="24"/>
            <w:szCs w:val="24"/>
            <w:rtl/>
          </w:rPr>
          <w:fldChar w:fldCharType="begin"/>
        </w:r>
        <w:r w:rsidR="00E53420" w:rsidRPr="00985365" w:rsidDel="00484F3A">
          <w:rPr>
            <w:rFonts w:ascii="David" w:hAnsi="David" w:cs="David"/>
            <w:sz w:val="24"/>
            <w:szCs w:val="24"/>
          </w:rPr>
          <w:delInstrText>HYPERLINK</w:delInstrText>
        </w:r>
        <w:r w:rsidR="00E53420" w:rsidRPr="00985365" w:rsidDel="00484F3A">
          <w:rPr>
            <w:rFonts w:ascii="David" w:hAnsi="David" w:cs="David"/>
            <w:sz w:val="24"/>
            <w:szCs w:val="24"/>
            <w:rtl/>
          </w:rPr>
          <w:delInstrText xml:space="preserve">  \</w:delInstrText>
        </w:r>
        <w:r w:rsidR="00E53420" w:rsidRPr="00985365" w:rsidDel="00484F3A">
          <w:rPr>
            <w:rFonts w:ascii="David" w:hAnsi="David" w:cs="David"/>
            <w:sz w:val="24"/>
            <w:szCs w:val="24"/>
          </w:rPr>
          <w:delInstrText>l</w:delInstrText>
        </w:r>
        <w:r w:rsidR="00E53420" w:rsidRPr="00985365" w:rsidDel="00484F3A">
          <w:rPr>
            <w:rFonts w:ascii="David" w:hAnsi="David" w:cs="David"/>
            <w:sz w:val="24"/>
            <w:szCs w:val="24"/>
            <w:rtl/>
          </w:rPr>
          <w:delInstrText xml:space="preserve"> "_</w:delInstrText>
        </w:r>
        <w:r w:rsidR="00E53420" w:rsidRPr="00985365" w:rsidDel="00484F3A">
          <w:rPr>
            <w:rFonts w:ascii="David" w:hAnsi="David" w:cs="David"/>
            <w:sz w:val="24"/>
            <w:szCs w:val="24"/>
          </w:rPr>
          <w:delInstrText>Murale_Narayanan,_Aswani</w:delInstrText>
        </w:r>
        <w:r w:rsidR="00E53420" w:rsidRPr="00985365" w:rsidDel="00484F3A">
          <w:rPr>
            <w:rFonts w:ascii="David" w:hAnsi="David" w:cs="David"/>
            <w:sz w:val="24"/>
            <w:szCs w:val="24"/>
            <w:rtl/>
          </w:rPr>
          <w:delInstrText>"</w:delInstrText>
        </w:r>
        <w:r w:rsidRPr="00985365" w:rsidDel="00484F3A">
          <w:rPr>
            <w:rFonts w:ascii="David" w:hAnsi="David" w:cs="David"/>
            <w:sz w:val="24"/>
            <w:szCs w:val="24"/>
            <w:rtl/>
          </w:rPr>
          <w:fldChar w:fldCharType="separate"/>
        </w:r>
      </w:del>
      <w:ins w:id="2840" w:author="Afeka" w:date="2018-09-03T17:43:00Z">
        <w:del w:id="2841" w:author="michael lazar" w:date="2018-09-03T19:11:00Z">
          <w:r w:rsidRPr="00985365" w:rsidDel="00E53420">
            <w:rPr>
              <w:rStyle w:val="Hyperlink"/>
              <w:rFonts w:ascii="David" w:hAnsi="David" w:cs="David" w:hint="eastAsia"/>
              <w:sz w:val="24"/>
              <w:szCs w:val="24"/>
              <w:rtl/>
            </w:rPr>
            <w:delText>מקור</w:delText>
          </w:r>
        </w:del>
        <w:del w:id="2842" w:author="michael lazar" w:date="2018-09-04T20:34:00Z">
          <w:r w:rsidRPr="00985365" w:rsidDel="00484F3A">
            <w:rPr>
              <w:rFonts w:ascii="David" w:hAnsi="David" w:cs="David"/>
              <w:sz w:val="24"/>
              <w:szCs w:val="24"/>
              <w:rtl/>
            </w:rPr>
            <w:fldChar w:fldCharType="end"/>
          </w:r>
          <w:r w:rsidRPr="00985365" w:rsidDel="00484F3A">
            <w:rPr>
              <w:rFonts w:ascii="David" w:hAnsi="David" w:cs="David"/>
              <w:sz w:val="24"/>
              <w:szCs w:val="24"/>
              <w:rtl/>
            </w:rPr>
            <w:delText>]</w:delText>
          </w:r>
        </w:del>
      </w:ins>
    </w:p>
    <w:p w14:paraId="67E19D0D" w14:textId="52BB54B8" w:rsidR="001E7289" w:rsidRPr="00985365" w:rsidRDefault="001E7289" w:rsidP="00F01E68">
      <w:pPr>
        <w:pStyle w:val="Heading3"/>
        <w:bidi/>
        <w:rPr>
          <w:rFonts w:ascii="David" w:hAnsi="David" w:cs="David"/>
          <w:rtl/>
        </w:rPr>
      </w:pPr>
      <w:r w:rsidRPr="00985365">
        <w:rPr>
          <w:rFonts w:ascii="David" w:hAnsi="David" w:cs="David" w:hint="eastAsia"/>
          <w:rtl/>
        </w:rPr>
        <w:t>עיבוד</w:t>
      </w:r>
      <w:r w:rsidRPr="00985365">
        <w:rPr>
          <w:rFonts w:ascii="David" w:hAnsi="David" w:cs="David"/>
          <w:rtl/>
        </w:rPr>
        <w:t xml:space="preserve"> </w:t>
      </w:r>
      <w:r w:rsidRPr="00985365">
        <w:rPr>
          <w:rFonts w:ascii="David" w:hAnsi="David" w:cs="David" w:hint="eastAsia"/>
          <w:rtl/>
        </w:rPr>
        <w:t>שפה</w:t>
      </w:r>
      <w:r w:rsidRPr="00985365">
        <w:rPr>
          <w:rFonts w:ascii="David" w:hAnsi="David" w:cs="David"/>
          <w:rtl/>
        </w:rPr>
        <w:t xml:space="preserve"> </w:t>
      </w:r>
      <w:r w:rsidRPr="00985365">
        <w:rPr>
          <w:rFonts w:ascii="David" w:hAnsi="David" w:cs="David" w:hint="eastAsia"/>
          <w:rtl/>
        </w:rPr>
        <w:t>טבעית</w:t>
      </w:r>
    </w:p>
    <w:p w14:paraId="6626100C" w14:textId="2A3362C1" w:rsidR="00A8094B" w:rsidRPr="00985365" w:rsidRDefault="00484F3A" w:rsidP="00A914D0">
      <w:pPr>
        <w:bidi/>
        <w:spacing w:after="0" w:line="480" w:lineRule="auto"/>
        <w:jc w:val="both"/>
        <w:rPr>
          <w:rFonts w:ascii="David" w:hAnsi="David" w:cs="David"/>
          <w:sz w:val="24"/>
          <w:szCs w:val="24"/>
          <w:rtl/>
        </w:rPr>
      </w:pPr>
      <w:ins w:id="2843" w:author="michael lazar" w:date="2018-09-04T20:35:00Z">
        <w:r w:rsidRPr="00985365">
          <w:rPr>
            <w:rFonts w:ascii="David" w:hAnsi="David" w:cs="David"/>
            <w:sz w:val="24"/>
            <w:szCs w:val="24"/>
            <w:rtl/>
          </w:rPr>
          <w:t xml:space="preserve">[15.2] </w:t>
        </w:r>
      </w:ins>
      <w:r w:rsidR="00A8094B" w:rsidRPr="00985365">
        <w:rPr>
          <w:rFonts w:ascii="David" w:hAnsi="David" w:cs="David"/>
          <w:sz w:val="24"/>
          <w:szCs w:val="24"/>
          <w:rtl/>
        </w:rPr>
        <w:t>עיבוד שפה טבעית (</w:t>
      </w:r>
      <w:r w:rsidR="00A8094B" w:rsidRPr="00985365">
        <w:rPr>
          <w:rFonts w:ascii="David" w:hAnsi="David" w:cs="David"/>
          <w:sz w:val="24"/>
          <w:szCs w:val="24"/>
        </w:rPr>
        <w:t>NLP</w:t>
      </w:r>
      <w:r w:rsidR="00A8094B" w:rsidRPr="00985365">
        <w:rPr>
          <w:rFonts w:ascii="David" w:hAnsi="David" w:cs="David"/>
          <w:sz w:val="24"/>
          <w:szCs w:val="24"/>
          <w:rtl/>
        </w:rPr>
        <w:t>) ה</w:t>
      </w:r>
      <w:r w:rsidR="008A76C1" w:rsidRPr="00985365">
        <w:rPr>
          <w:rFonts w:ascii="David" w:hAnsi="David" w:cs="David"/>
          <w:sz w:val="24"/>
          <w:szCs w:val="24"/>
          <w:rtl/>
        </w:rPr>
        <w:t>י</w:t>
      </w:r>
      <w:r w:rsidR="00A8094B" w:rsidRPr="00985365">
        <w:rPr>
          <w:rFonts w:ascii="David" w:hAnsi="David" w:cs="David"/>
          <w:sz w:val="24"/>
          <w:szCs w:val="24"/>
          <w:rtl/>
        </w:rPr>
        <w:t xml:space="preserve">נה שיטה מיחשובית לעיבוד נתונים המתקבלים כטקסט. מספר שיטות מנתחות התרחשות טקסטים בצורתם הטבעית, המדוברת וגם הכתובה על מנת להשיג הבנת טקסט בדומה להבנה האנושית וכך בעתיד לשמש למגוון משימות ויישומים. אך כדי ששיטות אלו </w:t>
      </w:r>
      <w:del w:id="2844" w:author="Keren Kalif" w:date="2018-09-02T21:08:00Z">
        <w:r w:rsidR="00A8094B" w:rsidRPr="00985365" w:rsidDel="00A914D0">
          <w:rPr>
            <w:rFonts w:ascii="David" w:hAnsi="David" w:cs="David"/>
            <w:sz w:val="24"/>
            <w:szCs w:val="24"/>
            <w:rtl/>
          </w:rPr>
          <w:delText xml:space="preserve">יעבוד </w:delText>
        </w:r>
      </w:del>
      <w:ins w:id="2845" w:author="Keren Kalif" w:date="2018-09-02T21:08:00Z">
        <w:r w:rsidR="00A914D0" w:rsidRPr="00985365">
          <w:rPr>
            <w:rFonts w:ascii="David" w:hAnsi="David" w:cs="David" w:hint="eastAsia"/>
            <w:sz w:val="24"/>
            <w:szCs w:val="24"/>
            <w:rtl/>
          </w:rPr>
          <w:t>יעבדו</w:t>
        </w:r>
        <w:r w:rsidR="00A914D0" w:rsidRPr="00985365">
          <w:rPr>
            <w:rFonts w:ascii="David" w:hAnsi="David" w:cs="David"/>
            <w:sz w:val="24"/>
            <w:szCs w:val="24"/>
            <w:rtl/>
          </w:rPr>
          <w:t xml:space="preserve"> </w:t>
        </w:r>
      </w:ins>
      <w:r w:rsidR="00A8094B" w:rsidRPr="00985365">
        <w:rPr>
          <w:rFonts w:ascii="David" w:hAnsi="David" w:cs="David"/>
          <w:sz w:val="24"/>
          <w:szCs w:val="24"/>
          <w:rtl/>
        </w:rPr>
        <w:t>יש צורך בביצוע מספר פעולות נרמול על הטקסט המתקבל. אחד השיטות הנה שיטת ה "הסימול" (</w:t>
      </w:r>
      <w:r w:rsidR="00A8094B" w:rsidRPr="00985365">
        <w:rPr>
          <w:rFonts w:ascii="David" w:hAnsi="David" w:cs="David"/>
          <w:sz w:val="24"/>
          <w:szCs w:val="24"/>
        </w:rPr>
        <w:t>Tokenization</w:t>
      </w:r>
      <w:r w:rsidR="00A8094B" w:rsidRPr="00985365">
        <w:rPr>
          <w:rFonts w:ascii="David" w:hAnsi="David" w:cs="David"/>
          <w:sz w:val="24"/>
          <w:szCs w:val="24"/>
          <w:rtl/>
        </w:rPr>
        <w:t>), שיטה זאת הופכת כל מילה בודדת לאיזה שהוא ערך מספרי. ועל ידי כך מתקבל תוצר מספרי המייצג את כל המשפט\פסקה\מסמך. כדי לשפר את יעילות השיטה ודיוקה מבצעים נרמול של הקלט. יש כמה שיטות מקובלות לנרמול:</w:t>
      </w:r>
    </w:p>
    <w:p w14:paraId="5D427A8B" w14:textId="4A078443" w:rsidR="00A8094B" w:rsidRPr="00985365" w:rsidRDefault="00A8094B" w:rsidP="00BA694E">
      <w:pPr>
        <w:numPr>
          <w:ilvl w:val="0"/>
          <w:numId w:val="9"/>
        </w:numPr>
        <w:shd w:val="clear" w:color="auto" w:fill="FFFFFF"/>
        <w:bidi/>
        <w:spacing w:after="0" w:line="480" w:lineRule="auto"/>
        <w:jc w:val="both"/>
        <w:textAlignment w:val="baseline"/>
        <w:rPr>
          <w:rFonts w:ascii="David" w:hAnsi="David" w:cs="David"/>
          <w:sz w:val="24"/>
          <w:szCs w:val="24"/>
          <w:rtl/>
        </w:rPr>
      </w:pPr>
      <w:r w:rsidRPr="00985365">
        <w:rPr>
          <w:rFonts w:ascii="David" w:hAnsi="David" w:cs="David"/>
          <w:sz w:val="24"/>
          <w:szCs w:val="24"/>
          <w:rtl/>
        </w:rPr>
        <w:t>ניקוי של מילים שנקראות "</w:t>
      </w:r>
      <w:r w:rsidRPr="00985365">
        <w:rPr>
          <w:rFonts w:ascii="David" w:hAnsi="David" w:cs="David"/>
          <w:sz w:val="24"/>
          <w:szCs w:val="24"/>
        </w:rPr>
        <w:t>stop words</w:t>
      </w:r>
      <w:r w:rsidRPr="00985365">
        <w:rPr>
          <w:rFonts w:ascii="David" w:hAnsi="David" w:cs="David"/>
          <w:sz w:val="24"/>
          <w:szCs w:val="24"/>
          <w:rtl/>
        </w:rPr>
        <w:t xml:space="preserve">" - אלו מילים שבדרך כלל </w:t>
      </w:r>
      <w:r w:rsidR="00BA694E" w:rsidRPr="00985365">
        <w:rPr>
          <w:rFonts w:ascii="David" w:hAnsi="David" w:cs="David"/>
          <w:sz w:val="24"/>
          <w:szCs w:val="24"/>
          <w:rtl/>
        </w:rPr>
        <w:t>נחשב</w:t>
      </w:r>
      <w:r w:rsidR="00BA694E" w:rsidRPr="00985365">
        <w:rPr>
          <w:rFonts w:ascii="David" w:hAnsi="David" w:cs="David" w:hint="eastAsia"/>
          <w:sz w:val="24"/>
          <w:szCs w:val="24"/>
          <w:rtl/>
        </w:rPr>
        <w:t>ות</w:t>
      </w:r>
      <w:r w:rsidR="00BA694E" w:rsidRPr="00985365">
        <w:rPr>
          <w:rFonts w:ascii="David" w:hAnsi="David" w:cs="David"/>
          <w:sz w:val="24"/>
          <w:szCs w:val="24"/>
          <w:rtl/>
        </w:rPr>
        <w:t xml:space="preserve"> </w:t>
      </w:r>
      <w:r w:rsidRPr="00985365">
        <w:rPr>
          <w:rFonts w:ascii="David" w:hAnsi="David" w:cs="David"/>
          <w:sz w:val="24"/>
          <w:szCs w:val="24"/>
          <w:rtl/>
        </w:rPr>
        <w:t>למילים הנפוצות ביותר בשפה ולכן הן יוצרות "רעש" ולא מועילות לתהליך הניתוח. לדוגמה מילים כגון: "</w:t>
      </w:r>
      <w:r w:rsidRPr="00985365">
        <w:rPr>
          <w:rFonts w:ascii="David" w:hAnsi="David" w:cs="David"/>
          <w:sz w:val="24"/>
          <w:szCs w:val="24"/>
        </w:rPr>
        <w:t>the</w:t>
      </w:r>
      <w:r w:rsidRPr="00985365">
        <w:rPr>
          <w:rFonts w:ascii="David" w:hAnsi="David" w:cs="David"/>
          <w:sz w:val="24"/>
          <w:szCs w:val="24"/>
          <w:rtl/>
        </w:rPr>
        <w:t>" "</w:t>
      </w:r>
      <w:r w:rsidRPr="00985365">
        <w:rPr>
          <w:rFonts w:ascii="David" w:hAnsi="David" w:cs="David"/>
          <w:sz w:val="24"/>
          <w:szCs w:val="24"/>
        </w:rPr>
        <w:t>and</w:t>
      </w:r>
      <w:r w:rsidRPr="00985365">
        <w:rPr>
          <w:rFonts w:ascii="David" w:hAnsi="David" w:cs="David"/>
          <w:sz w:val="24"/>
          <w:szCs w:val="24"/>
          <w:rtl/>
        </w:rPr>
        <w:t>","</w:t>
      </w:r>
      <w:r w:rsidRPr="00985365">
        <w:rPr>
          <w:rFonts w:ascii="David" w:hAnsi="David" w:cs="David"/>
          <w:sz w:val="24"/>
          <w:szCs w:val="24"/>
        </w:rPr>
        <w:t>a</w:t>
      </w:r>
      <w:r w:rsidRPr="00985365">
        <w:rPr>
          <w:rFonts w:ascii="David" w:hAnsi="David" w:cs="David"/>
          <w:sz w:val="24"/>
          <w:szCs w:val="24"/>
          <w:rtl/>
        </w:rPr>
        <w:t>"..</w:t>
      </w:r>
    </w:p>
    <w:p w14:paraId="5A640CB2" w14:textId="6FB9EC09" w:rsidR="00A8094B" w:rsidRPr="00985365" w:rsidDel="00484F3A" w:rsidRDefault="00A8094B" w:rsidP="00170E79">
      <w:pPr>
        <w:numPr>
          <w:ilvl w:val="0"/>
          <w:numId w:val="9"/>
        </w:numPr>
        <w:shd w:val="clear" w:color="auto" w:fill="FFFFFF"/>
        <w:bidi/>
        <w:spacing w:after="0" w:line="480" w:lineRule="auto"/>
        <w:jc w:val="both"/>
        <w:textAlignment w:val="baseline"/>
        <w:rPr>
          <w:ins w:id="2846" w:author="Afeka" w:date="2018-09-03T17:43:00Z"/>
          <w:del w:id="2847" w:author="michael lazar" w:date="2018-09-04T20:35:00Z"/>
          <w:rFonts w:ascii="David" w:hAnsi="David" w:cs="David"/>
          <w:sz w:val="24"/>
          <w:szCs w:val="24"/>
        </w:rPr>
      </w:pPr>
      <w:r w:rsidRPr="00985365">
        <w:rPr>
          <w:rFonts w:ascii="David" w:hAnsi="David" w:cs="David"/>
          <w:sz w:val="24"/>
          <w:szCs w:val="24"/>
          <w:rtl/>
        </w:rPr>
        <w:t>זיקוק המילה לצורה בסיסית (שורש) "</w:t>
      </w:r>
      <w:r w:rsidRPr="00985365">
        <w:rPr>
          <w:rFonts w:ascii="David" w:hAnsi="David" w:cs="David"/>
          <w:sz w:val="24"/>
          <w:szCs w:val="24"/>
        </w:rPr>
        <w:t>Stemming word</w:t>
      </w:r>
      <w:r w:rsidRPr="00985365">
        <w:rPr>
          <w:rFonts w:ascii="David" w:hAnsi="David" w:cs="David"/>
          <w:sz w:val="24"/>
          <w:szCs w:val="24"/>
          <w:rtl/>
        </w:rPr>
        <w:t>" – אחד הקשיים בניתוח שפה טבעית הוא השוני הרב של המילים בעלי משמעות זהה אך משמעותם זהה וגם שימושם במבנה המשפט. לכן כדי ליעל את תהליך הניתוח מבצעים את זיקוק והופכים את המילים לצורתם הבסיסית השורש ובכך מבטיחים שמנגנון הניתוח שלנו מכיר את המילה</w:t>
      </w:r>
      <w:ins w:id="2848" w:author="michael lazar" w:date="2018-09-04T20:35:00Z">
        <w:r w:rsidR="00484F3A" w:rsidRPr="00985365">
          <w:rPr>
            <w:rFonts w:ascii="David" w:hAnsi="David" w:cs="David"/>
            <w:sz w:val="24"/>
            <w:szCs w:val="24"/>
            <w:rtl/>
          </w:rPr>
          <w:t>.</w:t>
        </w:r>
      </w:ins>
      <w:del w:id="2849" w:author="michael lazar" w:date="2018-09-04T20:35:00Z">
        <w:r w:rsidR="001E7289" w:rsidRPr="00985365" w:rsidDel="00484F3A">
          <w:rPr>
            <w:rFonts w:ascii="David" w:hAnsi="David" w:cs="David"/>
            <w:sz w:val="24"/>
            <w:szCs w:val="24"/>
            <w:rtl/>
          </w:rPr>
          <w:delText>.</w:delText>
        </w:r>
      </w:del>
    </w:p>
    <w:p w14:paraId="0475528A" w14:textId="2D1A0C76" w:rsidR="00C2018D" w:rsidRPr="00985365" w:rsidRDefault="00C2018D" w:rsidP="0050190E">
      <w:pPr>
        <w:numPr>
          <w:ilvl w:val="0"/>
          <w:numId w:val="9"/>
        </w:numPr>
        <w:shd w:val="clear" w:color="auto" w:fill="FFFFFF"/>
        <w:bidi/>
        <w:spacing w:after="0" w:line="480" w:lineRule="auto"/>
        <w:jc w:val="both"/>
        <w:textAlignment w:val="baseline"/>
        <w:rPr>
          <w:rFonts w:ascii="David" w:hAnsi="David" w:cs="David"/>
          <w:sz w:val="24"/>
          <w:szCs w:val="24"/>
          <w:rPrChange w:id="2850" w:author="Nir Ostrovski" w:date="2018-09-05T13:30:00Z">
            <w:rPr/>
          </w:rPrChange>
        </w:rPr>
      </w:pPr>
      <w:ins w:id="2851" w:author="Afeka" w:date="2018-09-03T17:43:00Z">
        <w:del w:id="2852" w:author="michael lazar" w:date="2018-09-04T20:35:00Z">
          <w:r w:rsidRPr="00985365" w:rsidDel="00484F3A">
            <w:rPr>
              <w:rFonts w:ascii="David" w:hAnsi="David" w:cs="David"/>
              <w:sz w:val="24"/>
              <w:szCs w:val="24"/>
              <w:rtl/>
              <w:rPrChange w:id="2853" w:author="Nir Ostrovski" w:date="2018-09-05T13:30:00Z">
                <w:rPr>
                  <w:rtl/>
                </w:rPr>
              </w:rPrChange>
            </w:rPr>
            <w:delText>[</w:delText>
          </w:r>
        </w:del>
        <w:del w:id="2854" w:author="michael lazar" w:date="2018-09-03T19:12:00Z">
          <w:r w:rsidRPr="00985365" w:rsidDel="00E53420">
            <w:rPr>
              <w:rFonts w:hint="eastAsia"/>
              <w:rtl/>
              <w:rPrChange w:id="2855" w:author="Nir Ostrovski" w:date="2018-09-05T13:30:00Z">
                <w:rPr>
                  <w:rStyle w:val="Hyperlink"/>
                  <w:rFonts w:ascii="David" w:hAnsi="David" w:cs="David" w:hint="eastAsia"/>
                  <w:sz w:val="24"/>
                  <w:szCs w:val="24"/>
                  <w:rtl/>
                </w:rPr>
              </w:rPrChange>
            </w:rPr>
            <w:delText>מקור</w:delText>
          </w:r>
        </w:del>
        <w:del w:id="2856" w:author="michael lazar" w:date="2018-09-04T20:35:00Z">
          <w:r w:rsidRPr="00985365" w:rsidDel="00484F3A">
            <w:rPr>
              <w:rFonts w:ascii="David" w:hAnsi="David" w:cs="David"/>
              <w:sz w:val="24"/>
              <w:szCs w:val="24"/>
              <w:rtl/>
              <w:rPrChange w:id="2857" w:author="Nir Ostrovski" w:date="2018-09-05T13:30:00Z">
                <w:rPr>
                  <w:rtl/>
                </w:rPr>
              </w:rPrChange>
            </w:rPr>
            <w:delText>]</w:delText>
          </w:r>
        </w:del>
      </w:ins>
    </w:p>
    <w:p w14:paraId="47C3E4C1" w14:textId="2E412CB7" w:rsidR="001E7289" w:rsidRPr="00985365" w:rsidRDefault="001E7289" w:rsidP="00F01E68">
      <w:pPr>
        <w:pStyle w:val="Heading3"/>
        <w:bidi/>
        <w:rPr>
          <w:rFonts w:ascii="David" w:hAnsi="David" w:cs="David"/>
          <w:rtl/>
        </w:rPr>
      </w:pPr>
      <w:r w:rsidRPr="00985365">
        <w:rPr>
          <w:rFonts w:ascii="David" w:hAnsi="David" w:cs="David" w:hint="eastAsia"/>
          <w:rtl/>
        </w:rPr>
        <w:lastRenderedPageBreak/>
        <w:t>למידת</w:t>
      </w:r>
      <w:r w:rsidRPr="00985365">
        <w:rPr>
          <w:rFonts w:ascii="David" w:hAnsi="David" w:cs="David"/>
          <w:rtl/>
        </w:rPr>
        <w:t xml:space="preserve"> </w:t>
      </w:r>
      <w:r w:rsidRPr="00985365">
        <w:rPr>
          <w:rFonts w:ascii="David" w:hAnsi="David" w:cs="David" w:hint="eastAsia"/>
          <w:rtl/>
        </w:rPr>
        <w:t>מכונה</w:t>
      </w:r>
      <w:r w:rsidRPr="00985365">
        <w:rPr>
          <w:rFonts w:ascii="David" w:hAnsi="David" w:cs="David"/>
          <w:rtl/>
        </w:rPr>
        <w:t xml:space="preserve"> (</w:t>
      </w:r>
      <w:r w:rsidRPr="00985365">
        <w:rPr>
          <w:rFonts w:ascii="David" w:hAnsi="David" w:cs="David"/>
        </w:rPr>
        <w:t>Machine Learning</w:t>
      </w:r>
      <w:r w:rsidRPr="00985365">
        <w:rPr>
          <w:rFonts w:ascii="David" w:hAnsi="David" w:cs="David"/>
          <w:rtl/>
        </w:rPr>
        <w:t>)</w:t>
      </w:r>
    </w:p>
    <w:p w14:paraId="4B47FF93" w14:textId="7521FACA" w:rsidR="00A8094B" w:rsidRPr="00985365" w:rsidRDefault="00484F3A" w:rsidP="00A8094B">
      <w:pPr>
        <w:bidi/>
        <w:spacing w:after="0" w:line="480" w:lineRule="auto"/>
        <w:jc w:val="both"/>
        <w:rPr>
          <w:rFonts w:ascii="David" w:hAnsi="David" w:cs="David"/>
          <w:sz w:val="24"/>
          <w:szCs w:val="24"/>
          <w:rtl/>
        </w:rPr>
      </w:pPr>
      <w:ins w:id="2858" w:author="michael lazar" w:date="2018-09-04T20:35:00Z">
        <w:r w:rsidRPr="00985365">
          <w:rPr>
            <w:rFonts w:ascii="David" w:hAnsi="David" w:cs="David"/>
            <w:sz w:val="24"/>
            <w:szCs w:val="24"/>
            <w:rtl/>
          </w:rPr>
          <w:t xml:space="preserve">[15.3] </w:t>
        </w:r>
      </w:ins>
      <w:r w:rsidR="00A8094B" w:rsidRPr="00985365">
        <w:rPr>
          <w:rFonts w:ascii="David" w:hAnsi="David" w:cs="David"/>
          <w:sz w:val="24"/>
          <w:szCs w:val="24"/>
          <w:rtl/>
        </w:rPr>
        <w:t xml:space="preserve">למידת מכונה היא תת קטגוריה של מדעי המחשב </w:t>
      </w:r>
      <w:r w:rsidR="008A76C1" w:rsidRPr="00985365">
        <w:rPr>
          <w:rFonts w:ascii="David" w:hAnsi="David" w:cs="David"/>
          <w:sz w:val="24"/>
          <w:szCs w:val="24"/>
          <w:rtl/>
        </w:rPr>
        <w:t>ה</w:t>
      </w:r>
      <w:r w:rsidR="00A8094B" w:rsidRPr="00985365">
        <w:rPr>
          <w:rFonts w:ascii="David" w:hAnsi="David" w:cs="David"/>
          <w:sz w:val="24"/>
          <w:szCs w:val="24"/>
          <w:rtl/>
        </w:rPr>
        <w:t>מאפשר יכולת למידה של תוכנה מבלי שנדרשנו ליצור את הכל בקוד בצורה קשיחה ומראש. בעזרת אלגוריתמים שונים יכולה המערכת לבצע תהליך למידה בעזר</w:t>
      </w:r>
      <w:r w:rsidR="00BA694E" w:rsidRPr="00985365">
        <w:rPr>
          <w:rFonts w:ascii="David" w:hAnsi="David" w:cs="David" w:hint="eastAsia"/>
          <w:sz w:val="24"/>
          <w:szCs w:val="24"/>
          <w:rtl/>
        </w:rPr>
        <w:t>ת</w:t>
      </w:r>
      <w:r w:rsidR="00A8094B" w:rsidRPr="00985365">
        <w:rPr>
          <w:rFonts w:ascii="David" w:hAnsi="David" w:cs="David"/>
          <w:sz w:val="24"/>
          <w:szCs w:val="24"/>
          <w:rtl/>
        </w:rPr>
        <w:t xml:space="preserve"> נתוני "אימון" (</w:t>
      </w:r>
      <w:r w:rsidR="00A8094B" w:rsidRPr="00985365">
        <w:rPr>
          <w:rFonts w:ascii="David" w:hAnsi="David" w:cs="David"/>
          <w:sz w:val="24"/>
          <w:szCs w:val="24"/>
        </w:rPr>
        <w:t>training data</w:t>
      </w:r>
      <w:r w:rsidR="00A8094B" w:rsidRPr="00985365">
        <w:rPr>
          <w:rFonts w:ascii="David" w:hAnsi="David" w:cs="David"/>
          <w:sz w:val="24"/>
          <w:szCs w:val="24"/>
          <w:rtl/>
        </w:rPr>
        <w:t>) ולבצע חיזוי של תוצאה בהינתן קלט כל שהוא. למידת מכונה מתחלקת למספר סוגים, עיקריים שבהם:</w:t>
      </w:r>
    </w:p>
    <w:p w14:paraId="24248E5C" w14:textId="49318343" w:rsidR="00A8094B" w:rsidRPr="00985365" w:rsidRDefault="00A8094B" w:rsidP="00170E79">
      <w:pPr>
        <w:numPr>
          <w:ilvl w:val="0"/>
          <w:numId w:val="10"/>
        </w:numPr>
        <w:shd w:val="clear" w:color="auto" w:fill="FFFFFF"/>
        <w:bidi/>
        <w:spacing w:after="0" w:line="480" w:lineRule="auto"/>
        <w:jc w:val="both"/>
        <w:textAlignment w:val="baseline"/>
        <w:rPr>
          <w:ins w:id="2859" w:author="michael lazar" w:date="2018-09-03T19:14:00Z"/>
          <w:rFonts w:ascii="David" w:hAnsi="David" w:cs="David"/>
          <w:sz w:val="24"/>
          <w:szCs w:val="24"/>
        </w:rPr>
      </w:pPr>
      <w:r w:rsidRPr="00985365">
        <w:rPr>
          <w:rFonts w:ascii="David" w:hAnsi="David" w:cs="David"/>
          <w:sz w:val="24"/>
          <w:szCs w:val="24"/>
        </w:rPr>
        <w:t>Supervised learning</w:t>
      </w:r>
      <w:r w:rsidRPr="00985365">
        <w:rPr>
          <w:rFonts w:ascii="David" w:hAnsi="David" w:cs="David"/>
          <w:sz w:val="24"/>
          <w:szCs w:val="24"/>
          <w:rtl/>
        </w:rPr>
        <w:t xml:space="preserve"> – שיטה בה יש לך מיפוי של הקלט </w:t>
      </w:r>
      <w:r w:rsidRPr="00985365">
        <w:rPr>
          <w:rFonts w:ascii="David" w:hAnsi="David" w:cs="David"/>
          <w:sz w:val="24"/>
          <w:szCs w:val="24"/>
        </w:rPr>
        <w:t>X</w:t>
      </w:r>
      <w:r w:rsidRPr="00985365">
        <w:rPr>
          <w:rFonts w:ascii="David" w:hAnsi="David" w:cs="David"/>
          <w:sz w:val="24"/>
          <w:szCs w:val="24"/>
          <w:rtl/>
        </w:rPr>
        <w:t xml:space="preserve"> לערך </w:t>
      </w:r>
      <w:r w:rsidRPr="00985365">
        <w:rPr>
          <w:rFonts w:ascii="David" w:hAnsi="David" w:cs="David"/>
          <w:sz w:val="24"/>
          <w:szCs w:val="24"/>
        </w:rPr>
        <w:t>Y</w:t>
      </w:r>
      <w:r w:rsidRPr="00985365">
        <w:rPr>
          <w:rFonts w:ascii="David" w:hAnsi="David" w:cs="David"/>
          <w:sz w:val="24"/>
          <w:szCs w:val="24"/>
          <w:rtl/>
        </w:rPr>
        <w:t xml:space="preserve"> ספציפי</w:t>
      </w:r>
      <w:r w:rsidR="001E7289" w:rsidRPr="00985365">
        <w:rPr>
          <w:rFonts w:ascii="David" w:hAnsi="David" w:cs="David"/>
          <w:sz w:val="24"/>
          <w:szCs w:val="24"/>
          <w:rtl/>
        </w:rPr>
        <w:t>.</w:t>
      </w:r>
    </w:p>
    <w:p w14:paraId="0B8581C7" w14:textId="57A0BFC5" w:rsidR="00E53420" w:rsidRPr="00985365" w:rsidRDefault="00E53420" w:rsidP="00E53420">
      <w:pPr>
        <w:numPr>
          <w:ilvl w:val="1"/>
          <w:numId w:val="10"/>
        </w:numPr>
        <w:shd w:val="clear" w:color="auto" w:fill="FFFFFF"/>
        <w:bidi/>
        <w:spacing w:after="0" w:line="480" w:lineRule="auto"/>
        <w:jc w:val="both"/>
        <w:textAlignment w:val="baseline"/>
        <w:rPr>
          <w:ins w:id="2860" w:author="michael lazar" w:date="2018-09-03T19:15:00Z"/>
          <w:rFonts w:ascii="David" w:hAnsi="David" w:cs="David"/>
          <w:sz w:val="24"/>
          <w:szCs w:val="24"/>
        </w:rPr>
      </w:pPr>
      <w:ins w:id="2861" w:author="michael lazar" w:date="2018-09-03T19:14:00Z">
        <w:r w:rsidRPr="00985365">
          <w:rPr>
            <w:rFonts w:ascii="David" w:hAnsi="David" w:cs="David" w:hint="eastAsia"/>
            <w:sz w:val="24"/>
            <w:szCs w:val="24"/>
            <w:rtl/>
          </w:rPr>
          <w:t>יתרונות</w:t>
        </w:r>
        <w:r w:rsidRPr="00985365">
          <w:rPr>
            <w:rFonts w:ascii="David" w:hAnsi="David" w:cs="David"/>
            <w:sz w:val="24"/>
            <w:szCs w:val="24"/>
            <w:rtl/>
          </w:rPr>
          <w:t>:</w:t>
        </w:r>
      </w:ins>
    </w:p>
    <w:p w14:paraId="4CE9D284" w14:textId="053C52E9" w:rsidR="00E53420" w:rsidRPr="00985365" w:rsidRDefault="00E53420" w:rsidP="00E53420">
      <w:pPr>
        <w:numPr>
          <w:ilvl w:val="2"/>
          <w:numId w:val="10"/>
        </w:numPr>
        <w:shd w:val="clear" w:color="auto" w:fill="FFFFFF"/>
        <w:bidi/>
        <w:spacing w:after="0" w:line="480" w:lineRule="auto"/>
        <w:jc w:val="both"/>
        <w:textAlignment w:val="baseline"/>
        <w:rPr>
          <w:ins w:id="2862" w:author="michael lazar" w:date="2018-09-03T19:20:00Z"/>
          <w:rFonts w:ascii="David" w:hAnsi="David" w:cs="David"/>
          <w:sz w:val="24"/>
          <w:szCs w:val="24"/>
        </w:rPr>
      </w:pPr>
      <w:ins w:id="2863" w:author="michael lazar" w:date="2018-09-03T19:18:00Z">
        <w:r w:rsidRPr="00985365">
          <w:rPr>
            <w:rFonts w:ascii="David" w:hAnsi="David" w:cs="David" w:hint="eastAsia"/>
            <w:sz w:val="24"/>
            <w:szCs w:val="24"/>
            <w:rtl/>
          </w:rPr>
          <w:t>הגדרת</w:t>
        </w:r>
        <w:r w:rsidRPr="00985365">
          <w:rPr>
            <w:rFonts w:ascii="David" w:hAnsi="David" w:cs="David"/>
            <w:sz w:val="24"/>
            <w:szCs w:val="24"/>
            <w:rtl/>
          </w:rPr>
          <w:t xml:space="preserve"> </w:t>
        </w:r>
      </w:ins>
      <w:ins w:id="2864" w:author="michael lazar" w:date="2018-09-03T19:22:00Z">
        <w:r w:rsidR="00BF0CF3" w:rsidRPr="00985365">
          <w:rPr>
            <w:rFonts w:ascii="David" w:hAnsi="David" w:cs="David" w:hint="eastAsia"/>
            <w:sz w:val="24"/>
            <w:szCs w:val="24"/>
            <w:rtl/>
          </w:rPr>
          <w:t>ה</w:t>
        </w:r>
      </w:ins>
      <w:ins w:id="2865" w:author="michael lazar" w:date="2018-09-03T19:23:00Z">
        <w:r w:rsidR="00BF0CF3" w:rsidRPr="00985365">
          <w:rPr>
            <w:rFonts w:ascii="David" w:hAnsi="David" w:cs="David" w:hint="eastAsia"/>
            <w:sz w:val="24"/>
            <w:szCs w:val="24"/>
            <w:rtl/>
          </w:rPr>
          <w:t>קלטים</w:t>
        </w:r>
        <w:r w:rsidR="00BF0CF3" w:rsidRPr="00985365">
          <w:rPr>
            <w:rFonts w:ascii="David" w:hAnsi="David" w:cs="David"/>
            <w:sz w:val="24"/>
            <w:szCs w:val="24"/>
            <w:rtl/>
          </w:rPr>
          <w:t xml:space="preserve"> </w:t>
        </w:r>
        <w:r w:rsidR="00BF0CF3" w:rsidRPr="00985365">
          <w:rPr>
            <w:rFonts w:ascii="David" w:hAnsi="David" w:cs="David" w:hint="eastAsia"/>
            <w:sz w:val="24"/>
            <w:szCs w:val="24"/>
            <w:rtl/>
          </w:rPr>
          <w:t>האפשריים</w:t>
        </w:r>
      </w:ins>
      <w:ins w:id="2866" w:author="michael lazar" w:date="2018-09-03T19:19:00Z">
        <w:r w:rsidRPr="00985365">
          <w:rPr>
            <w:rFonts w:ascii="David" w:hAnsi="David" w:cs="David"/>
            <w:sz w:val="24"/>
            <w:szCs w:val="24"/>
            <w:rtl/>
          </w:rPr>
          <w:t xml:space="preserve"> הינה פרטנית מה שמאפשר </w:t>
        </w:r>
        <w:r w:rsidR="00BF0CF3" w:rsidRPr="00985365">
          <w:rPr>
            <w:rFonts w:ascii="David" w:hAnsi="David" w:cs="David" w:hint="eastAsia"/>
            <w:sz w:val="24"/>
            <w:szCs w:val="24"/>
            <w:rtl/>
          </w:rPr>
          <w:t>הגעה</w:t>
        </w:r>
        <w:r w:rsidR="00BF0CF3" w:rsidRPr="00985365">
          <w:rPr>
            <w:rFonts w:ascii="David" w:hAnsi="David" w:cs="David"/>
            <w:sz w:val="24"/>
            <w:szCs w:val="24"/>
            <w:rtl/>
          </w:rPr>
          <w:t xml:space="preserve"> </w:t>
        </w:r>
        <w:r w:rsidR="00BF0CF3" w:rsidRPr="00985365">
          <w:rPr>
            <w:rFonts w:ascii="David" w:hAnsi="David" w:cs="David" w:hint="eastAsia"/>
            <w:sz w:val="24"/>
            <w:szCs w:val="24"/>
            <w:rtl/>
          </w:rPr>
          <w:t>לסיווג</w:t>
        </w:r>
        <w:r w:rsidR="00BF0CF3" w:rsidRPr="00985365">
          <w:rPr>
            <w:rFonts w:ascii="David" w:hAnsi="David" w:cs="David"/>
            <w:sz w:val="24"/>
            <w:szCs w:val="24"/>
            <w:rtl/>
          </w:rPr>
          <w:t xml:space="preserve"> </w:t>
        </w:r>
        <w:r w:rsidR="00BF0CF3" w:rsidRPr="00985365">
          <w:rPr>
            <w:rFonts w:ascii="David" w:hAnsi="David" w:cs="David" w:hint="eastAsia"/>
            <w:sz w:val="24"/>
            <w:szCs w:val="24"/>
            <w:rtl/>
          </w:rPr>
          <w:t>מ</w:t>
        </w:r>
      </w:ins>
      <w:ins w:id="2867" w:author="michael lazar" w:date="2018-09-03T19:20:00Z">
        <w:r w:rsidR="00BF0CF3" w:rsidRPr="00985365">
          <w:rPr>
            <w:rFonts w:ascii="David" w:hAnsi="David" w:cs="David" w:hint="eastAsia"/>
            <w:sz w:val="24"/>
            <w:szCs w:val="24"/>
            <w:rtl/>
          </w:rPr>
          <w:t>דויק</w:t>
        </w:r>
        <w:r w:rsidR="00BF0CF3" w:rsidRPr="00985365">
          <w:rPr>
            <w:rFonts w:ascii="David" w:hAnsi="David" w:cs="David"/>
            <w:sz w:val="24"/>
            <w:szCs w:val="24"/>
            <w:rtl/>
          </w:rPr>
          <w:t xml:space="preserve"> </w:t>
        </w:r>
        <w:r w:rsidR="00BF0CF3" w:rsidRPr="00985365">
          <w:rPr>
            <w:rFonts w:ascii="David" w:hAnsi="David" w:cs="David" w:hint="eastAsia"/>
            <w:sz w:val="24"/>
            <w:szCs w:val="24"/>
            <w:rtl/>
          </w:rPr>
          <w:t>יותר</w:t>
        </w:r>
      </w:ins>
    </w:p>
    <w:p w14:paraId="5F4CE6DA" w14:textId="48BAA9F4" w:rsidR="00BF0CF3" w:rsidRPr="00985365" w:rsidRDefault="00BF0CF3">
      <w:pPr>
        <w:numPr>
          <w:ilvl w:val="2"/>
          <w:numId w:val="10"/>
        </w:numPr>
        <w:shd w:val="clear" w:color="auto" w:fill="FFFFFF"/>
        <w:bidi/>
        <w:spacing w:after="0" w:line="480" w:lineRule="auto"/>
        <w:jc w:val="both"/>
        <w:textAlignment w:val="baseline"/>
        <w:rPr>
          <w:ins w:id="2868" w:author="michael lazar" w:date="2018-09-03T19:14:00Z"/>
          <w:rFonts w:ascii="David" w:hAnsi="David" w:cs="David"/>
          <w:sz w:val="24"/>
          <w:szCs w:val="24"/>
        </w:rPr>
        <w:pPrChange w:id="2869" w:author="michael lazar" w:date="2018-09-03T19:20:00Z">
          <w:pPr>
            <w:numPr>
              <w:ilvl w:val="1"/>
              <w:numId w:val="10"/>
            </w:numPr>
            <w:shd w:val="clear" w:color="auto" w:fill="FFFFFF"/>
            <w:tabs>
              <w:tab w:val="num" w:pos="1440"/>
            </w:tabs>
            <w:bidi/>
            <w:spacing w:after="0" w:line="480" w:lineRule="auto"/>
            <w:ind w:left="1440" w:hanging="360"/>
            <w:jc w:val="both"/>
            <w:textAlignment w:val="baseline"/>
          </w:pPr>
        </w:pPrChange>
      </w:pPr>
      <w:ins w:id="2870" w:author="michael lazar" w:date="2018-09-03T19:20:00Z">
        <w:r w:rsidRPr="00985365">
          <w:rPr>
            <w:rFonts w:ascii="David" w:hAnsi="David" w:cs="David" w:hint="eastAsia"/>
            <w:sz w:val="24"/>
            <w:szCs w:val="24"/>
            <w:rtl/>
          </w:rPr>
          <w:t>לאחר</w:t>
        </w:r>
        <w:r w:rsidRPr="00985365">
          <w:rPr>
            <w:rFonts w:ascii="David" w:hAnsi="David" w:cs="David"/>
            <w:sz w:val="24"/>
            <w:szCs w:val="24"/>
            <w:rtl/>
          </w:rPr>
          <w:t xml:space="preserve"> </w:t>
        </w:r>
        <w:r w:rsidRPr="00985365">
          <w:rPr>
            <w:rFonts w:ascii="David" w:hAnsi="David" w:cs="David" w:hint="eastAsia"/>
            <w:sz w:val="24"/>
            <w:szCs w:val="24"/>
            <w:rtl/>
          </w:rPr>
          <w:t>שבוצע</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אין</w:t>
        </w:r>
        <w:r w:rsidRPr="00985365">
          <w:rPr>
            <w:rFonts w:ascii="David" w:hAnsi="David" w:cs="David"/>
            <w:sz w:val="24"/>
            <w:szCs w:val="24"/>
            <w:rtl/>
          </w:rPr>
          <w:t xml:space="preserve"> </w:t>
        </w:r>
        <w:r w:rsidRPr="00985365">
          <w:rPr>
            <w:rFonts w:ascii="David" w:hAnsi="David" w:cs="David" w:hint="eastAsia"/>
            <w:sz w:val="24"/>
            <w:szCs w:val="24"/>
            <w:rtl/>
          </w:rPr>
          <w:t>חובת</w:t>
        </w:r>
        <w:r w:rsidRPr="00985365">
          <w:rPr>
            <w:rFonts w:ascii="David" w:hAnsi="David" w:cs="David"/>
            <w:sz w:val="24"/>
            <w:szCs w:val="24"/>
            <w:rtl/>
          </w:rPr>
          <w:t xml:space="preserve"> </w:t>
        </w:r>
        <w:r w:rsidRPr="00985365">
          <w:rPr>
            <w:rFonts w:ascii="David" w:hAnsi="David" w:cs="David" w:hint="eastAsia"/>
            <w:sz w:val="24"/>
            <w:szCs w:val="24"/>
            <w:rtl/>
          </w:rPr>
          <w:t>שמירת</w:t>
        </w:r>
        <w:r w:rsidRPr="00985365">
          <w:rPr>
            <w:rFonts w:ascii="David" w:hAnsi="David" w:cs="David"/>
            <w:sz w:val="24"/>
            <w:szCs w:val="24"/>
            <w:rtl/>
          </w:rPr>
          <w:t xml:space="preserve"> </w:t>
        </w:r>
        <w:r w:rsidRPr="00985365">
          <w:rPr>
            <w:rFonts w:ascii="David" w:hAnsi="David" w:cs="David" w:hint="eastAsia"/>
            <w:sz w:val="24"/>
            <w:szCs w:val="24"/>
            <w:rtl/>
          </w:rPr>
          <w:t>נתונים</w:t>
        </w:r>
        <w:r w:rsidRPr="00985365">
          <w:rPr>
            <w:rFonts w:ascii="David" w:hAnsi="David" w:cs="David"/>
            <w:sz w:val="24"/>
            <w:szCs w:val="24"/>
            <w:rtl/>
          </w:rPr>
          <w:t xml:space="preserve"> </w:t>
        </w:r>
        <w:r w:rsidRPr="00985365">
          <w:rPr>
            <w:rFonts w:ascii="David" w:hAnsi="David" w:cs="David" w:hint="eastAsia"/>
            <w:sz w:val="24"/>
            <w:szCs w:val="24"/>
            <w:rtl/>
          </w:rPr>
          <w:t>ששימשו</w:t>
        </w:r>
        <w:r w:rsidRPr="00985365">
          <w:rPr>
            <w:rFonts w:ascii="David" w:hAnsi="David" w:cs="David"/>
            <w:sz w:val="24"/>
            <w:szCs w:val="24"/>
            <w:rtl/>
          </w:rPr>
          <w:t xml:space="preserve"> </w:t>
        </w:r>
        <w:r w:rsidRPr="00985365">
          <w:rPr>
            <w:rFonts w:ascii="David" w:hAnsi="David" w:cs="David" w:hint="eastAsia"/>
            <w:sz w:val="24"/>
            <w:szCs w:val="24"/>
            <w:rtl/>
          </w:rPr>
          <w:t>בתהליך</w:t>
        </w:r>
        <w:r w:rsidRPr="00985365">
          <w:rPr>
            <w:rFonts w:ascii="David" w:hAnsi="David" w:cs="David"/>
            <w:sz w:val="24"/>
            <w:szCs w:val="24"/>
            <w:rtl/>
          </w:rPr>
          <w:t xml:space="preserve"> </w:t>
        </w:r>
        <w:r w:rsidRPr="00985365">
          <w:rPr>
            <w:rFonts w:ascii="David" w:hAnsi="David" w:cs="David" w:hint="eastAsia"/>
            <w:sz w:val="24"/>
            <w:szCs w:val="24"/>
            <w:rtl/>
          </w:rPr>
          <w:t>האימון</w:t>
        </w:r>
      </w:ins>
    </w:p>
    <w:p w14:paraId="528F1BF7" w14:textId="3C16D04E" w:rsidR="00E53420" w:rsidRPr="00985365" w:rsidRDefault="00E53420" w:rsidP="00E53420">
      <w:pPr>
        <w:numPr>
          <w:ilvl w:val="1"/>
          <w:numId w:val="10"/>
        </w:numPr>
        <w:shd w:val="clear" w:color="auto" w:fill="FFFFFF"/>
        <w:bidi/>
        <w:spacing w:after="0" w:line="480" w:lineRule="auto"/>
        <w:jc w:val="both"/>
        <w:textAlignment w:val="baseline"/>
        <w:rPr>
          <w:ins w:id="2871" w:author="michael lazar" w:date="2018-09-03T19:21:00Z"/>
          <w:rFonts w:ascii="David" w:hAnsi="David" w:cs="David"/>
          <w:sz w:val="24"/>
          <w:szCs w:val="24"/>
        </w:rPr>
      </w:pPr>
      <w:ins w:id="2872" w:author="michael lazar" w:date="2018-09-03T19:14:00Z">
        <w:r w:rsidRPr="00985365">
          <w:rPr>
            <w:rFonts w:ascii="David" w:hAnsi="David" w:cs="David" w:hint="eastAsia"/>
            <w:sz w:val="24"/>
            <w:szCs w:val="24"/>
            <w:rtl/>
          </w:rPr>
          <w:t>חסרונות</w:t>
        </w:r>
        <w:r w:rsidRPr="00985365">
          <w:rPr>
            <w:rFonts w:ascii="David" w:hAnsi="David" w:cs="David"/>
            <w:sz w:val="24"/>
            <w:szCs w:val="24"/>
            <w:rtl/>
          </w:rPr>
          <w:t>:</w:t>
        </w:r>
      </w:ins>
    </w:p>
    <w:p w14:paraId="524211EF" w14:textId="5FD21DC5" w:rsidR="00BF0CF3" w:rsidRPr="00985365" w:rsidRDefault="00BF0CF3" w:rsidP="00BF0CF3">
      <w:pPr>
        <w:numPr>
          <w:ilvl w:val="2"/>
          <w:numId w:val="10"/>
        </w:numPr>
        <w:shd w:val="clear" w:color="auto" w:fill="FFFFFF"/>
        <w:bidi/>
        <w:spacing w:after="0" w:line="480" w:lineRule="auto"/>
        <w:jc w:val="both"/>
        <w:textAlignment w:val="baseline"/>
        <w:rPr>
          <w:ins w:id="2873" w:author="michael lazar" w:date="2018-09-03T19:23:00Z"/>
          <w:rFonts w:ascii="David" w:hAnsi="David" w:cs="David"/>
          <w:sz w:val="24"/>
          <w:szCs w:val="24"/>
        </w:rPr>
      </w:pPr>
      <w:ins w:id="2874" w:author="michael lazar" w:date="2018-09-03T19:21: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יתר</w:t>
        </w:r>
        <w:r w:rsidRPr="00985365">
          <w:rPr>
            <w:rFonts w:ascii="David" w:hAnsi="David" w:cs="David"/>
            <w:sz w:val="24"/>
            <w:szCs w:val="24"/>
            <w:rtl/>
          </w:rPr>
          <w:t xml:space="preserve">, </w:t>
        </w:r>
        <w:r w:rsidRPr="00985365">
          <w:rPr>
            <w:rFonts w:ascii="David" w:hAnsi="David" w:cs="David" w:hint="eastAsia"/>
            <w:sz w:val="24"/>
            <w:szCs w:val="24"/>
            <w:rtl/>
          </w:rPr>
          <w:t>כלומר</w:t>
        </w:r>
        <w:r w:rsidRPr="00985365">
          <w:rPr>
            <w:rFonts w:ascii="David" w:hAnsi="David" w:cs="David"/>
            <w:sz w:val="24"/>
            <w:szCs w:val="24"/>
            <w:rtl/>
          </w:rPr>
          <w:t xml:space="preserve"> </w:t>
        </w:r>
        <w:r w:rsidRPr="00985365">
          <w:rPr>
            <w:rFonts w:ascii="David" w:hAnsi="David" w:cs="David" w:hint="eastAsia"/>
            <w:sz w:val="24"/>
            <w:szCs w:val="24"/>
            <w:rtl/>
          </w:rPr>
          <w:t>כאשר</w:t>
        </w:r>
        <w:r w:rsidRPr="00985365">
          <w:rPr>
            <w:rFonts w:ascii="David" w:hAnsi="David" w:cs="David"/>
            <w:sz w:val="24"/>
            <w:szCs w:val="24"/>
            <w:rtl/>
          </w:rPr>
          <w:t xml:space="preserve"> </w:t>
        </w:r>
        <w:r w:rsidRPr="00985365">
          <w:rPr>
            <w:rFonts w:ascii="David" w:hAnsi="David" w:cs="David" w:hint="eastAsia"/>
            <w:sz w:val="24"/>
            <w:szCs w:val="24"/>
            <w:rtl/>
          </w:rPr>
          <w:t>נת</w:t>
        </w:r>
      </w:ins>
      <w:ins w:id="2875" w:author="michael lazar" w:date="2018-09-03T19:22:00Z">
        <w:r w:rsidRPr="00985365">
          <w:rPr>
            <w:rFonts w:ascii="David" w:hAnsi="David" w:cs="David" w:hint="eastAsia"/>
            <w:sz w:val="24"/>
            <w:szCs w:val="24"/>
            <w:rtl/>
          </w:rPr>
          <w:t>וני</w:t>
        </w:r>
        <w:r w:rsidRPr="00985365">
          <w:rPr>
            <w:rFonts w:ascii="David" w:hAnsi="David" w:cs="David"/>
            <w:sz w:val="24"/>
            <w:szCs w:val="24"/>
            <w:rtl/>
          </w:rPr>
          <w:t xml:space="preserve"> </w:t>
        </w:r>
        <w:r w:rsidRPr="00985365">
          <w:rPr>
            <w:rFonts w:ascii="David" w:hAnsi="David" w:cs="David" w:hint="eastAsia"/>
            <w:sz w:val="24"/>
            <w:szCs w:val="24"/>
            <w:rtl/>
          </w:rPr>
          <w:t>האימון</w:t>
        </w:r>
        <w:r w:rsidRPr="00985365">
          <w:rPr>
            <w:rFonts w:ascii="David" w:hAnsi="David" w:cs="David"/>
            <w:sz w:val="24"/>
            <w:szCs w:val="24"/>
            <w:rtl/>
          </w:rPr>
          <w:t xml:space="preserve"> </w:t>
        </w:r>
        <w:r w:rsidRPr="00985365">
          <w:rPr>
            <w:rFonts w:ascii="David" w:hAnsi="David" w:cs="David" w:hint="eastAsia"/>
            <w:sz w:val="24"/>
            <w:szCs w:val="24"/>
            <w:rtl/>
          </w:rPr>
          <w:t>אינם</w:t>
        </w:r>
        <w:r w:rsidRPr="00985365">
          <w:rPr>
            <w:rFonts w:ascii="David" w:hAnsi="David" w:cs="David"/>
            <w:sz w:val="24"/>
            <w:szCs w:val="24"/>
            <w:rtl/>
          </w:rPr>
          <w:t xml:space="preserve"> </w:t>
        </w:r>
        <w:r w:rsidRPr="00985365">
          <w:rPr>
            <w:rFonts w:ascii="David" w:hAnsi="David" w:cs="David" w:hint="eastAsia"/>
            <w:sz w:val="24"/>
            <w:szCs w:val="24"/>
            <w:rtl/>
          </w:rPr>
          <w:t>מכילים</w:t>
        </w:r>
        <w:r w:rsidRPr="00985365">
          <w:rPr>
            <w:rFonts w:ascii="David" w:hAnsi="David" w:cs="David"/>
            <w:sz w:val="24"/>
            <w:szCs w:val="24"/>
            <w:rtl/>
          </w:rPr>
          <w:t xml:space="preserve"> </w:t>
        </w:r>
        <w:r w:rsidRPr="00985365">
          <w:rPr>
            <w:rFonts w:ascii="David" w:hAnsi="David" w:cs="David" w:hint="eastAsia"/>
            <w:sz w:val="24"/>
            <w:szCs w:val="24"/>
            <w:rtl/>
          </w:rPr>
          <w:t>מספיק</w:t>
        </w:r>
        <w:r w:rsidRPr="00985365">
          <w:rPr>
            <w:rFonts w:ascii="David" w:hAnsi="David" w:cs="David"/>
            <w:sz w:val="24"/>
            <w:szCs w:val="24"/>
            <w:rtl/>
          </w:rPr>
          <w:t xml:space="preserve"> </w:t>
        </w:r>
        <w:r w:rsidRPr="00985365">
          <w:rPr>
            <w:rFonts w:ascii="David" w:hAnsi="David" w:cs="David" w:hint="eastAsia"/>
            <w:sz w:val="24"/>
            <w:szCs w:val="24"/>
            <w:rtl/>
          </w:rPr>
          <w:t>דוגמאות</w:t>
        </w:r>
        <w:r w:rsidRPr="00985365">
          <w:rPr>
            <w:rFonts w:ascii="David" w:hAnsi="David" w:cs="David"/>
            <w:sz w:val="24"/>
            <w:szCs w:val="24"/>
            <w:rtl/>
          </w:rPr>
          <w:t xml:space="preserve"> </w:t>
        </w:r>
        <w:r w:rsidRPr="00985365">
          <w:rPr>
            <w:rFonts w:ascii="David" w:hAnsi="David" w:cs="David" w:hint="eastAsia"/>
            <w:sz w:val="24"/>
            <w:szCs w:val="24"/>
            <w:rtl/>
          </w:rPr>
          <w:t>לקלט</w:t>
        </w:r>
        <w:r w:rsidRPr="00985365">
          <w:rPr>
            <w:rFonts w:ascii="David" w:hAnsi="David" w:cs="David"/>
            <w:sz w:val="24"/>
            <w:szCs w:val="24"/>
            <w:rtl/>
          </w:rPr>
          <w:t xml:space="preserve"> </w:t>
        </w:r>
        <w:r w:rsidRPr="00985365">
          <w:rPr>
            <w:rFonts w:ascii="David" w:hAnsi="David" w:cs="David" w:hint="eastAsia"/>
            <w:sz w:val="24"/>
            <w:szCs w:val="24"/>
            <w:rtl/>
          </w:rPr>
          <w:t>אפשרי</w:t>
        </w:r>
        <w:r w:rsidRPr="00985365">
          <w:rPr>
            <w:rFonts w:ascii="David" w:hAnsi="David" w:cs="David"/>
            <w:sz w:val="24"/>
            <w:szCs w:val="24"/>
            <w:rtl/>
          </w:rPr>
          <w:t xml:space="preserve"> </w:t>
        </w:r>
        <w:r w:rsidRPr="00985365">
          <w:rPr>
            <w:rFonts w:ascii="David" w:hAnsi="David" w:cs="David" w:hint="eastAsia"/>
            <w:sz w:val="24"/>
            <w:szCs w:val="24"/>
            <w:rtl/>
          </w:rPr>
          <w:t>אז</w:t>
        </w:r>
        <w:r w:rsidRPr="00985365">
          <w:rPr>
            <w:rFonts w:ascii="David" w:hAnsi="David" w:cs="David"/>
            <w:sz w:val="24"/>
            <w:szCs w:val="24"/>
            <w:rtl/>
          </w:rPr>
          <w:t xml:space="preserve"> </w:t>
        </w:r>
        <w:r w:rsidRPr="00985365">
          <w:rPr>
            <w:rFonts w:ascii="David" w:hAnsi="David" w:cs="David" w:hint="eastAsia"/>
            <w:sz w:val="24"/>
            <w:szCs w:val="24"/>
            <w:rtl/>
          </w:rPr>
          <w:t>התוצא</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הסיווג</w:t>
        </w:r>
        <w:r w:rsidRPr="00985365">
          <w:rPr>
            <w:rFonts w:ascii="David" w:hAnsi="David" w:cs="David"/>
            <w:sz w:val="24"/>
            <w:szCs w:val="24"/>
            <w:rtl/>
          </w:rPr>
          <w:t xml:space="preserve"> </w:t>
        </w:r>
        <w:r w:rsidRPr="00985365">
          <w:rPr>
            <w:rFonts w:ascii="David" w:hAnsi="David" w:cs="David" w:hint="eastAsia"/>
            <w:sz w:val="24"/>
            <w:szCs w:val="24"/>
            <w:rtl/>
          </w:rPr>
          <w:t>אינה</w:t>
        </w:r>
        <w:r w:rsidRPr="00985365">
          <w:rPr>
            <w:rFonts w:ascii="David" w:hAnsi="David" w:cs="David"/>
            <w:sz w:val="24"/>
            <w:szCs w:val="24"/>
            <w:rtl/>
          </w:rPr>
          <w:t xml:space="preserve"> </w:t>
        </w:r>
        <w:r w:rsidRPr="00985365">
          <w:rPr>
            <w:rFonts w:ascii="David" w:hAnsi="David" w:cs="David" w:hint="eastAsia"/>
            <w:sz w:val="24"/>
            <w:szCs w:val="24"/>
            <w:rtl/>
          </w:rPr>
          <w:t>נכונה</w:t>
        </w:r>
      </w:ins>
      <w:ins w:id="2876" w:author="michael lazar" w:date="2018-09-03T19:23:00Z">
        <w:r w:rsidRPr="00985365">
          <w:rPr>
            <w:rFonts w:ascii="David" w:hAnsi="David" w:cs="David"/>
            <w:sz w:val="24"/>
            <w:szCs w:val="24"/>
            <w:rtl/>
          </w:rPr>
          <w:t>.</w:t>
        </w:r>
      </w:ins>
    </w:p>
    <w:p w14:paraId="1ACCE94F" w14:textId="3E0549AC" w:rsidR="00BF0CF3" w:rsidRPr="00985365" w:rsidRDefault="00BF0CF3">
      <w:pPr>
        <w:numPr>
          <w:ilvl w:val="2"/>
          <w:numId w:val="10"/>
        </w:numPr>
        <w:shd w:val="clear" w:color="auto" w:fill="FFFFFF"/>
        <w:bidi/>
        <w:spacing w:after="0" w:line="480" w:lineRule="auto"/>
        <w:jc w:val="both"/>
        <w:textAlignment w:val="baseline"/>
        <w:rPr>
          <w:rFonts w:ascii="David" w:hAnsi="David" w:cs="David"/>
          <w:sz w:val="24"/>
          <w:szCs w:val="24"/>
          <w:rtl/>
        </w:rPr>
        <w:pPrChange w:id="2877" w:author="michael lazar" w:date="2018-09-03T19:23:00Z">
          <w:pPr>
            <w:numPr>
              <w:numId w:val="10"/>
            </w:numPr>
            <w:shd w:val="clear" w:color="auto" w:fill="FFFFFF"/>
            <w:tabs>
              <w:tab w:val="num" w:pos="720"/>
            </w:tabs>
            <w:bidi/>
            <w:spacing w:after="0" w:line="480" w:lineRule="auto"/>
            <w:ind w:left="720" w:hanging="360"/>
            <w:jc w:val="both"/>
            <w:textAlignment w:val="baseline"/>
          </w:pPr>
        </w:pPrChange>
      </w:pPr>
      <w:ins w:id="2878" w:author="michael lazar" w:date="2018-09-03T19:23:00Z">
        <w:r w:rsidRPr="00985365">
          <w:rPr>
            <w:rFonts w:ascii="David" w:hAnsi="David" w:cs="David" w:hint="eastAsia"/>
            <w:sz w:val="24"/>
            <w:szCs w:val="24"/>
            <w:rtl/>
          </w:rPr>
          <w:t>אימון</w:t>
        </w:r>
        <w:r w:rsidRPr="00985365">
          <w:rPr>
            <w:rFonts w:ascii="David" w:hAnsi="David" w:cs="David"/>
            <w:sz w:val="24"/>
            <w:szCs w:val="24"/>
            <w:rtl/>
          </w:rPr>
          <w:t xml:space="preserve"> </w:t>
        </w:r>
        <w:r w:rsidRPr="00985365">
          <w:rPr>
            <w:rFonts w:ascii="David" w:hAnsi="David" w:cs="David" w:hint="eastAsia"/>
            <w:sz w:val="24"/>
            <w:szCs w:val="24"/>
            <w:rtl/>
          </w:rPr>
          <w:t>דורש</w:t>
        </w:r>
        <w:r w:rsidRPr="00985365">
          <w:rPr>
            <w:rFonts w:ascii="David" w:hAnsi="David" w:cs="David"/>
            <w:sz w:val="24"/>
            <w:szCs w:val="24"/>
            <w:rtl/>
          </w:rPr>
          <w:t xml:space="preserve"> </w:t>
        </w:r>
        <w:r w:rsidRPr="00985365">
          <w:rPr>
            <w:rFonts w:ascii="David" w:hAnsi="David" w:cs="David" w:hint="eastAsia"/>
            <w:sz w:val="24"/>
            <w:szCs w:val="24"/>
            <w:rtl/>
          </w:rPr>
          <w:t>הרבה</w:t>
        </w:r>
        <w:r w:rsidRPr="00985365">
          <w:rPr>
            <w:rFonts w:ascii="David" w:hAnsi="David" w:cs="David"/>
            <w:sz w:val="24"/>
            <w:szCs w:val="24"/>
            <w:rtl/>
          </w:rPr>
          <w:t xml:space="preserve"> </w:t>
        </w:r>
        <w:r w:rsidRPr="00985365">
          <w:rPr>
            <w:rFonts w:ascii="David" w:hAnsi="David" w:cs="David" w:hint="eastAsia"/>
            <w:sz w:val="24"/>
            <w:szCs w:val="24"/>
            <w:rtl/>
          </w:rPr>
          <w:t>זמן</w:t>
        </w:r>
        <w:r w:rsidRPr="00985365">
          <w:rPr>
            <w:rFonts w:ascii="David" w:hAnsi="David" w:cs="David"/>
            <w:sz w:val="24"/>
            <w:szCs w:val="24"/>
            <w:rtl/>
          </w:rPr>
          <w:t xml:space="preserve"> </w:t>
        </w:r>
        <w:r w:rsidRPr="00985365">
          <w:rPr>
            <w:rFonts w:ascii="David" w:hAnsi="David" w:cs="David" w:hint="eastAsia"/>
            <w:sz w:val="24"/>
            <w:szCs w:val="24"/>
            <w:rtl/>
          </w:rPr>
          <w:t>חישוב</w:t>
        </w:r>
        <w:r w:rsidRPr="00985365">
          <w:rPr>
            <w:rFonts w:ascii="David" w:hAnsi="David" w:cs="David"/>
            <w:sz w:val="24"/>
            <w:szCs w:val="24"/>
            <w:rtl/>
          </w:rPr>
          <w:t xml:space="preserve"> </w:t>
        </w:r>
        <w:r w:rsidRPr="00985365">
          <w:rPr>
            <w:rFonts w:ascii="David" w:hAnsi="David" w:cs="David" w:hint="eastAsia"/>
            <w:sz w:val="24"/>
            <w:szCs w:val="24"/>
            <w:rtl/>
          </w:rPr>
          <w:t>וכך</w:t>
        </w:r>
        <w:r w:rsidRPr="00985365">
          <w:rPr>
            <w:rFonts w:ascii="David" w:hAnsi="David" w:cs="David"/>
            <w:sz w:val="24"/>
            <w:szCs w:val="24"/>
            <w:rtl/>
          </w:rPr>
          <w:t xml:space="preserve"> </w:t>
        </w:r>
        <w:r w:rsidRPr="00985365">
          <w:rPr>
            <w:rFonts w:ascii="David" w:hAnsi="David" w:cs="David" w:hint="eastAsia"/>
            <w:sz w:val="24"/>
            <w:szCs w:val="24"/>
            <w:rtl/>
          </w:rPr>
          <w:t>גם</w:t>
        </w:r>
        <w:r w:rsidRPr="00985365">
          <w:rPr>
            <w:rFonts w:ascii="David" w:hAnsi="David" w:cs="David"/>
            <w:sz w:val="24"/>
            <w:szCs w:val="24"/>
            <w:rtl/>
          </w:rPr>
          <w:t xml:space="preserve"> </w:t>
        </w:r>
        <w:r w:rsidRPr="00985365">
          <w:rPr>
            <w:rFonts w:ascii="David" w:hAnsi="David" w:cs="David" w:hint="eastAsia"/>
            <w:sz w:val="24"/>
            <w:szCs w:val="24"/>
            <w:rtl/>
          </w:rPr>
          <w:t>הסיווג</w:t>
        </w:r>
      </w:ins>
    </w:p>
    <w:p w14:paraId="29761EBD" w14:textId="6BE8283E" w:rsidR="00A8094B" w:rsidRPr="00985365" w:rsidRDefault="00A8094B" w:rsidP="00170E79">
      <w:pPr>
        <w:numPr>
          <w:ilvl w:val="0"/>
          <w:numId w:val="10"/>
        </w:numPr>
        <w:shd w:val="clear" w:color="auto" w:fill="FFFFFF"/>
        <w:bidi/>
        <w:spacing w:after="0" w:line="480" w:lineRule="auto"/>
        <w:jc w:val="both"/>
        <w:textAlignment w:val="baseline"/>
        <w:rPr>
          <w:ins w:id="2879" w:author="michael lazar" w:date="2018-09-03T19:25:00Z"/>
          <w:rFonts w:ascii="David" w:hAnsi="David" w:cs="David"/>
          <w:sz w:val="24"/>
          <w:szCs w:val="24"/>
        </w:rPr>
      </w:pPr>
      <w:r w:rsidRPr="00985365">
        <w:rPr>
          <w:rFonts w:ascii="David" w:hAnsi="David" w:cs="David"/>
          <w:sz w:val="24"/>
          <w:szCs w:val="24"/>
        </w:rPr>
        <w:t>Unsupervised learning</w:t>
      </w:r>
      <w:r w:rsidRPr="00985365">
        <w:rPr>
          <w:rFonts w:ascii="David" w:hAnsi="David" w:cs="David"/>
          <w:sz w:val="24"/>
          <w:szCs w:val="24"/>
          <w:rtl/>
        </w:rPr>
        <w:t xml:space="preserve"> – שיטה בה אין מיפוי ישיר בין הקלט </w:t>
      </w:r>
      <w:r w:rsidRPr="00985365">
        <w:rPr>
          <w:rFonts w:ascii="David" w:hAnsi="David" w:cs="David"/>
          <w:sz w:val="24"/>
          <w:szCs w:val="24"/>
        </w:rPr>
        <w:t>X</w:t>
      </w:r>
      <w:r w:rsidRPr="00985365">
        <w:rPr>
          <w:rFonts w:ascii="David" w:hAnsi="David" w:cs="David"/>
          <w:sz w:val="24"/>
          <w:szCs w:val="24"/>
          <w:rtl/>
        </w:rPr>
        <w:t xml:space="preserve"> לבין ערך </w:t>
      </w:r>
      <w:r w:rsidRPr="00985365">
        <w:rPr>
          <w:rFonts w:ascii="David" w:hAnsi="David" w:cs="David"/>
          <w:sz w:val="24"/>
          <w:szCs w:val="24"/>
        </w:rPr>
        <w:t>Y</w:t>
      </w:r>
      <w:r w:rsidR="001E7289" w:rsidRPr="00985365">
        <w:rPr>
          <w:rFonts w:ascii="David" w:hAnsi="David" w:cs="David"/>
          <w:sz w:val="24"/>
          <w:szCs w:val="24"/>
          <w:rtl/>
        </w:rPr>
        <w:t>.</w:t>
      </w:r>
    </w:p>
    <w:p w14:paraId="445CCDC8" w14:textId="71F02EAA" w:rsidR="00BF0CF3" w:rsidRPr="00985365" w:rsidRDefault="00BF0CF3" w:rsidP="00BF0CF3">
      <w:pPr>
        <w:numPr>
          <w:ilvl w:val="1"/>
          <w:numId w:val="10"/>
        </w:numPr>
        <w:shd w:val="clear" w:color="auto" w:fill="FFFFFF"/>
        <w:bidi/>
        <w:spacing w:after="0" w:line="480" w:lineRule="auto"/>
        <w:jc w:val="both"/>
        <w:textAlignment w:val="baseline"/>
        <w:rPr>
          <w:ins w:id="2880" w:author="michael lazar" w:date="2018-09-03T19:25:00Z"/>
          <w:rFonts w:ascii="David" w:hAnsi="David" w:cs="David"/>
          <w:sz w:val="24"/>
          <w:szCs w:val="24"/>
        </w:rPr>
      </w:pPr>
      <w:ins w:id="2881" w:author="michael lazar" w:date="2018-09-03T19:25:00Z">
        <w:r w:rsidRPr="00985365">
          <w:rPr>
            <w:rFonts w:ascii="David" w:hAnsi="David" w:cs="David" w:hint="eastAsia"/>
            <w:sz w:val="24"/>
            <w:szCs w:val="24"/>
            <w:rtl/>
          </w:rPr>
          <w:t>יתרונות</w:t>
        </w:r>
        <w:r w:rsidRPr="00985365">
          <w:rPr>
            <w:rFonts w:ascii="David" w:hAnsi="David" w:cs="David"/>
            <w:sz w:val="24"/>
            <w:szCs w:val="24"/>
            <w:rtl/>
          </w:rPr>
          <w:t>:</w:t>
        </w:r>
      </w:ins>
    </w:p>
    <w:p w14:paraId="263B2865" w14:textId="33918C85" w:rsidR="00BF0CF3" w:rsidRPr="00985365" w:rsidRDefault="00BF0CF3" w:rsidP="00BF0CF3">
      <w:pPr>
        <w:numPr>
          <w:ilvl w:val="2"/>
          <w:numId w:val="10"/>
        </w:numPr>
        <w:shd w:val="clear" w:color="auto" w:fill="FFFFFF"/>
        <w:bidi/>
        <w:spacing w:after="0" w:line="480" w:lineRule="auto"/>
        <w:jc w:val="both"/>
        <w:textAlignment w:val="baseline"/>
        <w:rPr>
          <w:ins w:id="2882" w:author="michael lazar" w:date="2018-09-03T19:27:00Z"/>
          <w:rFonts w:ascii="David" w:hAnsi="David" w:cs="David"/>
          <w:sz w:val="24"/>
          <w:szCs w:val="24"/>
        </w:rPr>
      </w:pPr>
      <w:ins w:id="2883" w:author="michael lazar" w:date="2018-09-03T19:25:00Z">
        <w:r w:rsidRPr="00985365">
          <w:rPr>
            <w:rFonts w:ascii="David" w:hAnsi="David" w:cs="David" w:hint="eastAsia"/>
            <w:sz w:val="24"/>
            <w:szCs w:val="24"/>
            <w:rtl/>
          </w:rPr>
          <w:t>מורכבות</w:t>
        </w:r>
        <w:r w:rsidRPr="00985365">
          <w:rPr>
            <w:rFonts w:ascii="David" w:hAnsi="David" w:cs="David"/>
            <w:sz w:val="24"/>
            <w:szCs w:val="24"/>
            <w:rtl/>
          </w:rPr>
          <w:t xml:space="preserve"> </w:t>
        </w:r>
      </w:ins>
      <w:ins w:id="2884" w:author="michael lazar" w:date="2018-09-03T19:27:00Z">
        <w:r w:rsidRPr="00985365">
          <w:rPr>
            <w:rFonts w:ascii="David" w:hAnsi="David" w:cs="David" w:hint="eastAsia"/>
            <w:sz w:val="24"/>
            <w:szCs w:val="24"/>
            <w:rtl/>
          </w:rPr>
          <w:t>ה</w:t>
        </w:r>
      </w:ins>
      <w:ins w:id="2885" w:author="michael lazar" w:date="2018-09-03T19:25:00Z">
        <w:r w:rsidRPr="00985365">
          <w:rPr>
            <w:rFonts w:ascii="David" w:hAnsi="David" w:cs="David" w:hint="eastAsia"/>
            <w:sz w:val="24"/>
            <w:szCs w:val="24"/>
            <w:rtl/>
          </w:rPr>
          <w:t>שיטה</w:t>
        </w:r>
        <w:r w:rsidRPr="00985365">
          <w:rPr>
            <w:rFonts w:ascii="David" w:hAnsi="David" w:cs="David"/>
            <w:sz w:val="24"/>
            <w:szCs w:val="24"/>
            <w:rtl/>
          </w:rPr>
          <w:t xml:space="preserve"> </w:t>
        </w:r>
      </w:ins>
      <w:ins w:id="2886" w:author="michael lazar" w:date="2018-09-03T19:27:00Z">
        <w:r w:rsidRPr="00985365">
          <w:rPr>
            <w:rFonts w:ascii="David" w:hAnsi="David" w:cs="David" w:hint="eastAsia"/>
            <w:sz w:val="24"/>
            <w:szCs w:val="24"/>
            <w:rtl/>
          </w:rPr>
          <w:t>נמוכה</w:t>
        </w:r>
      </w:ins>
      <w:ins w:id="2887" w:author="michael lazar" w:date="2018-09-03T19:26:00Z">
        <w:r w:rsidRPr="00985365">
          <w:rPr>
            <w:rFonts w:ascii="David" w:hAnsi="David" w:cs="David"/>
            <w:sz w:val="24"/>
            <w:szCs w:val="24"/>
            <w:rtl/>
          </w:rPr>
          <w:t xml:space="preserve"> </w:t>
        </w:r>
      </w:ins>
      <w:ins w:id="2888" w:author="michael lazar" w:date="2018-09-03T19:27:00Z">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זו</w:t>
        </w:r>
        <w:r w:rsidRPr="00985365">
          <w:rPr>
            <w:rFonts w:ascii="David" w:hAnsi="David" w:cs="David"/>
            <w:sz w:val="24"/>
            <w:szCs w:val="24"/>
            <w:rtl/>
          </w:rPr>
          <w:t xml:space="preserve"> </w:t>
        </w:r>
        <w:r w:rsidRPr="00985365">
          <w:rPr>
            <w:rFonts w:ascii="David" w:hAnsi="David" w:cs="David" w:hint="eastAsia"/>
            <w:sz w:val="24"/>
            <w:szCs w:val="24"/>
            <w:rtl/>
          </w:rPr>
          <w:t>שהוזכרה</w:t>
        </w:r>
        <w:r w:rsidRPr="00985365">
          <w:rPr>
            <w:rFonts w:ascii="David" w:hAnsi="David" w:cs="David"/>
            <w:sz w:val="24"/>
            <w:szCs w:val="24"/>
            <w:rtl/>
          </w:rPr>
          <w:t xml:space="preserve"> </w:t>
        </w:r>
        <w:r w:rsidRPr="00985365">
          <w:rPr>
            <w:rFonts w:ascii="David" w:hAnsi="David" w:cs="David" w:hint="eastAsia"/>
            <w:sz w:val="24"/>
            <w:szCs w:val="24"/>
            <w:rtl/>
          </w:rPr>
          <w:t>קודם</w:t>
        </w:r>
        <w:r w:rsidRPr="00985365">
          <w:rPr>
            <w:rFonts w:ascii="David" w:hAnsi="David" w:cs="David"/>
            <w:sz w:val="24"/>
            <w:szCs w:val="24"/>
            <w:rtl/>
          </w:rPr>
          <w:t xml:space="preserve"> </w:t>
        </w:r>
        <w:r w:rsidRPr="00985365">
          <w:rPr>
            <w:rFonts w:ascii="David" w:hAnsi="David" w:cs="David" w:hint="eastAsia"/>
            <w:sz w:val="24"/>
            <w:szCs w:val="24"/>
            <w:rtl/>
          </w:rPr>
          <w:t>לכן</w:t>
        </w:r>
        <w:r w:rsidRPr="00985365">
          <w:rPr>
            <w:rFonts w:ascii="David" w:hAnsi="David" w:cs="David"/>
            <w:sz w:val="24"/>
            <w:szCs w:val="24"/>
            <w:rtl/>
          </w:rPr>
          <w:t>.</w:t>
        </w:r>
      </w:ins>
    </w:p>
    <w:p w14:paraId="71C893BE" w14:textId="2C887D1A" w:rsidR="00BF0CF3" w:rsidRPr="00985365" w:rsidRDefault="00BF0CF3" w:rsidP="00BF0CF3">
      <w:pPr>
        <w:numPr>
          <w:ilvl w:val="2"/>
          <w:numId w:val="10"/>
        </w:numPr>
        <w:shd w:val="clear" w:color="auto" w:fill="FFFFFF"/>
        <w:bidi/>
        <w:spacing w:after="0" w:line="480" w:lineRule="auto"/>
        <w:jc w:val="both"/>
        <w:textAlignment w:val="baseline"/>
        <w:rPr>
          <w:ins w:id="2889" w:author="michael lazar" w:date="2018-09-03T19:28:00Z"/>
          <w:rFonts w:ascii="David" w:hAnsi="David" w:cs="David"/>
          <w:sz w:val="24"/>
          <w:szCs w:val="24"/>
        </w:rPr>
      </w:pPr>
      <w:ins w:id="2890" w:author="michael lazar" w:date="2018-09-03T19:28:00Z">
        <w:r w:rsidRPr="00985365">
          <w:rPr>
            <w:rFonts w:ascii="David" w:hAnsi="David" w:cs="David" w:hint="eastAsia"/>
            <w:sz w:val="24"/>
            <w:szCs w:val="24"/>
            <w:rtl/>
          </w:rPr>
          <w:t>מבוצע</w:t>
        </w:r>
        <w:r w:rsidRPr="00985365">
          <w:rPr>
            <w:rFonts w:ascii="David" w:hAnsi="David" w:cs="David"/>
            <w:sz w:val="24"/>
            <w:szCs w:val="24"/>
            <w:rtl/>
          </w:rPr>
          <w:t xml:space="preserve"> </w:t>
        </w:r>
        <w:r w:rsidRPr="00985365">
          <w:rPr>
            <w:rFonts w:ascii="David" w:hAnsi="David" w:cs="David" w:hint="eastAsia"/>
            <w:sz w:val="24"/>
            <w:szCs w:val="24"/>
            <w:rtl/>
          </w:rPr>
          <w:t>בזמן</w:t>
        </w:r>
        <w:r w:rsidRPr="00985365">
          <w:rPr>
            <w:rFonts w:ascii="David" w:hAnsi="David" w:cs="David"/>
            <w:sz w:val="24"/>
            <w:szCs w:val="24"/>
            <w:rtl/>
          </w:rPr>
          <w:t xml:space="preserve"> </w:t>
        </w:r>
        <w:r w:rsidRPr="00985365">
          <w:rPr>
            <w:rFonts w:ascii="David" w:hAnsi="David" w:cs="David" w:hint="eastAsia"/>
            <w:sz w:val="24"/>
            <w:szCs w:val="24"/>
            <w:rtl/>
          </w:rPr>
          <w:t>אמת</w:t>
        </w:r>
        <w:r w:rsidRPr="00985365">
          <w:rPr>
            <w:rFonts w:ascii="David" w:hAnsi="David" w:cs="David"/>
            <w:sz w:val="24"/>
            <w:szCs w:val="24"/>
            <w:rtl/>
          </w:rPr>
          <w:t>.</w:t>
        </w:r>
      </w:ins>
    </w:p>
    <w:p w14:paraId="3314BFA5" w14:textId="0D8A78FA" w:rsidR="00BF0CF3" w:rsidRPr="00985365" w:rsidRDefault="00BF0CF3">
      <w:pPr>
        <w:numPr>
          <w:ilvl w:val="2"/>
          <w:numId w:val="10"/>
        </w:numPr>
        <w:shd w:val="clear" w:color="auto" w:fill="FFFFFF"/>
        <w:bidi/>
        <w:spacing w:after="0" w:line="480" w:lineRule="auto"/>
        <w:jc w:val="both"/>
        <w:textAlignment w:val="baseline"/>
        <w:rPr>
          <w:ins w:id="2891" w:author="michael lazar" w:date="2018-09-03T19:25:00Z"/>
          <w:rFonts w:ascii="David" w:hAnsi="David" w:cs="David"/>
          <w:sz w:val="24"/>
          <w:szCs w:val="24"/>
        </w:rPr>
        <w:pPrChange w:id="2892" w:author="michael lazar" w:date="2018-09-03T19:29:00Z">
          <w:pPr>
            <w:numPr>
              <w:ilvl w:val="1"/>
              <w:numId w:val="10"/>
            </w:numPr>
            <w:shd w:val="clear" w:color="auto" w:fill="FFFFFF"/>
            <w:tabs>
              <w:tab w:val="num" w:pos="1440"/>
            </w:tabs>
            <w:bidi/>
            <w:spacing w:after="0" w:line="480" w:lineRule="auto"/>
            <w:ind w:left="1440" w:hanging="360"/>
            <w:jc w:val="both"/>
            <w:textAlignment w:val="baseline"/>
          </w:pPr>
        </w:pPrChange>
      </w:pPr>
      <w:ins w:id="2893" w:author="michael lazar" w:date="2018-09-03T19:28:00Z">
        <w:r w:rsidRPr="00985365">
          <w:rPr>
            <w:rFonts w:ascii="David" w:hAnsi="David" w:cs="David" w:hint="eastAsia"/>
            <w:sz w:val="24"/>
            <w:szCs w:val="24"/>
            <w:rtl/>
          </w:rPr>
          <w:t>הנתונים</w:t>
        </w:r>
        <w:r w:rsidRPr="00985365">
          <w:rPr>
            <w:rFonts w:ascii="David" w:hAnsi="David" w:cs="David"/>
            <w:sz w:val="24"/>
            <w:szCs w:val="24"/>
            <w:rtl/>
          </w:rPr>
          <w:t xml:space="preserve"> </w:t>
        </w:r>
        <w:r w:rsidRPr="00985365">
          <w:rPr>
            <w:rFonts w:ascii="David" w:hAnsi="David" w:cs="David" w:hint="eastAsia"/>
            <w:sz w:val="24"/>
            <w:szCs w:val="24"/>
            <w:rtl/>
          </w:rPr>
          <w:t>הנדרשים</w:t>
        </w:r>
        <w:r w:rsidRPr="00985365">
          <w:rPr>
            <w:rFonts w:ascii="David" w:hAnsi="David" w:cs="David"/>
            <w:sz w:val="24"/>
            <w:szCs w:val="24"/>
            <w:rtl/>
          </w:rPr>
          <w:t xml:space="preserve"> </w:t>
        </w:r>
        <w:r w:rsidRPr="00985365">
          <w:rPr>
            <w:rFonts w:ascii="David" w:hAnsi="David" w:cs="David" w:hint="eastAsia"/>
            <w:sz w:val="24"/>
            <w:szCs w:val="24"/>
            <w:rtl/>
          </w:rPr>
          <w:t>לאימון</w:t>
        </w:r>
        <w:r w:rsidRPr="00985365">
          <w:rPr>
            <w:rFonts w:ascii="David" w:hAnsi="David" w:cs="David"/>
            <w:sz w:val="24"/>
            <w:szCs w:val="24"/>
            <w:rtl/>
          </w:rPr>
          <w:t xml:space="preserve"> </w:t>
        </w:r>
        <w:r w:rsidRPr="00985365">
          <w:rPr>
            <w:rFonts w:ascii="David" w:hAnsi="David" w:cs="David" w:hint="eastAsia"/>
            <w:sz w:val="24"/>
            <w:szCs w:val="24"/>
            <w:rtl/>
          </w:rPr>
          <w:t>קלים</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לה</w:t>
        </w:r>
      </w:ins>
      <w:ins w:id="2894" w:author="michael lazar" w:date="2018-09-03T19:29:00Z">
        <w:r w:rsidRPr="00985365">
          <w:rPr>
            <w:rFonts w:ascii="David" w:hAnsi="David" w:cs="David" w:hint="eastAsia"/>
            <w:sz w:val="24"/>
            <w:szCs w:val="24"/>
            <w:rtl/>
          </w:rPr>
          <w:t>שגה</w:t>
        </w:r>
        <w:r w:rsidRPr="00985365">
          <w:rPr>
            <w:rFonts w:ascii="David" w:hAnsi="David" w:cs="David"/>
            <w:sz w:val="24"/>
            <w:szCs w:val="24"/>
            <w:rtl/>
          </w:rPr>
          <w:t xml:space="preserve"> </w:t>
        </w:r>
        <w:r w:rsidRPr="00985365">
          <w:rPr>
            <w:rFonts w:ascii="David" w:hAnsi="David" w:cs="David" w:hint="eastAsia"/>
            <w:sz w:val="24"/>
            <w:szCs w:val="24"/>
            <w:rtl/>
          </w:rPr>
          <w:t>בגלל</w:t>
        </w:r>
        <w:r w:rsidRPr="00985365">
          <w:rPr>
            <w:rFonts w:ascii="David" w:hAnsi="David" w:cs="David"/>
            <w:sz w:val="24"/>
            <w:szCs w:val="24"/>
            <w:rtl/>
          </w:rPr>
          <w:t xml:space="preserve"> </w:t>
        </w:r>
        <w:r w:rsidRPr="00985365">
          <w:rPr>
            <w:rFonts w:ascii="David" w:hAnsi="David" w:cs="David" w:hint="eastAsia"/>
            <w:sz w:val="24"/>
            <w:szCs w:val="24"/>
            <w:rtl/>
          </w:rPr>
          <w:t>שאין</w:t>
        </w:r>
        <w:r w:rsidRPr="00985365">
          <w:rPr>
            <w:rFonts w:ascii="David" w:hAnsi="David" w:cs="David"/>
            <w:sz w:val="24"/>
            <w:szCs w:val="24"/>
            <w:rtl/>
          </w:rPr>
          <w:t xml:space="preserve"> </w:t>
        </w:r>
        <w:r w:rsidRPr="00985365">
          <w:rPr>
            <w:rFonts w:ascii="David" w:hAnsi="David" w:cs="David" w:hint="eastAsia"/>
            <w:sz w:val="24"/>
            <w:szCs w:val="24"/>
            <w:rtl/>
          </w:rPr>
          <w:t>צורך</w:t>
        </w:r>
        <w:r w:rsidRPr="00985365">
          <w:rPr>
            <w:rFonts w:ascii="David" w:hAnsi="David" w:cs="David"/>
            <w:sz w:val="24"/>
            <w:szCs w:val="24"/>
            <w:rtl/>
          </w:rPr>
          <w:t xml:space="preserve"> </w:t>
        </w:r>
        <w:r w:rsidRPr="00985365">
          <w:rPr>
            <w:rFonts w:ascii="David" w:hAnsi="David" w:cs="David" w:hint="eastAsia"/>
            <w:sz w:val="24"/>
            <w:szCs w:val="24"/>
            <w:rtl/>
          </w:rPr>
          <w:t>בנתונים</w:t>
        </w:r>
        <w:r w:rsidRPr="00985365">
          <w:rPr>
            <w:rFonts w:ascii="David" w:hAnsi="David" w:cs="David"/>
            <w:sz w:val="24"/>
            <w:szCs w:val="24"/>
            <w:rtl/>
          </w:rPr>
          <w:t xml:space="preserve"> </w:t>
        </w:r>
        <w:r w:rsidRPr="00985365">
          <w:rPr>
            <w:rFonts w:ascii="David" w:hAnsi="David" w:cs="David" w:hint="eastAsia"/>
            <w:sz w:val="24"/>
            <w:szCs w:val="24"/>
            <w:rtl/>
          </w:rPr>
          <w:t>שכבר</w:t>
        </w:r>
        <w:r w:rsidRPr="00985365">
          <w:rPr>
            <w:rFonts w:ascii="David" w:hAnsi="David" w:cs="David"/>
            <w:sz w:val="24"/>
            <w:szCs w:val="24"/>
            <w:rtl/>
          </w:rPr>
          <w:t xml:space="preserve"> </w:t>
        </w:r>
        <w:r w:rsidRPr="00985365">
          <w:rPr>
            <w:rFonts w:ascii="David" w:hAnsi="David" w:cs="David" w:hint="eastAsia"/>
            <w:sz w:val="24"/>
            <w:szCs w:val="24"/>
            <w:rtl/>
          </w:rPr>
          <w:t>תויגו</w:t>
        </w:r>
        <w:r w:rsidRPr="00985365">
          <w:rPr>
            <w:rFonts w:ascii="David" w:hAnsi="David" w:cs="David"/>
            <w:sz w:val="24"/>
            <w:szCs w:val="24"/>
            <w:rtl/>
          </w:rPr>
          <w:t>.</w:t>
        </w:r>
      </w:ins>
    </w:p>
    <w:p w14:paraId="1C363925" w14:textId="144FD3AF" w:rsidR="00BF0CF3" w:rsidRPr="00985365" w:rsidRDefault="00BF0CF3" w:rsidP="00BF0CF3">
      <w:pPr>
        <w:numPr>
          <w:ilvl w:val="1"/>
          <w:numId w:val="10"/>
        </w:numPr>
        <w:shd w:val="clear" w:color="auto" w:fill="FFFFFF"/>
        <w:bidi/>
        <w:spacing w:after="0" w:line="480" w:lineRule="auto"/>
        <w:jc w:val="both"/>
        <w:textAlignment w:val="baseline"/>
        <w:rPr>
          <w:ins w:id="2895" w:author="michael lazar" w:date="2018-09-03T19:29:00Z"/>
          <w:rFonts w:ascii="David" w:hAnsi="David" w:cs="David"/>
          <w:sz w:val="24"/>
          <w:szCs w:val="24"/>
        </w:rPr>
      </w:pPr>
      <w:ins w:id="2896" w:author="michael lazar" w:date="2018-09-03T19:25:00Z">
        <w:r w:rsidRPr="00985365">
          <w:rPr>
            <w:rFonts w:ascii="David" w:hAnsi="David" w:cs="David" w:hint="eastAsia"/>
            <w:sz w:val="24"/>
            <w:szCs w:val="24"/>
            <w:rtl/>
          </w:rPr>
          <w:t>חסרונות</w:t>
        </w:r>
        <w:r w:rsidRPr="00985365">
          <w:rPr>
            <w:rFonts w:ascii="David" w:hAnsi="David" w:cs="David"/>
            <w:sz w:val="24"/>
            <w:szCs w:val="24"/>
            <w:rtl/>
          </w:rPr>
          <w:t>:</w:t>
        </w:r>
      </w:ins>
    </w:p>
    <w:p w14:paraId="55789147" w14:textId="569AFA63" w:rsidR="00BF0CF3" w:rsidRPr="00985365" w:rsidRDefault="00BF0CF3" w:rsidP="003268B5">
      <w:pPr>
        <w:numPr>
          <w:ilvl w:val="2"/>
          <w:numId w:val="10"/>
        </w:numPr>
        <w:shd w:val="clear" w:color="auto" w:fill="FFFFFF"/>
        <w:bidi/>
        <w:spacing w:after="0" w:line="480" w:lineRule="auto"/>
        <w:jc w:val="both"/>
        <w:textAlignment w:val="baseline"/>
        <w:rPr>
          <w:ins w:id="2897" w:author="michael lazar" w:date="2018-09-03T19:31:00Z"/>
          <w:rFonts w:ascii="David" w:hAnsi="David" w:cs="David"/>
          <w:sz w:val="24"/>
          <w:szCs w:val="24"/>
        </w:rPr>
      </w:pPr>
      <w:ins w:id="2898" w:author="michael lazar" w:date="2018-09-03T19:29:00Z">
        <w:r w:rsidRPr="00985365">
          <w:rPr>
            <w:rFonts w:ascii="David" w:hAnsi="David" w:cs="David" w:hint="eastAsia"/>
            <w:sz w:val="24"/>
            <w:szCs w:val="24"/>
            <w:rtl/>
          </w:rPr>
          <w:t>לא</w:t>
        </w:r>
        <w:r w:rsidRPr="00985365">
          <w:rPr>
            <w:rFonts w:ascii="David" w:hAnsi="David" w:cs="David"/>
            <w:sz w:val="24"/>
            <w:szCs w:val="24"/>
            <w:rtl/>
          </w:rPr>
          <w:t xml:space="preserve"> </w:t>
        </w:r>
        <w:r w:rsidRPr="00985365">
          <w:rPr>
            <w:rFonts w:ascii="David" w:hAnsi="David" w:cs="David" w:hint="eastAsia"/>
            <w:sz w:val="24"/>
            <w:szCs w:val="24"/>
            <w:rtl/>
          </w:rPr>
          <w:t>ניתן</w:t>
        </w:r>
        <w:r w:rsidRPr="00985365">
          <w:rPr>
            <w:rFonts w:ascii="David" w:hAnsi="David" w:cs="David"/>
            <w:sz w:val="24"/>
            <w:szCs w:val="24"/>
            <w:rtl/>
          </w:rPr>
          <w:t xml:space="preserve"> </w:t>
        </w:r>
        <w:r w:rsidRPr="00985365">
          <w:rPr>
            <w:rFonts w:ascii="David" w:hAnsi="David" w:cs="David" w:hint="eastAsia"/>
            <w:sz w:val="24"/>
            <w:szCs w:val="24"/>
            <w:rtl/>
          </w:rPr>
          <w:t>להגיע</w:t>
        </w:r>
        <w:r w:rsidRPr="00985365">
          <w:rPr>
            <w:rFonts w:ascii="David" w:hAnsi="David" w:cs="David"/>
            <w:sz w:val="24"/>
            <w:szCs w:val="24"/>
            <w:rtl/>
          </w:rPr>
          <w:t xml:space="preserve"> </w:t>
        </w:r>
        <w:r w:rsidRPr="00985365">
          <w:rPr>
            <w:rFonts w:ascii="David" w:hAnsi="David" w:cs="David" w:hint="eastAsia"/>
            <w:sz w:val="24"/>
            <w:szCs w:val="24"/>
            <w:rtl/>
          </w:rPr>
          <w:t>לסיווג</w:t>
        </w:r>
      </w:ins>
      <w:ins w:id="2899" w:author="michael lazar" w:date="2018-09-03T19:30:00Z">
        <w:r w:rsidR="003268B5" w:rsidRPr="00985365">
          <w:rPr>
            <w:rFonts w:ascii="David" w:hAnsi="David" w:cs="David"/>
            <w:sz w:val="24"/>
            <w:szCs w:val="24"/>
            <w:rtl/>
          </w:rPr>
          <w:t xml:space="preserve"> קלטים מדויק יותר</w:t>
        </w:r>
      </w:ins>
      <w:ins w:id="2900" w:author="michael lazar" w:date="2018-09-03T19:31:00Z">
        <w:r w:rsidR="003268B5" w:rsidRPr="00985365">
          <w:rPr>
            <w:rFonts w:ascii="David" w:hAnsi="David" w:cs="David"/>
            <w:sz w:val="24"/>
            <w:szCs w:val="24"/>
            <w:rtl/>
          </w:rPr>
          <w:t>,</w:t>
        </w:r>
        <w:r w:rsidR="003268B5" w:rsidRPr="00985365">
          <w:rPr>
            <w:rFonts w:ascii="David" w:hAnsi="David" w:cs="David"/>
            <w:rtl/>
            <w:rPrChange w:id="2901" w:author="Nir Ostrovski" w:date="2018-09-05T13:30:00Z">
              <w:rPr>
                <w:rtl/>
              </w:rPr>
            </w:rPrChange>
          </w:rPr>
          <w:t xml:space="preserve"> </w:t>
        </w:r>
        <w:r w:rsidR="003268B5" w:rsidRPr="00985365">
          <w:rPr>
            <w:rFonts w:ascii="David" w:hAnsi="David" w:cs="David"/>
            <w:sz w:val="24"/>
            <w:szCs w:val="24"/>
            <w:rtl/>
          </w:rPr>
          <w:t>להבדיל מהשיטה הקודמ</w:t>
        </w:r>
        <w:r w:rsidR="003268B5" w:rsidRPr="00985365">
          <w:rPr>
            <w:rFonts w:ascii="David" w:hAnsi="David" w:cs="David" w:hint="eastAsia"/>
            <w:sz w:val="24"/>
            <w:szCs w:val="24"/>
            <w:rtl/>
          </w:rPr>
          <w:t>ת</w:t>
        </w:r>
      </w:ins>
      <w:ins w:id="2902" w:author="michael lazar" w:date="2018-09-03T19:30:00Z">
        <w:r w:rsidR="003268B5" w:rsidRPr="00985365">
          <w:rPr>
            <w:rFonts w:ascii="David" w:hAnsi="David" w:cs="David"/>
            <w:sz w:val="24"/>
            <w:szCs w:val="24"/>
            <w:rtl/>
          </w:rPr>
          <w:t>.</w:t>
        </w:r>
      </w:ins>
    </w:p>
    <w:p w14:paraId="12847BAA" w14:textId="69AA45E5" w:rsidR="003268B5" w:rsidRPr="00985365" w:rsidDel="00484F3A" w:rsidRDefault="003268B5">
      <w:pPr>
        <w:numPr>
          <w:ilvl w:val="2"/>
          <w:numId w:val="10"/>
        </w:numPr>
        <w:shd w:val="clear" w:color="auto" w:fill="FFFFFF"/>
        <w:bidi/>
        <w:spacing w:after="0" w:line="480" w:lineRule="auto"/>
        <w:jc w:val="both"/>
        <w:textAlignment w:val="baseline"/>
        <w:rPr>
          <w:ins w:id="2903" w:author="Afeka" w:date="2018-09-03T17:44:00Z"/>
          <w:del w:id="2904" w:author="michael lazar" w:date="2018-09-04T20:36:00Z"/>
          <w:rFonts w:ascii="David" w:hAnsi="David" w:cs="David"/>
          <w:sz w:val="24"/>
          <w:szCs w:val="24"/>
        </w:rPr>
        <w:pPrChange w:id="2905" w:author="michael lazar" w:date="2018-09-03T19:31:00Z">
          <w:pPr>
            <w:numPr>
              <w:numId w:val="10"/>
            </w:numPr>
            <w:shd w:val="clear" w:color="auto" w:fill="FFFFFF"/>
            <w:tabs>
              <w:tab w:val="num" w:pos="720"/>
            </w:tabs>
            <w:bidi/>
            <w:spacing w:after="0" w:line="480" w:lineRule="auto"/>
            <w:ind w:left="720" w:hanging="360"/>
            <w:jc w:val="both"/>
            <w:textAlignment w:val="baseline"/>
          </w:pPr>
        </w:pPrChange>
      </w:pPr>
      <w:ins w:id="2906" w:author="michael lazar" w:date="2018-09-03T19:31:00Z">
        <w:r w:rsidRPr="00985365">
          <w:rPr>
            <w:rFonts w:ascii="David" w:hAnsi="David" w:cs="David" w:hint="eastAsia"/>
            <w:sz w:val="24"/>
            <w:szCs w:val="24"/>
            <w:rtl/>
          </w:rPr>
          <w:t>רמת</w:t>
        </w:r>
        <w:r w:rsidRPr="00985365">
          <w:rPr>
            <w:rFonts w:ascii="David" w:hAnsi="David" w:cs="David"/>
            <w:sz w:val="24"/>
            <w:szCs w:val="24"/>
            <w:rtl/>
          </w:rPr>
          <w:t xml:space="preserve"> </w:t>
        </w:r>
        <w:r w:rsidRPr="00985365">
          <w:rPr>
            <w:rFonts w:ascii="David" w:hAnsi="David" w:cs="David" w:hint="eastAsia"/>
            <w:sz w:val="24"/>
            <w:szCs w:val="24"/>
            <w:rtl/>
          </w:rPr>
          <w:t>הדיוק</w:t>
        </w:r>
        <w:r w:rsidRPr="00985365">
          <w:rPr>
            <w:rFonts w:ascii="David" w:hAnsi="David" w:cs="David"/>
            <w:sz w:val="24"/>
            <w:szCs w:val="24"/>
            <w:rtl/>
          </w:rPr>
          <w:t xml:space="preserve"> </w:t>
        </w:r>
        <w:r w:rsidRPr="00985365">
          <w:rPr>
            <w:rFonts w:ascii="David" w:hAnsi="David" w:cs="David" w:hint="eastAsia"/>
            <w:sz w:val="24"/>
            <w:szCs w:val="24"/>
            <w:rtl/>
          </w:rPr>
          <w:t>נמוכה</w:t>
        </w:r>
        <w:r w:rsidRPr="00985365">
          <w:rPr>
            <w:rFonts w:ascii="David" w:hAnsi="David" w:cs="David"/>
            <w:sz w:val="24"/>
            <w:szCs w:val="24"/>
            <w:rtl/>
          </w:rPr>
          <w:t xml:space="preserve"> </w:t>
        </w:r>
        <w:r w:rsidRPr="00985365">
          <w:rPr>
            <w:rFonts w:ascii="David" w:hAnsi="David" w:cs="David" w:hint="eastAsia"/>
            <w:sz w:val="24"/>
            <w:szCs w:val="24"/>
            <w:rtl/>
          </w:rPr>
          <w:t>יותר</w:t>
        </w:r>
        <w:r w:rsidRPr="00985365">
          <w:rPr>
            <w:rFonts w:ascii="David" w:hAnsi="David" w:cs="David"/>
            <w:sz w:val="24"/>
            <w:szCs w:val="24"/>
            <w:rtl/>
          </w:rPr>
          <w:t xml:space="preserve"> </w:t>
        </w:r>
        <w:r w:rsidRPr="00985365">
          <w:rPr>
            <w:rFonts w:ascii="David" w:hAnsi="David" w:cs="David" w:hint="eastAsia"/>
            <w:sz w:val="24"/>
            <w:szCs w:val="24"/>
            <w:rtl/>
          </w:rPr>
          <w:t>מזו</w:t>
        </w:r>
        <w:r w:rsidRPr="00985365">
          <w:rPr>
            <w:rFonts w:ascii="David" w:hAnsi="David" w:cs="David"/>
            <w:sz w:val="24"/>
            <w:szCs w:val="24"/>
            <w:rtl/>
          </w:rPr>
          <w:t xml:space="preserve"> </w:t>
        </w:r>
        <w:r w:rsidRPr="00985365">
          <w:rPr>
            <w:rFonts w:ascii="David" w:hAnsi="David" w:cs="David" w:hint="eastAsia"/>
            <w:sz w:val="24"/>
            <w:szCs w:val="24"/>
            <w:rtl/>
          </w:rPr>
          <w:t>של</w:t>
        </w:r>
        <w:r w:rsidRPr="00985365">
          <w:rPr>
            <w:rFonts w:ascii="David" w:hAnsi="David" w:cs="David"/>
            <w:sz w:val="24"/>
            <w:szCs w:val="24"/>
            <w:rtl/>
          </w:rPr>
          <w:t xml:space="preserve"> </w:t>
        </w:r>
        <w:r w:rsidRPr="00985365">
          <w:rPr>
            <w:rFonts w:ascii="David" w:hAnsi="David" w:cs="David" w:hint="eastAsia"/>
            <w:sz w:val="24"/>
            <w:szCs w:val="24"/>
            <w:rtl/>
          </w:rPr>
          <w:t>השיטה</w:t>
        </w:r>
        <w:r w:rsidRPr="00985365">
          <w:rPr>
            <w:rFonts w:ascii="David" w:hAnsi="David" w:cs="David"/>
            <w:sz w:val="24"/>
            <w:szCs w:val="24"/>
            <w:rtl/>
          </w:rPr>
          <w:t xml:space="preserve"> </w:t>
        </w:r>
        <w:r w:rsidRPr="00985365">
          <w:rPr>
            <w:rFonts w:ascii="David" w:hAnsi="David" w:cs="David" w:hint="eastAsia"/>
            <w:sz w:val="24"/>
            <w:szCs w:val="24"/>
            <w:rtl/>
          </w:rPr>
          <w:t>הקודמת</w:t>
        </w:r>
        <w:r w:rsidRPr="00985365">
          <w:rPr>
            <w:rFonts w:ascii="David" w:hAnsi="David" w:cs="David"/>
            <w:sz w:val="24"/>
            <w:szCs w:val="24"/>
            <w:rtl/>
          </w:rPr>
          <w:t>.</w:t>
        </w:r>
      </w:ins>
    </w:p>
    <w:p w14:paraId="778CA00A" w14:textId="0417E49A" w:rsidR="00C2018D" w:rsidRPr="00985365" w:rsidRDefault="00C2018D">
      <w:pPr>
        <w:numPr>
          <w:ilvl w:val="2"/>
          <w:numId w:val="10"/>
        </w:numPr>
        <w:shd w:val="clear" w:color="auto" w:fill="FFFFFF"/>
        <w:bidi/>
        <w:spacing w:after="0" w:line="480" w:lineRule="auto"/>
        <w:jc w:val="both"/>
        <w:textAlignment w:val="baseline"/>
        <w:rPr>
          <w:rFonts w:ascii="David" w:hAnsi="David" w:cs="David"/>
          <w:sz w:val="24"/>
          <w:szCs w:val="24"/>
          <w:rPrChange w:id="2907" w:author="Nir Ostrovski" w:date="2018-09-05T13:30:00Z">
            <w:rPr/>
          </w:rPrChange>
        </w:rPr>
        <w:pPrChange w:id="2908" w:author="michael lazar" w:date="2018-09-04T20:36:00Z">
          <w:pPr>
            <w:numPr>
              <w:numId w:val="10"/>
            </w:numPr>
            <w:shd w:val="clear" w:color="auto" w:fill="FFFFFF"/>
            <w:tabs>
              <w:tab w:val="num" w:pos="720"/>
            </w:tabs>
            <w:bidi/>
            <w:spacing w:after="0" w:line="480" w:lineRule="auto"/>
            <w:ind w:left="720" w:hanging="360"/>
            <w:jc w:val="both"/>
            <w:textAlignment w:val="baseline"/>
          </w:pPr>
        </w:pPrChange>
      </w:pPr>
      <w:ins w:id="2909" w:author="Afeka" w:date="2018-09-03T17:44:00Z">
        <w:del w:id="2910" w:author="michael lazar" w:date="2018-09-04T20:36:00Z">
          <w:r w:rsidRPr="00985365" w:rsidDel="00484F3A">
            <w:rPr>
              <w:rFonts w:ascii="David" w:hAnsi="David" w:cs="David"/>
              <w:sz w:val="24"/>
              <w:szCs w:val="24"/>
              <w:rtl/>
              <w:rPrChange w:id="2911" w:author="Nir Ostrovski" w:date="2018-09-05T13:30:00Z">
                <w:rPr>
                  <w:rtl/>
                </w:rPr>
              </w:rPrChange>
            </w:rPr>
            <w:delText>[</w:delText>
          </w:r>
        </w:del>
        <w:del w:id="2912" w:author="michael lazar" w:date="2018-09-03T19:13:00Z">
          <w:r w:rsidRPr="00985365" w:rsidDel="00E53420">
            <w:rPr>
              <w:rFonts w:hint="eastAsia"/>
              <w:rtl/>
              <w:rPrChange w:id="2913" w:author="Nir Ostrovski" w:date="2018-09-05T13:30:00Z">
                <w:rPr>
                  <w:rStyle w:val="Hyperlink"/>
                  <w:rFonts w:ascii="David" w:hAnsi="David" w:cs="David" w:hint="eastAsia"/>
                  <w:sz w:val="24"/>
                  <w:szCs w:val="24"/>
                  <w:rtl/>
                </w:rPr>
              </w:rPrChange>
            </w:rPr>
            <w:delText>מקור</w:delText>
          </w:r>
        </w:del>
        <w:del w:id="2914" w:author="michael lazar" w:date="2018-09-04T20:35:00Z">
          <w:r w:rsidRPr="00985365" w:rsidDel="00484F3A">
            <w:rPr>
              <w:rFonts w:ascii="David" w:hAnsi="David" w:cs="David"/>
              <w:sz w:val="24"/>
              <w:szCs w:val="24"/>
              <w:rtl/>
              <w:rPrChange w:id="2915" w:author="Nir Ostrovski" w:date="2018-09-05T13:30:00Z">
                <w:rPr>
                  <w:rtl/>
                </w:rPr>
              </w:rPrChange>
            </w:rPr>
            <w:delText>]</w:delText>
          </w:r>
        </w:del>
      </w:ins>
      <w:ins w:id="2916" w:author="Afeka" w:date="2018-09-03T17:45:00Z">
        <w:del w:id="2917" w:author="michael lazar" w:date="2018-09-04T20:35:00Z">
          <w:r w:rsidRPr="00985365" w:rsidDel="00484F3A">
            <w:rPr>
              <w:rFonts w:ascii="David" w:hAnsi="David" w:cs="David"/>
              <w:sz w:val="24"/>
              <w:szCs w:val="24"/>
              <w:rtl/>
            </w:rPr>
            <w:delText xml:space="preserve"> </w:delText>
          </w:r>
        </w:del>
        <w:del w:id="2918" w:author="michael lazar" w:date="2018-09-03T19:12:00Z">
          <w:r w:rsidRPr="00985365" w:rsidDel="00E53420">
            <w:rPr>
              <w:rFonts w:ascii="David" w:hAnsi="David" w:cs="David"/>
              <w:sz w:val="24"/>
              <w:szCs w:val="24"/>
              <w:rtl/>
            </w:rPr>
            <w:delText>[</w:delText>
          </w:r>
          <w:r w:rsidRPr="00985365" w:rsidDel="00E53420">
            <w:rPr>
              <w:rFonts w:ascii="David" w:hAnsi="David" w:cs="David"/>
              <w:sz w:val="24"/>
              <w:szCs w:val="24"/>
              <w:rtl/>
            </w:rPr>
            <w:fldChar w:fldCharType="begin"/>
          </w:r>
          <w:r w:rsidRPr="00985365" w:rsidDel="00E53420">
            <w:rPr>
              <w:rFonts w:ascii="David" w:hAnsi="David" w:cs="David"/>
              <w:sz w:val="24"/>
              <w:szCs w:val="24"/>
            </w:rPr>
            <w:delInstrText>HYPERLINK</w:delInstrText>
          </w:r>
          <w:r w:rsidRPr="00985365" w:rsidDel="00E53420">
            <w:rPr>
              <w:rFonts w:ascii="David" w:hAnsi="David" w:cs="David"/>
              <w:sz w:val="24"/>
              <w:szCs w:val="24"/>
              <w:rtl/>
            </w:rPr>
            <w:delInstrText xml:space="preserve">  \</w:delInstrText>
          </w:r>
          <w:r w:rsidRPr="00985365" w:rsidDel="00E53420">
            <w:rPr>
              <w:rFonts w:ascii="David" w:hAnsi="David" w:cs="David"/>
              <w:sz w:val="24"/>
              <w:szCs w:val="24"/>
            </w:rPr>
            <w:delInstrText>l</w:delInstrText>
          </w:r>
          <w:r w:rsidRPr="00985365" w:rsidDel="00E53420">
            <w:rPr>
              <w:rFonts w:ascii="David" w:hAnsi="David" w:cs="David"/>
              <w:sz w:val="24"/>
              <w:szCs w:val="24"/>
              <w:rtl/>
            </w:rPr>
            <w:delInstrText xml:space="preserve"> "_</w:delInstrText>
          </w:r>
          <w:r w:rsidRPr="00985365" w:rsidDel="00E53420">
            <w:rPr>
              <w:rFonts w:ascii="David" w:hAnsi="David" w:cs="David"/>
              <w:sz w:val="24"/>
              <w:szCs w:val="24"/>
            </w:rPr>
            <w:delInstrText>Mohr.M,_Rostamizadeh</w:delInstrText>
          </w:r>
          <w:r w:rsidRPr="00985365" w:rsidDel="00E53420">
            <w:rPr>
              <w:rFonts w:ascii="David" w:hAnsi="David" w:cs="David"/>
              <w:sz w:val="24"/>
              <w:szCs w:val="24"/>
              <w:rtl/>
            </w:rPr>
            <w:delInstrText>‏.</w:delInstrText>
          </w:r>
          <w:r w:rsidRPr="00985365" w:rsidDel="00E53420">
            <w:rPr>
              <w:rFonts w:ascii="David" w:hAnsi="David" w:cs="David"/>
              <w:sz w:val="24"/>
              <w:szCs w:val="24"/>
            </w:rPr>
            <w:delInstrText>A,_Talwalkar</w:delInstrText>
          </w:r>
          <w:r w:rsidRPr="00985365" w:rsidDel="00E53420">
            <w:rPr>
              <w:rFonts w:ascii="David" w:hAnsi="David" w:cs="David"/>
              <w:sz w:val="24"/>
              <w:szCs w:val="24"/>
              <w:rtl/>
            </w:rPr>
            <w:delInstrText>."</w:delInstrText>
          </w:r>
          <w:r w:rsidRPr="00985365" w:rsidDel="00E53420">
            <w:rPr>
              <w:rFonts w:ascii="David" w:hAnsi="David" w:cs="David"/>
              <w:sz w:val="24"/>
              <w:szCs w:val="24"/>
              <w:rtl/>
            </w:rPr>
            <w:fldChar w:fldCharType="separate"/>
          </w:r>
          <w:r w:rsidRPr="00985365" w:rsidDel="00E53420">
            <w:rPr>
              <w:rStyle w:val="Hyperlink"/>
              <w:rFonts w:ascii="David" w:hAnsi="David" w:cs="David" w:hint="eastAsia"/>
              <w:sz w:val="24"/>
              <w:szCs w:val="24"/>
              <w:rtl/>
            </w:rPr>
            <w:delText>מקור</w:delText>
          </w:r>
          <w:r w:rsidRPr="00985365" w:rsidDel="00E53420">
            <w:rPr>
              <w:rFonts w:ascii="David" w:hAnsi="David" w:cs="David"/>
              <w:sz w:val="24"/>
              <w:szCs w:val="24"/>
              <w:rtl/>
            </w:rPr>
            <w:fldChar w:fldCharType="end"/>
          </w:r>
          <w:r w:rsidRPr="00985365" w:rsidDel="00E53420">
            <w:rPr>
              <w:rFonts w:ascii="David" w:hAnsi="David" w:cs="David"/>
              <w:sz w:val="24"/>
              <w:szCs w:val="24"/>
              <w:rtl/>
            </w:rPr>
            <w:delText>]</w:delText>
          </w:r>
        </w:del>
      </w:ins>
    </w:p>
    <w:p w14:paraId="7AD93C7A" w14:textId="77777777" w:rsidR="001E7289" w:rsidRPr="00985365" w:rsidRDefault="001E7289" w:rsidP="00F01E68">
      <w:pPr>
        <w:pStyle w:val="Heading3"/>
        <w:bidi/>
        <w:rPr>
          <w:rFonts w:ascii="David" w:hAnsi="David" w:cs="David"/>
          <w:rtl/>
        </w:rPr>
      </w:pPr>
      <w:r w:rsidRPr="00985365">
        <w:rPr>
          <w:rFonts w:ascii="David" w:hAnsi="David" w:cs="David" w:hint="eastAsia"/>
          <w:rtl/>
        </w:rPr>
        <w:t>ניתוח</w:t>
      </w:r>
      <w:r w:rsidRPr="00985365">
        <w:rPr>
          <w:rFonts w:ascii="David" w:hAnsi="David" w:cs="David"/>
          <w:rtl/>
        </w:rPr>
        <w:t xml:space="preserve"> </w:t>
      </w:r>
      <w:r w:rsidRPr="00985365">
        <w:rPr>
          <w:rFonts w:ascii="David" w:hAnsi="David" w:cs="David" w:hint="eastAsia"/>
          <w:rtl/>
        </w:rPr>
        <w:t>רגשי</w:t>
      </w:r>
      <w:r w:rsidRPr="00985365">
        <w:rPr>
          <w:rFonts w:ascii="David" w:hAnsi="David" w:cs="David"/>
          <w:rtl/>
        </w:rPr>
        <w:t xml:space="preserve"> (</w:t>
      </w:r>
      <w:r w:rsidRPr="00985365">
        <w:rPr>
          <w:rFonts w:ascii="David" w:hAnsi="David" w:cs="David"/>
        </w:rPr>
        <w:t>Sentiment Analysis</w:t>
      </w:r>
      <w:r w:rsidRPr="00985365">
        <w:rPr>
          <w:rFonts w:ascii="David" w:hAnsi="David" w:cs="David"/>
          <w:rtl/>
        </w:rPr>
        <w:t xml:space="preserve">) </w:t>
      </w:r>
      <w:r w:rsidRPr="00985365">
        <w:rPr>
          <w:rFonts w:ascii="David" w:hAnsi="David" w:cs="David" w:hint="eastAsia"/>
          <w:color w:val="2F5496" w:themeColor="accent1" w:themeShade="BF"/>
          <w:sz w:val="26"/>
          <w:szCs w:val="26"/>
          <w:rtl/>
        </w:rPr>
        <w:t>לטקסט</w:t>
      </w:r>
    </w:p>
    <w:p w14:paraId="18A7EE0C" w14:textId="246DE4A5" w:rsidR="00461A6C" w:rsidRPr="00985365" w:rsidRDefault="00484F3A" w:rsidP="00BA694E">
      <w:pPr>
        <w:bidi/>
        <w:spacing w:after="0" w:line="480" w:lineRule="auto"/>
        <w:jc w:val="both"/>
        <w:rPr>
          <w:ins w:id="2919" w:author="michael lazar" w:date="2018-09-03T19:48:00Z"/>
          <w:rFonts w:ascii="David" w:hAnsi="David" w:cs="David"/>
          <w:sz w:val="24"/>
          <w:szCs w:val="24"/>
          <w:rtl/>
        </w:rPr>
      </w:pPr>
      <w:ins w:id="2920" w:author="michael lazar" w:date="2018-09-04T20:36:00Z">
        <w:r w:rsidRPr="00985365">
          <w:rPr>
            <w:rFonts w:ascii="David" w:hAnsi="David" w:cs="David"/>
            <w:sz w:val="24"/>
            <w:szCs w:val="24"/>
            <w:rtl/>
          </w:rPr>
          <w:t xml:space="preserve">[15.4] </w:t>
        </w:r>
      </w:ins>
      <w:r w:rsidR="00A8094B" w:rsidRPr="00985365">
        <w:rPr>
          <w:rFonts w:ascii="David" w:hAnsi="David" w:cs="David"/>
          <w:sz w:val="24"/>
          <w:szCs w:val="24"/>
          <w:rtl/>
        </w:rPr>
        <w:t>ניתוח רגשי של טקסט המתבסס על שיטות חישוביות, ניתוח טקסט ועיבוד שפה טבעית</w:t>
      </w:r>
      <w:r w:rsidR="008A76C1" w:rsidRPr="00985365">
        <w:rPr>
          <w:rFonts w:ascii="David" w:hAnsi="David" w:cs="David"/>
          <w:sz w:val="24"/>
          <w:szCs w:val="24"/>
          <w:rtl/>
        </w:rPr>
        <w:t xml:space="preserve"> </w:t>
      </w:r>
      <w:r w:rsidR="00A8094B" w:rsidRPr="00985365">
        <w:rPr>
          <w:rFonts w:ascii="David" w:hAnsi="David" w:cs="David"/>
          <w:sz w:val="24"/>
          <w:szCs w:val="24"/>
          <w:rtl/>
        </w:rPr>
        <w:t>(</w:t>
      </w:r>
      <w:r w:rsidR="00A8094B" w:rsidRPr="00985365">
        <w:rPr>
          <w:rFonts w:ascii="David" w:hAnsi="David" w:cs="David"/>
          <w:sz w:val="24"/>
          <w:szCs w:val="24"/>
        </w:rPr>
        <w:t>NLP</w:t>
      </w:r>
      <w:r w:rsidR="00A8094B" w:rsidRPr="00985365">
        <w:rPr>
          <w:rFonts w:ascii="David" w:hAnsi="David" w:cs="David"/>
          <w:sz w:val="24"/>
          <w:szCs w:val="24"/>
          <w:rtl/>
        </w:rPr>
        <w:t>) מאפשר בצורה סובייקטיבית להגדיר את הקוטביות של קטע כתוב\מדובר. כלומר</w:t>
      </w:r>
      <w:ins w:id="2921" w:author="michael lazar" w:date="2018-09-03T19:34:00Z">
        <w:r w:rsidR="003268B5" w:rsidRPr="00985365">
          <w:rPr>
            <w:rFonts w:ascii="David" w:hAnsi="David" w:cs="David"/>
            <w:sz w:val="24"/>
            <w:szCs w:val="24"/>
            <w:rtl/>
          </w:rPr>
          <w:t xml:space="preserve"> לקבוע את גישת</w:t>
        </w:r>
      </w:ins>
      <w:ins w:id="2922" w:author="michael lazar" w:date="2018-09-03T19:36:00Z">
        <w:r w:rsidR="003268B5" w:rsidRPr="00985365">
          <w:rPr>
            <w:rFonts w:ascii="David" w:hAnsi="David" w:cs="David" w:hint="eastAsia"/>
            <w:sz w:val="24"/>
            <w:szCs w:val="24"/>
            <w:rtl/>
          </w:rPr>
          <w:t>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או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ת</w:t>
        </w:r>
      </w:ins>
      <w:ins w:id="2923" w:author="michael lazar" w:date="2018-09-03T19:37:00Z">
        <w:r w:rsidR="003268B5" w:rsidRPr="00985365">
          <w:rPr>
            <w:rFonts w:ascii="David" w:hAnsi="David" w:cs="David" w:hint="eastAsia"/>
            <w:sz w:val="24"/>
            <w:szCs w:val="24"/>
            <w:rtl/>
          </w:rPr>
          <w:t>גובתו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הרגשית</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של</w:t>
        </w:r>
      </w:ins>
      <w:ins w:id="2924" w:author="michael lazar" w:date="2018-09-03T19:34:00Z">
        <w:r w:rsidR="003268B5" w:rsidRPr="00985365">
          <w:rPr>
            <w:rFonts w:ascii="David" w:hAnsi="David" w:cs="David"/>
            <w:sz w:val="24"/>
            <w:szCs w:val="24"/>
            <w:rtl/>
          </w:rPr>
          <w:t xml:space="preserve"> </w:t>
        </w:r>
      </w:ins>
      <w:ins w:id="2925" w:author="michael lazar" w:date="2018-09-03T19:35:00Z">
        <w:r w:rsidR="003268B5" w:rsidRPr="00985365">
          <w:rPr>
            <w:rFonts w:ascii="David" w:hAnsi="David" w:cs="David" w:hint="eastAsia"/>
            <w:sz w:val="24"/>
            <w:szCs w:val="24"/>
            <w:rtl/>
          </w:rPr>
          <w:t>הדובר</w:t>
        </w:r>
      </w:ins>
      <w:ins w:id="2926" w:author="michael lazar" w:date="2018-09-03T19:37:00Z">
        <w:r w:rsidR="003268B5" w:rsidRPr="00985365">
          <w:rPr>
            <w:rFonts w:ascii="David" w:hAnsi="David" w:cs="David"/>
            <w:sz w:val="24"/>
            <w:szCs w:val="24"/>
            <w:rtl/>
          </w:rPr>
          <w:t xml:space="preserve"> או </w:t>
        </w:r>
      </w:ins>
      <w:ins w:id="2927" w:author="michael lazar" w:date="2018-09-03T19:39:00Z">
        <w:r w:rsidR="003268B5" w:rsidRPr="00985365">
          <w:rPr>
            <w:rFonts w:ascii="David" w:hAnsi="David" w:cs="David" w:hint="eastAsia"/>
            <w:sz w:val="24"/>
            <w:szCs w:val="24"/>
            <w:rtl/>
          </w:rPr>
          <w:t>ה</w:t>
        </w:r>
      </w:ins>
      <w:ins w:id="2928" w:author="michael lazar" w:date="2018-09-03T19:35:00Z">
        <w:r w:rsidR="003268B5" w:rsidRPr="00985365">
          <w:rPr>
            <w:rFonts w:ascii="David" w:hAnsi="David" w:cs="David" w:hint="eastAsia"/>
            <w:sz w:val="24"/>
            <w:szCs w:val="24"/>
            <w:rtl/>
          </w:rPr>
          <w:t>כותב</w:t>
        </w:r>
        <w:r w:rsidR="003268B5" w:rsidRPr="00985365">
          <w:rPr>
            <w:rFonts w:ascii="David" w:hAnsi="David" w:cs="David"/>
            <w:sz w:val="24"/>
            <w:szCs w:val="24"/>
            <w:rtl/>
          </w:rPr>
          <w:t xml:space="preserve"> </w:t>
        </w:r>
        <w:r w:rsidR="003268B5" w:rsidRPr="00985365">
          <w:rPr>
            <w:rFonts w:ascii="David" w:hAnsi="David" w:cs="David" w:hint="eastAsia"/>
            <w:sz w:val="24"/>
            <w:szCs w:val="24"/>
            <w:rtl/>
          </w:rPr>
          <w:t>בנוגע</w:t>
        </w:r>
      </w:ins>
      <w:ins w:id="2929" w:author="michael lazar" w:date="2018-09-03T19:36:00Z">
        <w:r w:rsidR="003268B5" w:rsidRPr="00985365">
          <w:rPr>
            <w:rFonts w:ascii="David" w:hAnsi="David" w:cs="David"/>
            <w:sz w:val="24"/>
            <w:szCs w:val="24"/>
            <w:rtl/>
          </w:rPr>
          <w:t xml:space="preserve"> </w:t>
        </w:r>
      </w:ins>
      <w:ins w:id="2930" w:author="michael lazar" w:date="2018-09-03T19:39:00Z">
        <w:r w:rsidR="003268B5" w:rsidRPr="00985365">
          <w:rPr>
            <w:rFonts w:ascii="David" w:hAnsi="David" w:cs="David" w:hint="eastAsia"/>
            <w:sz w:val="24"/>
            <w:szCs w:val="24"/>
            <w:rtl/>
          </w:rPr>
          <w:t>ל</w:t>
        </w:r>
      </w:ins>
      <w:ins w:id="2931" w:author="michael lazar" w:date="2018-09-03T19:36:00Z">
        <w:r w:rsidR="003268B5" w:rsidRPr="00985365">
          <w:rPr>
            <w:rFonts w:ascii="David" w:hAnsi="David" w:cs="David" w:hint="eastAsia"/>
            <w:sz w:val="24"/>
            <w:szCs w:val="24"/>
            <w:rtl/>
          </w:rPr>
          <w:t>נושא</w:t>
        </w:r>
        <w:r w:rsidR="003268B5" w:rsidRPr="00985365">
          <w:rPr>
            <w:rFonts w:ascii="David" w:hAnsi="David" w:cs="David"/>
            <w:sz w:val="24"/>
            <w:szCs w:val="24"/>
            <w:rtl/>
          </w:rPr>
          <w:t xml:space="preserve"> מסוים </w:t>
        </w:r>
      </w:ins>
      <w:ins w:id="2932" w:author="michael lazar" w:date="2018-09-03T19:37:00Z">
        <w:r w:rsidR="003268B5" w:rsidRPr="00985365">
          <w:rPr>
            <w:rFonts w:ascii="David" w:hAnsi="David" w:cs="David" w:hint="eastAsia"/>
            <w:sz w:val="24"/>
            <w:szCs w:val="24"/>
            <w:rtl/>
          </w:rPr>
          <w:t>תוך</w:t>
        </w:r>
        <w:r w:rsidR="003268B5" w:rsidRPr="00985365">
          <w:rPr>
            <w:rFonts w:ascii="David" w:hAnsi="David" w:cs="David"/>
            <w:sz w:val="24"/>
            <w:szCs w:val="24"/>
            <w:rtl/>
          </w:rPr>
          <w:t xml:space="preserve"> </w:t>
        </w:r>
        <w:r w:rsidR="003268B5" w:rsidRPr="00985365">
          <w:rPr>
            <w:rFonts w:ascii="David" w:hAnsi="David" w:cs="David" w:hint="eastAsia"/>
            <w:sz w:val="24"/>
            <w:szCs w:val="24"/>
            <w:rtl/>
          </w:rPr>
          <w:t>שמירה</w:t>
        </w:r>
        <w:r w:rsidR="003268B5" w:rsidRPr="00985365">
          <w:rPr>
            <w:rFonts w:ascii="David" w:hAnsi="David" w:cs="David"/>
            <w:sz w:val="24"/>
            <w:szCs w:val="24"/>
            <w:rtl/>
          </w:rPr>
          <w:t xml:space="preserve"> </w:t>
        </w:r>
        <w:r w:rsidR="003268B5" w:rsidRPr="00985365">
          <w:rPr>
            <w:rFonts w:ascii="David" w:hAnsi="David" w:cs="David" w:hint="eastAsia"/>
            <w:sz w:val="24"/>
            <w:szCs w:val="24"/>
            <w:rtl/>
          </w:rPr>
          <w:t>על</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הקשר</w:t>
        </w:r>
        <w:r w:rsidR="003268B5" w:rsidRPr="00985365">
          <w:rPr>
            <w:rFonts w:ascii="David" w:hAnsi="David" w:cs="David"/>
            <w:sz w:val="24"/>
            <w:szCs w:val="24"/>
            <w:rtl/>
          </w:rPr>
          <w:t xml:space="preserve"> </w:t>
        </w:r>
        <w:r w:rsidR="003268B5" w:rsidRPr="00985365">
          <w:rPr>
            <w:rFonts w:ascii="David" w:hAnsi="David" w:cs="David" w:hint="eastAsia"/>
            <w:sz w:val="24"/>
            <w:szCs w:val="24"/>
            <w:rtl/>
          </w:rPr>
          <w:t>לאותו</w:t>
        </w:r>
        <w:r w:rsidR="003268B5" w:rsidRPr="00985365">
          <w:rPr>
            <w:rFonts w:ascii="David" w:hAnsi="David" w:cs="David"/>
            <w:sz w:val="24"/>
            <w:szCs w:val="24"/>
            <w:rtl/>
          </w:rPr>
          <w:t xml:space="preserve"> </w:t>
        </w:r>
        <w:r w:rsidR="003268B5" w:rsidRPr="00985365">
          <w:rPr>
            <w:rFonts w:ascii="David" w:hAnsi="David" w:cs="David" w:hint="eastAsia"/>
            <w:sz w:val="24"/>
            <w:szCs w:val="24"/>
            <w:rtl/>
          </w:rPr>
          <w:t>הנושא</w:t>
        </w:r>
      </w:ins>
      <w:ins w:id="2933" w:author="michael lazar" w:date="2018-09-03T19:39:00Z">
        <w:r w:rsidR="003268B5" w:rsidRPr="00985365">
          <w:rPr>
            <w:rFonts w:ascii="David" w:hAnsi="David" w:cs="David"/>
            <w:sz w:val="24"/>
            <w:szCs w:val="24"/>
            <w:rtl/>
          </w:rPr>
          <w:t>,</w:t>
        </w:r>
      </w:ins>
      <w:ins w:id="2934" w:author="michael lazar" w:date="2018-09-03T19:38:00Z">
        <w:r w:rsidR="003268B5" w:rsidRPr="00985365">
          <w:rPr>
            <w:rFonts w:ascii="David" w:hAnsi="David" w:cs="David"/>
            <w:sz w:val="24"/>
            <w:szCs w:val="24"/>
            <w:rtl/>
          </w:rPr>
          <w:t xml:space="preserve"> על מנת</w:t>
        </w:r>
      </w:ins>
      <w:r w:rsidR="00A8094B" w:rsidRPr="00985365">
        <w:rPr>
          <w:rFonts w:ascii="David" w:hAnsi="David" w:cs="David"/>
          <w:sz w:val="24"/>
          <w:szCs w:val="24"/>
          <w:rtl/>
        </w:rPr>
        <w:t xml:space="preserve"> להגדיר </w:t>
      </w:r>
      <w:ins w:id="2935" w:author="michael lazar" w:date="2018-09-03T19:38:00Z">
        <w:r w:rsidR="003268B5" w:rsidRPr="00985365">
          <w:rPr>
            <w:rFonts w:ascii="David" w:hAnsi="David" w:cs="David" w:hint="eastAsia"/>
            <w:sz w:val="24"/>
            <w:szCs w:val="24"/>
            <w:rtl/>
          </w:rPr>
          <w:t>ה</w:t>
        </w:r>
      </w:ins>
      <w:ins w:id="2936" w:author="michael lazar" w:date="2018-09-03T19:32:00Z">
        <w:r w:rsidR="003268B5" w:rsidRPr="00985365">
          <w:rPr>
            <w:rFonts w:ascii="David" w:hAnsi="David" w:cs="David" w:hint="eastAsia"/>
            <w:sz w:val="24"/>
            <w:szCs w:val="24"/>
            <w:rtl/>
          </w:rPr>
          <w:t>א</w:t>
        </w:r>
      </w:ins>
      <w:del w:id="2937" w:author="michael lazar" w:date="2018-09-03T19:32:00Z">
        <w:r w:rsidR="00A8094B" w:rsidRPr="00985365" w:rsidDel="003268B5">
          <w:rPr>
            <w:rFonts w:ascii="David" w:hAnsi="David" w:cs="David"/>
            <w:sz w:val="24"/>
            <w:szCs w:val="24"/>
            <w:rtl/>
          </w:rPr>
          <w:delText>ע</w:delText>
        </w:r>
      </w:del>
      <w:r w:rsidR="00A8094B" w:rsidRPr="00985365">
        <w:rPr>
          <w:rFonts w:ascii="David" w:hAnsi="David" w:cs="David"/>
          <w:sz w:val="24"/>
          <w:szCs w:val="24"/>
          <w:rtl/>
        </w:rPr>
        <w:t xml:space="preserve">ם </w:t>
      </w:r>
      <w:del w:id="2938" w:author="michael lazar" w:date="2018-09-03T19:39:00Z">
        <w:r w:rsidR="00A8094B" w:rsidRPr="00985365" w:rsidDel="003268B5">
          <w:rPr>
            <w:rFonts w:ascii="David" w:hAnsi="David" w:cs="David"/>
            <w:sz w:val="24"/>
            <w:szCs w:val="24"/>
            <w:rtl/>
          </w:rPr>
          <w:delText xml:space="preserve">מדובר </w:delText>
        </w:r>
      </w:del>
      <w:del w:id="2939" w:author="michael lazar" w:date="2018-09-03T19:38:00Z">
        <w:r w:rsidR="00A8094B" w:rsidRPr="00985365" w:rsidDel="003268B5">
          <w:rPr>
            <w:rFonts w:ascii="David" w:hAnsi="David" w:cs="David"/>
            <w:sz w:val="24"/>
            <w:szCs w:val="24"/>
            <w:rtl/>
          </w:rPr>
          <w:delText xml:space="preserve">בטקסט </w:delText>
        </w:r>
      </w:del>
      <w:ins w:id="2940" w:author="michael lazar" w:date="2018-09-03T19:40:00Z">
        <w:r w:rsidR="003268B5" w:rsidRPr="00985365">
          <w:rPr>
            <w:rFonts w:ascii="David" w:hAnsi="David" w:cs="David" w:hint="eastAsia"/>
            <w:sz w:val="24"/>
            <w:szCs w:val="24"/>
            <w:rtl/>
          </w:rPr>
          <w:t>התוכן</w:t>
        </w:r>
      </w:ins>
      <w:ins w:id="2941" w:author="michael lazar" w:date="2018-09-03T19:38:00Z">
        <w:r w:rsidR="003268B5" w:rsidRPr="00985365">
          <w:rPr>
            <w:rFonts w:ascii="David" w:hAnsi="David" w:cs="David"/>
            <w:sz w:val="24"/>
            <w:szCs w:val="24"/>
            <w:rtl/>
          </w:rPr>
          <w:t xml:space="preserve"> </w:t>
        </w:r>
      </w:ins>
      <w:r w:rsidR="00A8094B" w:rsidRPr="00985365">
        <w:rPr>
          <w:rFonts w:ascii="David" w:hAnsi="David" w:cs="David"/>
          <w:sz w:val="24"/>
          <w:szCs w:val="24"/>
          <w:rtl/>
        </w:rPr>
        <w:t>חיובי</w:t>
      </w:r>
      <w:del w:id="2942" w:author="michael lazar" w:date="2018-09-03T19:40:00Z">
        <w:r w:rsidR="00A8094B" w:rsidRPr="00985365" w:rsidDel="00461A6C">
          <w:rPr>
            <w:rFonts w:ascii="David" w:hAnsi="David" w:cs="David"/>
            <w:sz w:val="24"/>
            <w:szCs w:val="24"/>
            <w:rtl/>
          </w:rPr>
          <w:delText xml:space="preserve"> \</w:delText>
        </w:r>
      </w:del>
      <w:ins w:id="2943" w:author="michael lazar" w:date="2018-09-03T19:40:00Z">
        <w:r w:rsidR="00461A6C" w:rsidRPr="00985365">
          <w:rPr>
            <w:rFonts w:ascii="David" w:hAnsi="David" w:cs="David"/>
            <w:sz w:val="24"/>
            <w:szCs w:val="24"/>
            <w:rtl/>
          </w:rPr>
          <w:t>,</w:t>
        </w:r>
      </w:ins>
      <w:r w:rsidR="00A8094B" w:rsidRPr="00985365">
        <w:rPr>
          <w:rFonts w:ascii="David" w:hAnsi="David" w:cs="David"/>
          <w:sz w:val="24"/>
          <w:szCs w:val="24"/>
          <w:rtl/>
        </w:rPr>
        <w:t xml:space="preserve"> שלילי או ניטרלי</w:t>
      </w:r>
      <w:ins w:id="2944" w:author="michael lazar" w:date="2018-09-03T19:39:00Z">
        <w:r w:rsidR="003268B5" w:rsidRPr="00985365">
          <w:rPr>
            <w:rFonts w:ascii="David" w:hAnsi="David" w:cs="David"/>
            <w:sz w:val="24"/>
            <w:szCs w:val="24"/>
            <w:rtl/>
          </w:rPr>
          <w:t xml:space="preserve"> עבורו</w:t>
        </w:r>
      </w:ins>
      <w:r w:rsidR="00A8094B" w:rsidRPr="00985365">
        <w:rPr>
          <w:rFonts w:ascii="David" w:hAnsi="David" w:cs="David"/>
          <w:sz w:val="24"/>
          <w:szCs w:val="24"/>
          <w:rtl/>
        </w:rPr>
        <w:t>.</w:t>
      </w:r>
      <w:ins w:id="2945" w:author="michael lazar" w:date="2018-09-03T19:40:00Z">
        <w:r w:rsidR="00461A6C" w:rsidRPr="00985365">
          <w:rPr>
            <w:rFonts w:ascii="David" w:hAnsi="David" w:cs="David"/>
            <w:sz w:val="24"/>
            <w:szCs w:val="24"/>
            <w:rtl/>
          </w:rPr>
          <w:t xml:space="preserve"> לדוגמא: הסטודנט יכול לציין</w:t>
        </w:r>
      </w:ins>
      <w:ins w:id="2946" w:author="michael lazar" w:date="2018-09-03T19:44:00Z">
        <w:r w:rsidR="00461A6C" w:rsidRPr="00985365">
          <w:rPr>
            <w:rFonts w:ascii="David" w:hAnsi="David" w:cs="David"/>
            <w:sz w:val="24"/>
            <w:szCs w:val="24"/>
            <w:rtl/>
          </w:rPr>
          <w:t xml:space="preserve"> במשוב</w:t>
        </w:r>
      </w:ins>
      <w:ins w:id="2947" w:author="michael lazar" w:date="2018-09-03T19:43:00Z">
        <w:r w:rsidR="00461A6C" w:rsidRPr="00985365">
          <w:rPr>
            <w:rFonts w:ascii="David" w:hAnsi="David" w:cs="David"/>
            <w:sz w:val="24"/>
            <w:szCs w:val="24"/>
            <w:rtl/>
          </w:rPr>
          <w:t xml:space="preserve">: "סביבת </w:t>
        </w:r>
        <w:r w:rsidR="00461A6C" w:rsidRPr="00985365">
          <w:rPr>
            <w:rFonts w:ascii="David" w:hAnsi="David" w:cs="David" w:hint="eastAsia"/>
            <w:sz w:val="24"/>
            <w:szCs w:val="24"/>
            <w:rtl/>
          </w:rPr>
          <w:lastRenderedPageBreak/>
          <w:t>העבודה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אינה</w:t>
        </w:r>
        <w:r w:rsidR="00461A6C" w:rsidRPr="00985365">
          <w:rPr>
            <w:rFonts w:ascii="David" w:hAnsi="David" w:cs="David"/>
            <w:sz w:val="24"/>
            <w:szCs w:val="24"/>
            <w:rtl/>
          </w:rPr>
          <w:t xml:space="preserve"> </w:t>
        </w:r>
        <w:r w:rsidR="00461A6C" w:rsidRPr="00985365">
          <w:rPr>
            <w:rFonts w:ascii="David" w:hAnsi="David" w:cs="David" w:hint="eastAsia"/>
            <w:sz w:val="24"/>
            <w:szCs w:val="24"/>
            <w:rtl/>
          </w:rPr>
          <w:t>נקייה</w:t>
        </w:r>
        <w:r w:rsidR="00461A6C" w:rsidRPr="00985365">
          <w:rPr>
            <w:rFonts w:ascii="David" w:hAnsi="David" w:cs="David"/>
            <w:sz w:val="24"/>
            <w:szCs w:val="24"/>
            <w:rtl/>
          </w:rPr>
          <w:t>"</w:t>
        </w:r>
      </w:ins>
      <w:ins w:id="2948" w:author="michael lazar" w:date="2018-09-03T19:44:00Z">
        <w:r w:rsidR="00461A6C" w:rsidRPr="00985365">
          <w:rPr>
            <w:rFonts w:ascii="David" w:hAnsi="David" w:cs="David"/>
            <w:sz w:val="24"/>
            <w:szCs w:val="24"/>
            <w:rtl/>
          </w:rPr>
          <w:t xml:space="preserve">. </w:t>
        </w:r>
      </w:ins>
      <w:ins w:id="2949" w:author="michael lazar" w:date="2018-09-03T19:41:00Z">
        <w:r w:rsidR="00461A6C" w:rsidRPr="00985365">
          <w:rPr>
            <w:rFonts w:ascii="David" w:hAnsi="David" w:cs="David" w:hint="eastAsia"/>
            <w:sz w:val="24"/>
            <w:szCs w:val="24"/>
            <w:rtl/>
          </w:rPr>
          <w:t>מהדגמא</w:t>
        </w:r>
        <w:r w:rsidR="00461A6C" w:rsidRPr="00985365">
          <w:rPr>
            <w:rFonts w:ascii="David" w:hAnsi="David" w:cs="David"/>
            <w:sz w:val="24"/>
            <w:szCs w:val="24"/>
            <w:rtl/>
          </w:rPr>
          <w:t xml:space="preserve"> ניתן </w:t>
        </w:r>
      </w:ins>
      <w:ins w:id="2950" w:author="michael lazar" w:date="2018-09-03T19:42:00Z">
        <w:r w:rsidR="00461A6C" w:rsidRPr="00985365">
          <w:rPr>
            <w:rFonts w:ascii="David" w:hAnsi="David" w:cs="David" w:hint="eastAsia"/>
            <w:sz w:val="24"/>
            <w:szCs w:val="24"/>
            <w:rtl/>
          </w:rPr>
          <w:t>להבין</w:t>
        </w:r>
        <w:r w:rsidR="00461A6C" w:rsidRPr="00985365">
          <w:rPr>
            <w:rFonts w:ascii="David" w:hAnsi="David" w:cs="David"/>
            <w:sz w:val="24"/>
            <w:szCs w:val="24"/>
            <w:rtl/>
          </w:rPr>
          <w:t xml:space="preserve"> שמבחינה רגשית </w:t>
        </w:r>
      </w:ins>
      <w:ins w:id="2951" w:author="michael lazar" w:date="2018-09-03T19:45:00Z">
        <w:r w:rsidR="00461A6C" w:rsidRPr="00985365">
          <w:rPr>
            <w:rFonts w:ascii="David" w:hAnsi="David" w:cs="David" w:hint="eastAsia"/>
            <w:sz w:val="24"/>
            <w:szCs w:val="24"/>
            <w:rtl/>
          </w:rPr>
          <w:t>המשוב</w:t>
        </w:r>
        <w:r w:rsidR="00461A6C" w:rsidRPr="00985365">
          <w:rPr>
            <w:rFonts w:ascii="David" w:hAnsi="David" w:cs="David"/>
            <w:sz w:val="24"/>
            <w:szCs w:val="24"/>
            <w:rtl/>
          </w:rPr>
          <w:t xml:space="preserve"> </w:t>
        </w:r>
      </w:ins>
      <w:ins w:id="2952" w:author="michael lazar" w:date="2018-09-03T19:42:00Z">
        <w:r w:rsidR="00461A6C" w:rsidRPr="00985365">
          <w:rPr>
            <w:rFonts w:ascii="David" w:hAnsi="David" w:cs="David" w:hint="eastAsia"/>
            <w:sz w:val="24"/>
            <w:szCs w:val="24"/>
            <w:rtl/>
          </w:rPr>
          <w:t>שלילי</w:t>
        </w:r>
      </w:ins>
      <w:ins w:id="2953" w:author="michael lazar" w:date="2018-09-03T19:45:00Z">
        <w:r w:rsidR="00461A6C" w:rsidRPr="00985365">
          <w:rPr>
            <w:rFonts w:ascii="David" w:hAnsi="David" w:cs="David"/>
            <w:sz w:val="24"/>
            <w:szCs w:val="24"/>
            <w:rtl/>
          </w:rPr>
          <w:t xml:space="preserve"> להבדיל מהמשוב </w:t>
        </w:r>
      </w:ins>
      <w:ins w:id="2954" w:author="michael lazar" w:date="2018-09-03T19:46:00Z">
        <w:r w:rsidR="00461A6C" w:rsidRPr="00985365">
          <w:rPr>
            <w:rFonts w:ascii="David" w:hAnsi="David" w:cs="David" w:hint="eastAsia"/>
            <w:sz w:val="24"/>
            <w:szCs w:val="24"/>
            <w:rtl/>
          </w:rPr>
          <w:t>החיובי</w:t>
        </w:r>
      </w:ins>
      <w:ins w:id="2955" w:author="michael lazar" w:date="2018-09-03T19:47:00Z">
        <w:r w:rsidR="00461A6C" w:rsidRPr="00985365">
          <w:rPr>
            <w:rFonts w:ascii="David" w:hAnsi="David" w:cs="David"/>
            <w:sz w:val="24"/>
            <w:szCs w:val="24"/>
            <w:rtl/>
          </w:rPr>
          <w:t>:</w:t>
        </w:r>
      </w:ins>
      <w:ins w:id="2956" w:author="michael lazar" w:date="2018-09-03T19:45:00Z">
        <w:r w:rsidR="00461A6C" w:rsidRPr="00985365">
          <w:rPr>
            <w:rFonts w:ascii="David" w:hAnsi="David" w:cs="David"/>
            <w:sz w:val="24"/>
            <w:szCs w:val="24"/>
            <w:rtl/>
          </w:rPr>
          <w:t xml:space="preserve"> "המראין שאל שאלות מאתגרות אך </w:t>
        </w:r>
      </w:ins>
      <w:ins w:id="2957" w:author="michael lazar" w:date="2018-09-03T19:46:00Z">
        <w:r w:rsidR="00461A6C" w:rsidRPr="00985365">
          <w:rPr>
            <w:rFonts w:ascii="David" w:hAnsi="David" w:cs="David" w:hint="eastAsia"/>
            <w:sz w:val="24"/>
            <w:szCs w:val="24"/>
            <w:rtl/>
          </w:rPr>
          <w:t>הוגנות</w:t>
        </w:r>
      </w:ins>
      <w:ins w:id="2958" w:author="michael lazar" w:date="2018-09-03T19:45:00Z">
        <w:r w:rsidR="00461A6C" w:rsidRPr="00985365">
          <w:rPr>
            <w:rFonts w:ascii="David" w:hAnsi="David" w:cs="David"/>
            <w:sz w:val="24"/>
            <w:szCs w:val="24"/>
            <w:rtl/>
          </w:rPr>
          <w:t>"</w:t>
        </w:r>
      </w:ins>
      <w:ins w:id="2959" w:author="michael lazar" w:date="2018-09-03T19:42:00Z">
        <w:r w:rsidR="00461A6C" w:rsidRPr="00985365">
          <w:rPr>
            <w:rFonts w:ascii="David" w:hAnsi="David" w:cs="David"/>
            <w:sz w:val="24"/>
            <w:szCs w:val="24"/>
            <w:rtl/>
          </w:rPr>
          <w:t>.</w:t>
        </w:r>
      </w:ins>
      <w:r w:rsidR="00A8094B" w:rsidRPr="00985365">
        <w:rPr>
          <w:rFonts w:ascii="David" w:hAnsi="David" w:cs="David"/>
          <w:sz w:val="24"/>
          <w:szCs w:val="24"/>
          <w:rtl/>
        </w:rPr>
        <w:t xml:space="preserve"> </w:t>
      </w:r>
    </w:p>
    <w:p w14:paraId="3385FECB" w14:textId="1474DBE3" w:rsidR="00A8094B" w:rsidRPr="00985365" w:rsidDel="00484F3A" w:rsidRDefault="00A8094B" w:rsidP="00952480">
      <w:pPr>
        <w:bidi/>
        <w:spacing w:after="0" w:line="480" w:lineRule="auto"/>
        <w:jc w:val="both"/>
        <w:rPr>
          <w:ins w:id="2960" w:author="Afeka" w:date="2018-09-03T17:45:00Z"/>
          <w:del w:id="2961" w:author="michael lazar" w:date="2018-09-04T20:36:00Z"/>
          <w:rFonts w:ascii="David" w:hAnsi="David" w:cs="David"/>
          <w:sz w:val="24"/>
          <w:szCs w:val="24"/>
          <w:rtl/>
        </w:rPr>
      </w:pPr>
      <w:r w:rsidRPr="00985365">
        <w:rPr>
          <w:rFonts w:ascii="David" w:hAnsi="David" w:cs="David"/>
          <w:sz w:val="24"/>
          <w:szCs w:val="24"/>
          <w:rtl/>
        </w:rPr>
        <w:t xml:space="preserve">מערכות ממליצות רבות </w:t>
      </w:r>
      <w:ins w:id="2962" w:author="michael lazar" w:date="2018-09-03T19:49:00Z">
        <w:r w:rsidR="00461A6C" w:rsidRPr="00985365">
          <w:rPr>
            <w:rFonts w:ascii="David" w:hAnsi="David" w:cs="David" w:hint="eastAsia"/>
            <w:sz w:val="24"/>
            <w:szCs w:val="24"/>
            <w:rtl/>
          </w:rPr>
          <w:t>העשות</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שימוש</w:t>
        </w:r>
        <w:r w:rsidR="00461A6C" w:rsidRPr="00985365">
          <w:rPr>
            <w:rFonts w:ascii="David" w:hAnsi="David" w:cs="David"/>
            <w:sz w:val="24"/>
            <w:szCs w:val="24"/>
            <w:rtl/>
          </w:rPr>
          <w:t xml:space="preserve"> </w:t>
        </w:r>
        <w:r w:rsidR="00461A6C" w:rsidRPr="00985365">
          <w:rPr>
            <w:rFonts w:ascii="David" w:hAnsi="David" w:cs="David" w:hint="eastAsia"/>
            <w:sz w:val="24"/>
            <w:szCs w:val="24"/>
            <w:rtl/>
          </w:rPr>
          <w:t>גם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בניתוח</w:t>
        </w:r>
        <w:r w:rsidR="00461A6C" w:rsidRPr="00985365">
          <w:rPr>
            <w:rFonts w:ascii="David" w:hAnsi="David" w:cs="David"/>
            <w:sz w:val="24"/>
            <w:szCs w:val="24"/>
            <w:rtl/>
          </w:rPr>
          <w:t xml:space="preserve"> </w:t>
        </w:r>
        <w:r w:rsidR="00461A6C" w:rsidRPr="00985365">
          <w:rPr>
            <w:rFonts w:ascii="David" w:hAnsi="David" w:cs="David" w:hint="eastAsia"/>
            <w:sz w:val="24"/>
            <w:szCs w:val="24"/>
            <w:rtl/>
          </w:rPr>
          <w:t>רגשי</w:t>
        </w:r>
        <w:r w:rsidR="00461A6C" w:rsidRPr="00985365">
          <w:rPr>
            <w:rFonts w:ascii="David" w:hAnsi="David" w:cs="David"/>
            <w:sz w:val="24"/>
            <w:szCs w:val="24"/>
            <w:rtl/>
          </w:rPr>
          <w:t xml:space="preserve"> </w:t>
        </w:r>
        <w:r w:rsidR="00461A6C" w:rsidRPr="00985365">
          <w:rPr>
            <w:rFonts w:ascii="David" w:hAnsi="David" w:cs="David" w:hint="eastAsia"/>
            <w:sz w:val="24"/>
            <w:szCs w:val="24"/>
            <w:rtl/>
          </w:rPr>
          <w:t>של</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טקסט</w:t>
        </w:r>
        <w:r w:rsidR="00461A6C" w:rsidRPr="00985365">
          <w:rPr>
            <w:rFonts w:ascii="David" w:hAnsi="David" w:cs="David"/>
            <w:sz w:val="24"/>
            <w:szCs w:val="24"/>
            <w:rtl/>
          </w:rPr>
          <w:t xml:space="preserve"> (תגובות, </w:t>
        </w:r>
        <w:r w:rsidR="00461A6C" w:rsidRPr="00985365">
          <w:rPr>
            <w:rFonts w:ascii="David" w:hAnsi="David" w:cs="David" w:hint="eastAsia"/>
            <w:sz w:val="24"/>
            <w:szCs w:val="24"/>
            <w:rtl/>
          </w:rPr>
          <w:t>פוסטים</w:t>
        </w:r>
        <w:r w:rsidR="00461A6C" w:rsidRPr="00985365">
          <w:rPr>
            <w:rFonts w:ascii="David" w:hAnsi="David" w:cs="David"/>
            <w:sz w:val="24"/>
            <w:szCs w:val="24"/>
            <w:rtl/>
          </w:rPr>
          <w:t xml:space="preserve">, </w:t>
        </w:r>
        <w:r w:rsidR="00461A6C" w:rsidRPr="00985365">
          <w:rPr>
            <w:rFonts w:ascii="David" w:hAnsi="David" w:cs="David" w:hint="eastAsia"/>
            <w:sz w:val="24"/>
            <w:szCs w:val="24"/>
            <w:rtl/>
          </w:rPr>
          <w:t>טוויטים</w:t>
        </w:r>
        <w:r w:rsidR="00461A6C" w:rsidRPr="00985365">
          <w:rPr>
            <w:rFonts w:ascii="David" w:hAnsi="David" w:cs="David"/>
            <w:sz w:val="24"/>
            <w:szCs w:val="24"/>
            <w:rtl/>
          </w:rPr>
          <w:t>)</w:t>
        </w:r>
      </w:ins>
      <w:ins w:id="2963" w:author="michael lazar" w:date="2018-09-03T19:50:00Z">
        <w:r w:rsidR="00461A6C" w:rsidRPr="00985365">
          <w:rPr>
            <w:rFonts w:ascii="David" w:hAnsi="David" w:cs="David"/>
            <w:sz w:val="24"/>
            <w:szCs w:val="24"/>
            <w:rtl/>
          </w:rPr>
          <w:t xml:space="preserve"> </w:t>
        </w:r>
      </w:ins>
      <w:r w:rsidRPr="00985365">
        <w:rPr>
          <w:rFonts w:ascii="David" w:hAnsi="David" w:cs="David"/>
          <w:sz w:val="24"/>
          <w:szCs w:val="24"/>
          <w:rtl/>
        </w:rPr>
        <w:t xml:space="preserve">מנצלות את המידע שיש </w:t>
      </w:r>
      <w:r w:rsidR="00BA694E" w:rsidRPr="00985365">
        <w:rPr>
          <w:rFonts w:ascii="David" w:hAnsi="David" w:cs="David"/>
          <w:sz w:val="24"/>
          <w:szCs w:val="24"/>
          <w:rtl/>
        </w:rPr>
        <w:t>לה</w:t>
      </w:r>
      <w:r w:rsidR="00BA694E" w:rsidRPr="00985365">
        <w:rPr>
          <w:rFonts w:ascii="David" w:hAnsi="David" w:cs="David" w:hint="eastAsia"/>
          <w:sz w:val="24"/>
          <w:szCs w:val="24"/>
          <w:rtl/>
        </w:rPr>
        <w:t>ן</w:t>
      </w:r>
      <w:r w:rsidR="00BA694E" w:rsidRPr="00985365">
        <w:rPr>
          <w:rFonts w:ascii="David" w:hAnsi="David" w:cs="David"/>
          <w:sz w:val="24"/>
          <w:szCs w:val="24"/>
          <w:rtl/>
        </w:rPr>
        <w:t xml:space="preserve"> </w:t>
      </w:r>
      <w:r w:rsidRPr="00985365">
        <w:rPr>
          <w:rFonts w:ascii="David" w:hAnsi="David" w:cs="David"/>
          <w:sz w:val="24"/>
          <w:szCs w:val="24"/>
          <w:rtl/>
        </w:rPr>
        <w:t xml:space="preserve">כדי לדרג </w:t>
      </w:r>
      <w:del w:id="2964" w:author="michael lazar" w:date="2018-09-03T19:50:00Z">
        <w:r w:rsidRPr="00985365" w:rsidDel="00CF001D">
          <w:rPr>
            <w:rFonts w:ascii="David" w:hAnsi="David" w:cs="David"/>
            <w:sz w:val="24"/>
            <w:szCs w:val="24"/>
            <w:rtl/>
          </w:rPr>
          <w:delText xml:space="preserve">מוצרים </w:delText>
        </w:r>
      </w:del>
      <w:ins w:id="2965" w:author="michael lazar" w:date="2018-09-03T19:50:00Z">
        <w:r w:rsidR="00CF001D" w:rsidRPr="00985365">
          <w:rPr>
            <w:rFonts w:ascii="David" w:hAnsi="David" w:cs="David" w:hint="eastAsia"/>
            <w:sz w:val="24"/>
            <w:szCs w:val="24"/>
            <w:rtl/>
          </w:rPr>
          <w:t>את</w:t>
        </w:r>
        <w:r w:rsidR="00CF001D" w:rsidRPr="00985365">
          <w:rPr>
            <w:rFonts w:ascii="David" w:hAnsi="David" w:cs="David"/>
            <w:sz w:val="24"/>
            <w:szCs w:val="24"/>
            <w:rtl/>
          </w:rPr>
          <w:t xml:space="preserve"> </w:t>
        </w:r>
        <w:r w:rsidR="00CF001D" w:rsidRPr="00985365">
          <w:rPr>
            <w:rFonts w:ascii="David" w:hAnsi="David" w:cs="David" w:hint="eastAsia"/>
            <w:sz w:val="24"/>
            <w:szCs w:val="24"/>
            <w:rtl/>
          </w:rPr>
          <w:t>השירותים</w:t>
        </w:r>
        <w:r w:rsidR="00CF001D" w:rsidRPr="00985365">
          <w:rPr>
            <w:rFonts w:ascii="David" w:hAnsi="David" w:cs="David"/>
            <w:sz w:val="24"/>
            <w:szCs w:val="24"/>
            <w:rtl/>
          </w:rPr>
          <w:t xml:space="preserve"> </w:t>
        </w:r>
      </w:ins>
      <w:r w:rsidRPr="00985365">
        <w:rPr>
          <w:rFonts w:ascii="David" w:hAnsi="David" w:cs="David"/>
          <w:sz w:val="24"/>
          <w:szCs w:val="24"/>
          <w:rtl/>
        </w:rPr>
        <w:t>אותם הם מספקים ללקוח, לדוגמה: אתרים הממליצים על סרטים מנצלים את הביקורות הכתובות ואלגוריתמים שיודעים לנתח טקסט כדי לעזור להם בדרוג הסרט.</w:t>
      </w:r>
      <w:ins w:id="2966" w:author="michael lazar" w:date="2018-09-03T19:48:00Z">
        <w:r w:rsidR="00461A6C" w:rsidRPr="00985365">
          <w:rPr>
            <w:rFonts w:ascii="David" w:hAnsi="David" w:cs="David"/>
            <w:sz w:val="24"/>
            <w:szCs w:val="24"/>
            <w:rtl/>
          </w:rPr>
          <w:t xml:space="preserve"> </w:t>
        </w:r>
      </w:ins>
    </w:p>
    <w:p w14:paraId="01C25478" w14:textId="54E9E401" w:rsidR="00C2018D" w:rsidRPr="00985365" w:rsidRDefault="00C2018D" w:rsidP="0050190E">
      <w:pPr>
        <w:bidi/>
        <w:spacing w:after="0" w:line="480" w:lineRule="auto"/>
        <w:jc w:val="both"/>
        <w:rPr>
          <w:rFonts w:ascii="David" w:hAnsi="David" w:cs="David"/>
          <w:sz w:val="24"/>
          <w:szCs w:val="24"/>
          <w:rtl/>
        </w:rPr>
      </w:pPr>
      <w:ins w:id="2967" w:author="Afeka" w:date="2018-09-03T17:45:00Z">
        <w:del w:id="2968" w:author="michael lazar" w:date="2018-09-04T20:36:00Z">
          <w:r w:rsidRPr="00985365" w:rsidDel="00484F3A">
            <w:rPr>
              <w:rFonts w:ascii="David" w:hAnsi="David" w:cs="David"/>
              <w:sz w:val="24"/>
              <w:szCs w:val="24"/>
              <w:rtl/>
            </w:rPr>
            <w:delText>[</w:delText>
          </w:r>
        </w:del>
        <w:del w:id="2969" w:author="michael lazar" w:date="2018-09-03T19:13:00Z">
          <w:r w:rsidRPr="00985365" w:rsidDel="00E53420">
            <w:rPr>
              <w:rFonts w:hint="eastAsia"/>
              <w:rtl/>
              <w:rPrChange w:id="2970" w:author="Nir Ostrovski" w:date="2018-09-05T13:30:00Z">
                <w:rPr>
                  <w:rStyle w:val="Hyperlink"/>
                  <w:rFonts w:ascii="David" w:hAnsi="David" w:cs="David" w:hint="eastAsia"/>
                  <w:sz w:val="24"/>
                  <w:szCs w:val="24"/>
                  <w:rtl/>
                </w:rPr>
              </w:rPrChange>
            </w:rPr>
            <w:delText>מקור</w:delText>
          </w:r>
        </w:del>
        <w:del w:id="2971" w:author="michael lazar" w:date="2018-09-04T20:36:00Z">
          <w:r w:rsidRPr="00985365" w:rsidDel="00484F3A">
            <w:rPr>
              <w:rFonts w:ascii="David" w:hAnsi="David" w:cs="David"/>
              <w:sz w:val="24"/>
              <w:szCs w:val="24"/>
              <w:rtl/>
            </w:rPr>
            <w:delText>]</w:delText>
          </w:r>
        </w:del>
      </w:ins>
    </w:p>
    <w:p w14:paraId="4E01D4B4" w14:textId="77777777" w:rsidR="00520994" w:rsidRPr="00985365" w:rsidRDefault="00520994">
      <w:pPr>
        <w:rPr>
          <w:rFonts w:ascii="David" w:eastAsiaTheme="majorEastAsia" w:hAnsi="David" w:cs="David"/>
          <w:b/>
          <w:bCs/>
          <w:color w:val="2F5496" w:themeColor="accent1" w:themeShade="BF"/>
          <w:sz w:val="28"/>
          <w:szCs w:val="28"/>
          <w:rtl/>
        </w:rPr>
      </w:pPr>
      <w:r w:rsidRPr="00985365">
        <w:rPr>
          <w:rFonts w:ascii="David" w:hAnsi="David" w:cs="David"/>
          <w:b/>
          <w:bCs/>
          <w:sz w:val="28"/>
          <w:szCs w:val="28"/>
          <w:rtl/>
        </w:rPr>
        <w:br w:type="page"/>
      </w:r>
    </w:p>
    <w:p w14:paraId="368C8C2F" w14:textId="08110CF4" w:rsidR="00A8094B" w:rsidRPr="00985365" w:rsidRDefault="00A8094B" w:rsidP="00F01E68">
      <w:pPr>
        <w:pStyle w:val="Heading2"/>
        <w:bidi/>
        <w:rPr>
          <w:rFonts w:ascii="David" w:hAnsi="David" w:cs="David"/>
          <w:rtl/>
        </w:rPr>
      </w:pPr>
      <w:bookmarkStart w:id="2972" w:name="_Toc523917423"/>
      <w:r w:rsidRPr="00985365">
        <w:rPr>
          <w:rFonts w:ascii="David" w:hAnsi="David" w:cs="David"/>
          <w:rtl/>
        </w:rPr>
        <w:lastRenderedPageBreak/>
        <w:t>סקר שוק ראשוני</w:t>
      </w:r>
      <w:bookmarkEnd w:id="2972"/>
    </w:p>
    <w:p w14:paraId="48EACA21" w14:textId="27F4066A" w:rsidR="008A76C1" w:rsidRPr="00985365" w:rsidRDefault="008A76C1" w:rsidP="00637A67">
      <w:pPr>
        <w:bidi/>
        <w:spacing w:line="480" w:lineRule="auto"/>
        <w:rPr>
          <w:rFonts w:ascii="David" w:hAnsi="David" w:cs="David"/>
          <w:sz w:val="24"/>
          <w:szCs w:val="24"/>
          <w:rtl/>
        </w:rPr>
      </w:pPr>
      <w:r w:rsidRPr="00985365">
        <w:rPr>
          <w:rFonts w:ascii="David" w:hAnsi="David" w:cs="David"/>
          <w:sz w:val="24"/>
          <w:szCs w:val="24"/>
          <w:rtl/>
        </w:rPr>
        <w:t>כיום, בשוק העבודה קיימים פתרונות שונים ומגוונים עבור מחפשי עבודה ומעסיקים פוטנציאלים. נבחן את הפתרונות תוך הסתכלות על הפונקציות  שלהם אל מול</w:t>
      </w:r>
      <w:r w:rsidR="00B56CA9" w:rsidRPr="00985365">
        <w:rPr>
          <w:rFonts w:ascii="David" w:hAnsi="David" w:cs="David"/>
          <w:sz w:val="24"/>
          <w:szCs w:val="24"/>
          <w:rtl/>
        </w:rPr>
        <w:t xml:space="preserve"> הפונקציות ב</w:t>
      </w:r>
      <w:r w:rsidRPr="00985365">
        <w:rPr>
          <w:rFonts w:ascii="David" w:hAnsi="David" w:cs="David"/>
          <w:sz w:val="24"/>
          <w:szCs w:val="24"/>
          <w:rtl/>
        </w:rPr>
        <w:t xml:space="preserve"> </w:t>
      </w:r>
      <w:r w:rsidRPr="00985365">
        <w:rPr>
          <w:rFonts w:ascii="David" w:hAnsi="David" w:cs="David"/>
          <w:sz w:val="24"/>
          <w:szCs w:val="24"/>
        </w:rPr>
        <w:t>JOBEX</w:t>
      </w:r>
      <w:r w:rsidRPr="00985365">
        <w:rPr>
          <w:rFonts w:ascii="David" w:hAnsi="David" w:cs="David"/>
          <w:sz w:val="24"/>
          <w:szCs w:val="24"/>
          <w:rtl/>
        </w:rPr>
        <w:t>.</w:t>
      </w:r>
    </w:p>
    <w:p w14:paraId="201B0485" w14:textId="23A32077" w:rsidR="00587D86" w:rsidRPr="00985365" w:rsidRDefault="00587D86" w:rsidP="00F01E68">
      <w:pPr>
        <w:pStyle w:val="Heading3"/>
        <w:bidi/>
        <w:rPr>
          <w:rFonts w:ascii="David" w:hAnsi="David" w:cs="David"/>
          <w:rtl/>
        </w:rPr>
      </w:pPr>
      <w:proofErr w:type="spellStart"/>
      <w:r w:rsidRPr="00985365">
        <w:rPr>
          <w:rFonts w:ascii="David" w:hAnsi="David" w:cs="David"/>
        </w:rPr>
        <w:t>iCV</w:t>
      </w:r>
      <w:proofErr w:type="spellEnd"/>
    </w:p>
    <w:p w14:paraId="20E2117E" w14:textId="6DD9B2C2" w:rsidR="007B2DE6" w:rsidRPr="00985365" w:rsidRDefault="006C1E64" w:rsidP="007B2DE6">
      <w:pPr>
        <w:pStyle w:val="NormalWeb"/>
        <w:bidi/>
        <w:spacing w:before="0" w:beforeAutospacing="0" w:after="0" w:afterAutospacing="0" w:line="480" w:lineRule="auto"/>
        <w:jc w:val="both"/>
        <w:rPr>
          <w:rFonts w:ascii="David" w:eastAsiaTheme="minorHAnsi" w:hAnsi="David" w:cs="David"/>
          <w:rtl/>
        </w:rPr>
      </w:pPr>
      <w:hyperlink r:id="rId9" w:history="1">
        <w:proofErr w:type="spellStart"/>
        <w:r w:rsidR="007B2DE6" w:rsidRPr="00985365">
          <w:rPr>
            <w:rStyle w:val="Hyperlink"/>
            <w:rFonts w:ascii="David" w:eastAsiaTheme="minorHAnsi" w:hAnsi="David" w:cs="David"/>
          </w:rPr>
          <w:t>iCV</w:t>
        </w:r>
        <w:proofErr w:type="spellEnd"/>
      </w:hyperlink>
      <w:r w:rsidR="007B2DE6" w:rsidRPr="00985365">
        <w:rPr>
          <w:rFonts w:ascii="David" w:eastAsiaTheme="minorHAnsi" w:hAnsi="David" w:cs="David"/>
          <w:rtl/>
        </w:rPr>
        <w:t xml:space="preserve"> </w:t>
      </w:r>
      <w:r w:rsidR="00587D86" w:rsidRPr="00985365">
        <w:rPr>
          <w:rFonts w:ascii="David" w:eastAsiaTheme="minorHAnsi" w:hAnsi="David" w:cs="David" w:hint="eastAsia"/>
          <w:rtl/>
        </w:rPr>
        <w:t>הינה</w:t>
      </w:r>
      <w:r w:rsidR="00587D86" w:rsidRPr="00985365">
        <w:rPr>
          <w:rFonts w:ascii="David" w:eastAsiaTheme="minorHAnsi" w:hAnsi="David" w:cs="David"/>
          <w:rtl/>
        </w:rPr>
        <w:t xml:space="preserve"> </w:t>
      </w:r>
      <w:r w:rsidR="007B2DE6" w:rsidRPr="00985365">
        <w:rPr>
          <w:rFonts w:ascii="David" w:eastAsiaTheme="minorHAnsi" w:hAnsi="David" w:cs="David"/>
          <w:rtl/>
        </w:rPr>
        <w:t>פלטפורמה מבוססת כישורים המאפשרת למעסיקים ומחפשי עבודה</w:t>
      </w:r>
      <w:ins w:id="2973" w:author="Nir Ostrovski" w:date="2018-09-04T17:32:00Z">
        <w:r w:rsidR="004A0C7C" w:rsidRPr="00985365">
          <w:rPr>
            <w:rFonts w:ascii="David" w:eastAsiaTheme="minorHAnsi" w:hAnsi="David" w:cs="David"/>
            <w:rtl/>
          </w:rPr>
          <w:t xml:space="preserve"> בעלי ניסיון</w:t>
        </w:r>
      </w:ins>
      <w:r w:rsidR="007B2DE6" w:rsidRPr="00985365">
        <w:rPr>
          <w:rFonts w:ascii="David" w:eastAsiaTheme="minorHAnsi" w:hAnsi="David" w:cs="David"/>
          <w:rtl/>
        </w:rPr>
        <w:t xml:space="preserve"> להתקשר בדרך שקופה. על המשתמש </w:t>
      </w:r>
      <w:ins w:id="2974" w:author="Nir Ostrovski" w:date="2018-09-04T17:32:00Z">
        <w:r w:rsidR="004A0C7C" w:rsidRPr="00985365">
          <w:rPr>
            <w:rFonts w:ascii="David" w:eastAsiaTheme="minorHAnsi" w:hAnsi="David" w:cs="David" w:hint="eastAsia"/>
            <w:rtl/>
          </w:rPr>
          <w:t>להזין</w:t>
        </w:r>
        <w:r w:rsidR="004A0C7C" w:rsidRPr="00985365">
          <w:rPr>
            <w:rFonts w:ascii="David" w:eastAsiaTheme="minorHAnsi" w:hAnsi="David" w:cs="David"/>
            <w:rtl/>
          </w:rPr>
          <w:t xml:space="preserve"> קורות חיים, </w:t>
        </w:r>
      </w:ins>
      <w:r w:rsidR="007B2DE6" w:rsidRPr="00985365">
        <w:rPr>
          <w:rFonts w:ascii="David" w:eastAsiaTheme="minorHAnsi" w:hAnsi="David" w:cs="David"/>
          <w:rtl/>
        </w:rPr>
        <w:t xml:space="preserve">להוסיף </w:t>
      </w:r>
      <w:del w:id="2975" w:author="Nir Ostrovski" w:date="2018-09-04T17:32:00Z">
        <w:r w:rsidR="007B2DE6" w:rsidRPr="00985365" w:rsidDel="004A0C7C">
          <w:rPr>
            <w:rFonts w:ascii="David" w:eastAsiaTheme="minorHAnsi" w:hAnsi="David" w:cs="David"/>
            <w:rtl/>
          </w:rPr>
          <w:delText xml:space="preserve">את </w:delText>
        </w:r>
      </w:del>
      <w:r w:rsidR="007B2DE6" w:rsidRPr="00985365">
        <w:rPr>
          <w:rFonts w:ascii="David" w:eastAsiaTheme="minorHAnsi" w:hAnsi="David" w:cs="David"/>
          <w:rtl/>
        </w:rPr>
        <w:t>כישורי</w:t>
      </w:r>
      <w:ins w:id="2976" w:author="Nir Ostrovski" w:date="2018-09-04T17:32:00Z">
        <w:r w:rsidR="004A0C7C" w:rsidRPr="00985365">
          <w:rPr>
            <w:rFonts w:ascii="David" w:eastAsiaTheme="minorHAnsi" w:hAnsi="David" w:cs="David" w:hint="eastAsia"/>
            <w:rtl/>
          </w:rPr>
          <w:t>ם</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ורמת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ניסיון</w:t>
        </w:r>
      </w:ins>
      <w:ins w:id="2977" w:author="Nir Ostrovski" w:date="2018-09-04T17:33:00Z">
        <w:r w:rsidR="004A0C7C" w:rsidRPr="00985365">
          <w:rPr>
            <w:rFonts w:ascii="David" w:eastAsiaTheme="minorHAnsi" w:hAnsi="David" w:cs="David"/>
            <w:rtl/>
          </w:rPr>
          <w:t xml:space="preserve">. </w:t>
        </w:r>
      </w:ins>
      <w:del w:id="2978" w:author="Nir Ostrovski" w:date="2018-09-04T17:32:00Z">
        <w:r w:rsidR="007B2DE6" w:rsidRPr="00985365" w:rsidDel="004A0C7C">
          <w:rPr>
            <w:rFonts w:ascii="David" w:eastAsiaTheme="minorHAnsi" w:hAnsi="David" w:cs="David"/>
            <w:rtl/>
          </w:rPr>
          <w:delText xml:space="preserve">ו </w:delText>
        </w:r>
      </w:del>
      <w:del w:id="2979" w:author="Nir Ostrovski" w:date="2018-09-04T17:33:00Z">
        <w:r w:rsidR="007B2DE6" w:rsidRPr="00985365" w:rsidDel="004A0C7C">
          <w:rPr>
            <w:rFonts w:ascii="David" w:eastAsiaTheme="minorHAnsi" w:hAnsi="David" w:cs="David"/>
            <w:rtl/>
          </w:rPr>
          <w:delText>ו</w:delText>
        </w:r>
      </w:del>
      <w:r w:rsidR="007B2DE6" w:rsidRPr="00985365">
        <w:rPr>
          <w:rFonts w:ascii="David" w:eastAsiaTheme="minorHAnsi" w:hAnsi="David" w:cs="David"/>
          <w:rtl/>
        </w:rPr>
        <w:t>השירות ימצא בהתאמה משרות רלוונטיות אשר זמינות במאגר. כמו כן, השירות נותן אופציה לנהל ולעקוב אחר התהליך והצעות העבודה.</w:t>
      </w:r>
    </w:p>
    <w:p w14:paraId="7454B38D" w14:textId="18F81E2E" w:rsidR="00587D86" w:rsidRPr="00985365" w:rsidRDefault="00587D86" w:rsidP="00F01E68">
      <w:pPr>
        <w:pStyle w:val="Heading3"/>
        <w:bidi/>
        <w:rPr>
          <w:rFonts w:ascii="David" w:hAnsi="David" w:cs="David"/>
          <w:rtl/>
        </w:rPr>
      </w:pPr>
      <w:proofErr w:type="spellStart"/>
      <w:r w:rsidRPr="00985365">
        <w:rPr>
          <w:rFonts w:ascii="David" w:hAnsi="David" w:cs="David"/>
        </w:rPr>
        <w:t>WooIO</w:t>
      </w:r>
      <w:proofErr w:type="spellEnd"/>
    </w:p>
    <w:p w14:paraId="1BC5DD87" w14:textId="229713D2" w:rsidR="007B2DE6" w:rsidRPr="00985365" w:rsidRDefault="006C1E64" w:rsidP="00587D86">
      <w:pPr>
        <w:pStyle w:val="NormalWeb"/>
        <w:bidi/>
        <w:spacing w:before="0" w:beforeAutospacing="0" w:after="0" w:afterAutospacing="0" w:line="480" w:lineRule="auto"/>
        <w:jc w:val="both"/>
        <w:rPr>
          <w:rFonts w:ascii="David" w:eastAsiaTheme="minorHAnsi" w:hAnsi="David" w:cs="David"/>
          <w:rtl/>
        </w:rPr>
      </w:pPr>
      <w:hyperlink r:id="rId10" w:history="1">
        <w:proofErr w:type="spellStart"/>
        <w:r w:rsidR="007B2DE6" w:rsidRPr="00985365">
          <w:rPr>
            <w:rStyle w:val="Hyperlink"/>
            <w:rFonts w:ascii="David" w:eastAsiaTheme="minorHAnsi" w:hAnsi="David" w:cs="David"/>
          </w:rPr>
          <w:t>WooIO</w:t>
        </w:r>
        <w:proofErr w:type="spellEnd"/>
      </w:hyperlink>
      <w:r w:rsidR="007B2DE6" w:rsidRPr="00985365">
        <w:rPr>
          <w:rFonts w:ascii="David" w:eastAsiaTheme="minorHAnsi" w:hAnsi="David" w:cs="David"/>
          <w:rtl/>
        </w:rPr>
        <w:t xml:space="preserve"> אפליקציה המחברת בין מועמדים שמחפשים בצורה דיסקרטית לבין חברות</w:t>
      </w:r>
      <w:ins w:id="2980" w:author="Nir Ostrovski" w:date="2018-09-04T17:33:00Z">
        <w:r w:rsidR="004A0C7C" w:rsidRPr="00985365">
          <w:rPr>
            <w:rFonts w:ascii="David" w:eastAsiaTheme="minorHAnsi" w:hAnsi="David" w:cs="David"/>
            <w:rtl/>
          </w:rPr>
          <w:t xml:space="preserve">, </w:t>
        </w:r>
        <w:r w:rsidR="004A0C7C" w:rsidRPr="00985365">
          <w:rPr>
            <w:rFonts w:ascii="David" w:eastAsiaTheme="minorHAnsi" w:hAnsi="David" w:cs="David" w:hint="eastAsia"/>
            <w:rtl/>
          </w:rPr>
          <w:t>האפל</w:t>
        </w:r>
      </w:ins>
      <w:ins w:id="2981" w:author="Nir Ostrovski" w:date="2018-09-04T17:34:00Z">
        <w:r w:rsidR="004A0C7C" w:rsidRPr="00985365">
          <w:rPr>
            <w:rFonts w:ascii="David" w:eastAsiaTheme="minorHAnsi" w:hAnsi="David" w:cs="David" w:hint="eastAsia"/>
            <w:rtl/>
          </w:rPr>
          <w:t>יקציה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מציעה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חיבור</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זה</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בלבד</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ללא</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יכולות</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ניהול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מעקב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ומשוב</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על</w:t>
        </w:r>
        <w:r w:rsidR="004A0C7C" w:rsidRPr="00985365">
          <w:rPr>
            <w:rFonts w:ascii="David" w:eastAsiaTheme="minorHAnsi" w:hAnsi="David" w:cs="David"/>
            <w:rtl/>
          </w:rPr>
          <w:t xml:space="preserve"> </w:t>
        </w:r>
        <w:r w:rsidR="004A0C7C" w:rsidRPr="00985365">
          <w:rPr>
            <w:rFonts w:ascii="David" w:eastAsiaTheme="minorHAnsi" w:hAnsi="David" w:cs="David" w:hint="eastAsia"/>
            <w:rtl/>
          </w:rPr>
          <w:t>התהליך</w:t>
        </w:r>
        <w:r w:rsidR="004A0C7C" w:rsidRPr="00985365">
          <w:rPr>
            <w:rFonts w:ascii="David" w:eastAsiaTheme="minorHAnsi" w:hAnsi="David" w:cs="David"/>
            <w:rtl/>
          </w:rPr>
          <w:t>.</w:t>
        </w:r>
      </w:ins>
      <w:del w:id="2982" w:author="Nir Ostrovski" w:date="2018-09-04T17:33:00Z">
        <w:r w:rsidR="007B2DE6" w:rsidRPr="00985365" w:rsidDel="004A0C7C">
          <w:rPr>
            <w:rFonts w:ascii="David" w:eastAsiaTheme="minorHAnsi" w:hAnsi="David" w:cs="David"/>
            <w:rtl/>
          </w:rPr>
          <w:delText>.</w:delText>
        </w:r>
      </w:del>
    </w:p>
    <w:p w14:paraId="20E2ED49" w14:textId="09ED2C69"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Gloat</w:t>
      </w:r>
    </w:p>
    <w:p w14:paraId="10D033DA" w14:textId="055C1959" w:rsidR="007B2DE6" w:rsidRPr="00985365" w:rsidRDefault="006C1E64" w:rsidP="007B2DE6">
      <w:pPr>
        <w:pStyle w:val="NormalWeb"/>
        <w:bidi/>
        <w:spacing w:before="0" w:beforeAutospacing="0" w:after="0" w:afterAutospacing="0" w:line="480" w:lineRule="auto"/>
        <w:jc w:val="both"/>
        <w:rPr>
          <w:rFonts w:ascii="David" w:eastAsiaTheme="minorHAnsi" w:hAnsi="David" w:cs="David"/>
        </w:rPr>
      </w:pPr>
      <w:hyperlink r:id="rId11" w:history="1">
        <w:r w:rsidR="007B2DE6" w:rsidRPr="00985365">
          <w:rPr>
            <w:rStyle w:val="Hyperlink"/>
            <w:rFonts w:ascii="David" w:eastAsiaTheme="minorHAnsi" w:hAnsi="David" w:cs="David"/>
          </w:rPr>
          <w:t>Gloat</w:t>
        </w:r>
      </w:hyperlink>
      <w:r w:rsidR="007B2DE6" w:rsidRPr="00985365">
        <w:rPr>
          <w:rFonts w:ascii="David" w:eastAsiaTheme="minorHAnsi" w:hAnsi="David" w:cs="David"/>
          <w:rtl/>
        </w:rPr>
        <w:t xml:space="preserve"> מספקת הצעות "חכמות" לצעד הבא בקריירה של מועמד על ידי שימוש בבינה מלאכותית לפי היסטוריה של המועמד והשוואה אל מול מסלולי קריירה של מיליוני משתמשים אחרים.</w:t>
      </w:r>
    </w:p>
    <w:p w14:paraId="39451897" w14:textId="32DEAB71" w:rsidR="00587D86" w:rsidRPr="00985365" w:rsidRDefault="00587D86" w:rsidP="00F01E68">
      <w:pPr>
        <w:pStyle w:val="Heading3"/>
        <w:bidi/>
        <w:rPr>
          <w:rFonts w:ascii="David" w:eastAsiaTheme="minorHAnsi" w:hAnsi="David" w:cs="David"/>
          <w:rtl/>
        </w:rPr>
      </w:pPr>
      <w:r w:rsidRPr="00985365">
        <w:rPr>
          <w:rFonts w:ascii="David" w:eastAsiaTheme="minorHAnsi" w:hAnsi="David" w:cs="David"/>
        </w:rPr>
        <w:t>JOBEX</w:t>
      </w:r>
    </w:p>
    <w:p w14:paraId="597CB96B" w14:textId="72C3F91E" w:rsidR="007B2DE6" w:rsidRPr="00985365" w:rsidRDefault="007B2DE6">
      <w:pPr>
        <w:pStyle w:val="NormalWeb"/>
        <w:bidi/>
        <w:spacing w:before="0" w:beforeAutospacing="0" w:after="0" w:afterAutospacing="0" w:line="480" w:lineRule="auto"/>
        <w:jc w:val="both"/>
        <w:rPr>
          <w:rFonts w:ascii="David" w:eastAsiaTheme="minorHAnsi" w:hAnsi="David" w:cs="David"/>
        </w:rPr>
      </w:pPr>
      <w:r w:rsidRPr="00985365">
        <w:rPr>
          <w:rFonts w:ascii="David" w:eastAsiaTheme="minorHAnsi" w:hAnsi="David" w:cs="David"/>
        </w:rPr>
        <w:t>JOBEX</w:t>
      </w:r>
      <w:r w:rsidRPr="00985365">
        <w:rPr>
          <w:rFonts w:ascii="David" w:eastAsiaTheme="minorHAnsi" w:hAnsi="David" w:cs="David"/>
          <w:rtl/>
        </w:rPr>
        <w:t xml:space="preserve"> נבדלת מהאחרות בכמה היבטים; ראשית, על ידי קיומו של משוב דו צדדי, מצד המועמד (סטודנט) והמעסיק המאפשר למידה ושיפור מתמיד בין ההצעות ורמת ההתאמה אליהן. שנית, המערכת תספק כלי המחליף ייעוץ קריירה בכך שישקף לסטודנט אילו קורסים או דרישות עליו להשלים בכדי להתקבל למשרה בה חושק. שלישית, המערכת אינה דורשת מילוי פרטים היכולים להוות פתח לאפליה ובכך המערכת מגנה  על המשתמשים בפני אפליה בעקיפין או במישרין.</w:t>
      </w:r>
    </w:p>
    <w:p w14:paraId="76A74922" w14:textId="77777777" w:rsidR="002418A9" w:rsidRPr="00985365" w:rsidRDefault="002418A9">
      <w:pPr>
        <w:rPr>
          <w:rFonts w:ascii="David" w:eastAsiaTheme="majorEastAsia" w:hAnsi="David" w:cs="David"/>
          <w:color w:val="2F5496" w:themeColor="accent1" w:themeShade="BF"/>
          <w:sz w:val="26"/>
          <w:szCs w:val="26"/>
        </w:rPr>
      </w:pPr>
      <w:r w:rsidRPr="00985365">
        <w:rPr>
          <w:rFonts w:ascii="David" w:hAnsi="David" w:cs="David"/>
          <w:rtl/>
        </w:rPr>
        <w:br w:type="page"/>
      </w:r>
    </w:p>
    <w:p w14:paraId="6338E723" w14:textId="30C85123" w:rsidR="00587D86" w:rsidRPr="00985365" w:rsidRDefault="00587D86" w:rsidP="00F01E68">
      <w:pPr>
        <w:pStyle w:val="Heading3"/>
        <w:bidi/>
        <w:rPr>
          <w:rFonts w:ascii="David" w:hAnsi="David" w:cs="David"/>
          <w:rtl/>
        </w:rPr>
      </w:pPr>
      <w:r w:rsidRPr="00985365">
        <w:rPr>
          <w:rFonts w:ascii="David" w:hAnsi="David" w:cs="David" w:hint="eastAsia"/>
          <w:rtl/>
        </w:rPr>
        <w:lastRenderedPageBreak/>
        <w:t>טבלת</w:t>
      </w:r>
      <w:r w:rsidRPr="00985365">
        <w:rPr>
          <w:rFonts w:ascii="David" w:hAnsi="David" w:cs="David"/>
          <w:rtl/>
        </w:rPr>
        <w:t xml:space="preserve"> </w:t>
      </w:r>
      <w:r w:rsidRPr="00985365">
        <w:rPr>
          <w:rFonts w:ascii="David" w:hAnsi="David" w:cs="David" w:hint="eastAsia"/>
          <w:rtl/>
        </w:rPr>
        <w:t>השוואה</w:t>
      </w:r>
    </w:p>
    <w:p w14:paraId="41DB3E66" w14:textId="77777777" w:rsidR="002418A9" w:rsidRPr="00985365" w:rsidRDefault="002418A9" w:rsidP="00F01E68">
      <w:pPr>
        <w:bidi/>
        <w:rPr>
          <w:rFonts w:ascii="David" w:hAnsi="David" w:cs="David"/>
          <w:rtl/>
        </w:rPr>
      </w:pPr>
    </w:p>
    <w:tbl>
      <w:tblPr>
        <w:bidiVisual/>
        <w:tblW w:w="8810" w:type="dxa"/>
        <w:tblInd w:w="-104" w:type="dxa"/>
        <w:tblCellMar>
          <w:top w:w="15" w:type="dxa"/>
          <w:left w:w="15" w:type="dxa"/>
          <w:bottom w:w="15" w:type="dxa"/>
          <w:right w:w="15" w:type="dxa"/>
        </w:tblCellMar>
        <w:tblLook w:val="04A0" w:firstRow="1" w:lastRow="0" w:firstColumn="1" w:lastColumn="0" w:noHBand="0" w:noVBand="1"/>
      </w:tblPr>
      <w:tblGrid>
        <w:gridCol w:w="1762"/>
        <w:gridCol w:w="1762"/>
        <w:gridCol w:w="1762"/>
        <w:gridCol w:w="1762"/>
        <w:gridCol w:w="1762"/>
      </w:tblGrid>
      <w:tr w:rsidR="00DD7578" w:rsidRPr="00985365" w14:paraId="5C0852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5CCA407" w14:textId="42BE46E2" w:rsidR="00DD7578" w:rsidRPr="00985365" w:rsidRDefault="00DD7578" w:rsidP="00DD7578">
            <w:pPr>
              <w:spacing w:after="0" w:line="240" w:lineRule="auto"/>
              <w:jc w:val="center"/>
              <w:rPr>
                <w:rFonts w:ascii="David" w:eastAsia="Times New Roman" w:hAnsi="David" w:cs="David"/>
                <w:color w:val="000000"/>
                <w:sz w:val="24"/>
                <w:szCs w:val="24"/>
                <w:rtl/>
              </w:rPr>
            </w:pPr>
            <w:r w:rsidRPr="00985365">
              <w:rPr>
                <w:rFonts w:ascii="David" w:eastAsia="Times New Roman" w:hAnsi="David" w:cs="David"/>
                <w:color w:val="000000"/>
                <w:sz w:val="24"/>
                <w:szCs w:val="24"/>
                <w:rtl/>
              </w:rPr>
              <w:t>תכונה\שירות\עלות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32C5" w14:textId="20C3C8D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JOBEX</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A726"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Pr>
              <w:t>Gloat</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591D"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WooIO</w:t>
            </w:r>
            <w:proofErr w:type="spellEnd"/>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6E1F" w14:textId="77777777" w:rsidR="00DD7578" w:rsidRPr="00985365" w:rsidRDefault="00DD7578" w:rsidP="00DD7578">
            <w:pPr>
              <w:spacing w:after="0" w:line="240" w:lineRule="auto"/>
              <w:jc w:val="center"/>
              <w:rPr>
                <w:rFonts w:ascii="David" w:eastAsia="Times New Roman" w:hAnsi="David" w:cs="David"/>
                <w:sz w:val="24"/>
                <w:szCs w:val="24"/>
              </w:rPr>
            </w:pPr>
            <w:proofErr w:type="spellStart"/>
            <w:r w:rsidRPr="00985365">
              <w:rPr>
                <w:rFonts w:ascii="David" w:eastAsia="Times New Roman" w:hAnsi="David" w:cs="David"/>
                <w:color w:val="000000"/>
                <w:sz w:val="24"/>
                <w:szCs w:val="24"/>
              </w:rPr>
              <w:t>iCV</w:t>
            </w:r>
            <w:proofErr w:type="spellEnd"/>
          </w:p>
        </w:tc>
      </w:tr>
      <w:tr w:rsidR="00DD7578" w:rsidRPr="00985365" w14:paraId="46B8AFB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40DB72F1" w14:textId="1945BAAB"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הדרכת קריירה חכמה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4C25" w14:textId="320FD08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FEC0D66" wp14:editId="0DCAC665">
                  <wp:extent cx="266700" cy="274320"/>
                  <wp:effectExtent l="0" t="0" r="0" b="0"/>
                  <wp:docPr id="74" name="Picture 7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F0B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729B6FB" wp14:editId="565D8E0E">
                  <wp:extent cx="274320" cy="342900"/>
                  <wp:effectExtent l="0" t="0" r="0" b="0"/>
                  <wp:docPr id="73" name="Picture 7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2B568"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E1F84E1" wp14:editId="7A3984C0">
                  <wp:extent cx="266700" cy="274320"/>
                  <wp:effectExtent l="0" t="0" r="0" b="0"/>
                  <wp:docPr id="72" name="Picture 7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4CA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BA6B1DD" wp14:editId="1502255C">
                  <wp:extent cx="274320" cy="342900"/>
                  <wp:effectExtent l="0" t="0" r="0" b="0"/>
                  <wp:docPr id="71" name="Picture 7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5AA3E5BB" w14:textId="77777777" w:rsidTr="0087445B">
        <w:trPr>
          <w:trHeight w:val="740"/>
        </w:trPr>
        <w:tc>
          <w:tcPr>
            <w:tcW w:w="1762" w:type="dxa"/>
            <w:tcBorders>
              <w:top w:val="single" w:sz="8" w:space="0" w:color="000000"/>
              <w:left w:val="single" w:sz="8" w:space="0" w:color="000000"/>
              <w:bottom w:val="single" w:sz="8" w:space="0" w:color="000000"/>
              <w:right w:val="single" w:sz="8" w:space="0" w:color="000000"/>
            </w:tcBorders>
          </w:tcPr>
          <w:p w14:paraId="3EC98235" w14:textId="20E98A9F"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ייצור קובץ קורות חיים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FC6F" w14:textId="653FACBC"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E5FE522" wp14:editId="0FE6115C">
                  <wp:extent cx="274320" cy="342900"/>
                  <wp:effectExtent l="0" t="0" r="0" b="0"/>
                  <wp:docPr id="70" name="Picture 7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EDB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834BF42" wp14:editId="6A99E95E">
                  <wp:extent cx="266700" cy="274320"/>
                  <wp:effectExtent l="0" t="0" r="0" b="0"/>
                  <wp:docPr id="69" name="Picture 69"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529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D9AA34D" wp14:editId="207786E2">
                  <wp:extent cx="274320" cy="342900"/>
                  <wp:effectExtent l="0" t="0" r="0" b="0"/>
                  <wp:docPr id="68" name="Picture 68"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F47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47E51A3" wp14:editId="1D0EA346">
                  <wp:extent cx="266700" cy="274320"/>
                  <wp:effectExtent l="0" t="0" r="0" b="0"/>
                  <wp:docPr id="67" name="Picture 6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62E9C6E5"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51F9058" w14:textId="6623409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מנוע התאמה סטודנט-עבודה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19EA" w14:textId="6A7489B9"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59A6BBA" wp14:editId="20239A5C">
                  <wp:extent cx="266700" cy="274320"/>
                  <wp:effectExtent l="0" t="0" r="0" b="0"/>
                  <wp:docPr id="66" name="Picture 6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FDD4"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0E58275" wp14:editId="4FCA7D79">
                  <wp:extent cx="274320" cy="342900"/>
                  <wp:effectExtent l="0" t="0" r="0" b="0"/>
                  <wp:docPr id="65" name="Picture 65"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5CF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263C62ED" wp14:editId="75ABDB03">
                  <wp:extent cx="274320" cy="342900"/>
                  <wp:effectExtent l="0" t="0" r="0" b="0"/>
                  <wp:docPr id="64" name="Picture 64"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783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5CFDF5C7" wp14:editId="15CABE85">
                  <wp:extent cx="274320" cy="342900"/>
                  <wp:effectExtent l="0" t="0" r="0" b="0"/>
                  <wp:docPr id="63" name="Picture 6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5CE3C91"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08E5439" w14:textId="7B17493F" w:rsidR="00DD7578" w:rsidRPr="00985365" w:rsidRDefault="00DD7578" w:rsidP="00DD7578">
            <w:pPr>
              <w:bidi/>
              <w:spacing w:after="0" w:line="240" w:lineRule="auto"/>
              <w:jc w:val="center"/>
              <w:rPr>
                <w:rFonts w:ascii="David" w:eastAsia="Times New Roman" w:hAnsi="David" w:cs="David"/>
                <w:noProof/>
                <w:color w:val="000000"/>
                <w:sz w:val="24"/>
                <w:szCs w:val="24"/>
                <w:rtl/>
              </w:rPr>
            </w:pPr>
            <w:r w:rsidRPr="00985365">
              <w:rPr>
                <w:rFonts w:ascii="David" w:eastAsia="Times New Roman" w:hAnsi="David" w:cs="David"/>
                <w:color w:val="000000"/>
                <w:sz w:val="24"/>
                <w:szCs w:val="24"/>
                <w:rtl/>
              </w:rPr>
              <w:t xml:space="preserve">משוב דו צדדי מבוסס </w:t>
            </w:r>
            <w:r w:rsidRPr="00985365">
              <w:rPr>
                <w:rFonts w:ascii="David" w:eastAsia="Times New Roman" w:hAnsi="David" w:cs="David"/>
                <w:color w:val="000000"/>
                <w:sz w:val="24"/>
                <w:szCs w:val="24"/>
              </w:rPr>
              <w:t>NLP</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1E6D" w14:textId="55DAC3AA"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DFBA506" wp14:editId="59F68D34">
                  <wp:extent cx="266700" cy="274320"/>
                  <wp:effectExtent l="0" t="0" r="0" b="0"/>
                  <wp:docPr id="62" name="Picture 62"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1043"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293DC4E" wp14:editId="5D778310">
                  <wp:extent cx="274320" cy="342900"/>
                  <wp:effectExtent l="0" t="0" r="0" b="0"/>
                  <wp:docPr id="61" name="Picture 6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E449"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CEBD7C6" wp14:editId="0EC1B467">
                  <wp:extent cx="274320" cy="342900"/>
                  <wp:effectExtent l="0" t="0" r="0" b="0"/>
                  <wp:docPr id="60" name="Picture 60"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876F"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32955B" wp14:editId="079897E8">
                  <wp:extent cx="274320" cy="342900"/>
                  <wp:effectExtent l="0" t="0" r="0" b="0"/>
                  <wp:docPr id="59" name="Picture 59"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318A2E18"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6BAEB51E" w14:textId="4D3C75A7"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התראות על הצעת עבודה חדשה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555A" w14:textId="1454D0A1"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04085C94" wp14:editId="4FD43D35">
                  <wp:extent cx="266700" cy="274320"/>
                  <wp:effectExtent l="0" t="0" r="0" b="0"/>
                  <wp:docPr id="58" name="Picture 58"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52CE5"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C3CF0E0" wp14:editId="68F173F3">
                  <wp:extent cx="266700" cy="274320"/>
                  <wp:effectExtent l="0" t="0" r="0" b="0"/>
                  <wp:docPr id="57" name="Picture 57"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26CD"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11FA226C" wp14:editId="4407475A">
                  <wp:extent cx="266700" cy="274320"/>
                  <wp:effectExtent l="0" t="0" r="0" b="0"/>
                  <wp:docPr id="56" name="Picture 56"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8FF7"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6649116C" wp14:editId="1C2E5240">
                  <wp:extent cx="266700" cy="274320"/>
                  <wp:effectExtent l="0" t="0" r="0" b="0"/>
                  <wp:docPr id="55" name="Picture 55"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r>
      <w:tr w:rsidR="00DD7578" w:rsidRPr="00985365" w14:paraId="22320B1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1C693351" w14:textId="2FF63284" w:rsidR="00DD7578" w:rsidRPr="00985365" w:rsidRDefault="00DD7578" w:rsidP="00DD7578">
            <w:pPr>
              <w:spacing w:after="0" w:line="240" w:lineRule="auto"/>
              <w:jc w:val="center"/>
              <w:rPr>
                <w:rFonts w:ascii="David" w:eastAsia="Times New Roman" w:hAnsi="David" w:cs="David"/>
                <w:noProof/>
                <w:color w:val="000000"/>
                <w:sz w:val="24"/>
                <w:szCs w:val="24"/>
              </w:rPr>
            </w:pPr>
            <w:r w:rsidRPr="00985365">
              <w:rPr>
                <w:rFonts w:ascii="David" w:eastAsia="Times New Roman" w:hAnsi="David" w:cs="David"/>
                <w:color w:val="000000"/>
                <w:sz w:val="24"/>
                <w:szCs w:val="24"/>
                <w:rtl/>
              </w:rPr>
              <w:t>הגנה נגד אפליה</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27E3" w14:textId="367B64D4"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81617F3" wp14:editId="42A18FAE">
                  <wp:extent cx="266700" cy="274320"/>
                  <wp:effectExtent l="0" t="0" r="0" b="0"/>
                  <wp:docPr id="54" name="Picture 54" descr="https://lh6.googleusercontent.com/lIvMsxveAPaKY5KxrfweczOeQDCT_Ju3yzjzfoHqN1-BQsHfsOG30QhTsrQEpmV_9oS6HY73u7ydYKffquUzMr34tSac1C1Aj8VlpMXV2pkFXuZOzcINr0-8Z-pUGlnv9GWu2O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lh6.googleusercontent.com/lIvMsxveAPaKY5KxrfweczOeQDCT_Ju3yzjzfoHqN1-BQsHfsOG30QhTsrQEpmV_9oS6HY73u7ydYKffquUzMr34tSac1C1Aj8VlpMXV2pkFXuZOzcINr0-8Z-pUGlnv9GWu2O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27432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1E8CA"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B11EE36" wp14:editId="09EC6BF5">
                  <wp:extent cx="274320" cy="342900"/>
                  <wp:effectExtent l="0" t="0" r="0" b="0"/>
                  <wp:docPr id="53" name="Picture 53"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3F2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4DF63D6A" wp14:editId="7A9EFA2C">
                  <wp:extent cx="274320" cy="342900"/>
                  <wp:effectExtent l="0" t="0" r="0" b="0"/>
                  <wp:docPr id="52" name="Picture 52"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EC92" w14:textId="77777777" w:rsidR="00DD7578" w:rsidRPr="00985365" w:rsidRDefault="00DD7578" w:rsidP="00DD7578">
            <w:pPr>
              <w:spacing w:after="0" w:line="240" w:lineRule="auto"/>
              <w:jc w:val="center"/>
              <w:rPr>
                <w:rFonts w:ascii="David" w:eastAsia="Times New Roman" w:hAnsi="David" w:cs="David"/>
                <w:sz w:val="24"/>
                <w:szCs w:val="24"/>
              </w:rPr>
            </w:pPr>
            <w:r w:rsidRPr="00985365">
              <w:rPr>
                <w:rFonts w:ascii="David" w:eastAsia="Times New Roman" w:hAnsi="David" w:cs="David"/>
                <w:noProof/>
                <w:color w:val="000000"/>
                <w:sz w:val="24"/>
                <w:szCs w:val="24"/>
              </w:rPr>
              <w:drawing>
                <wp:inline distT="0" distB="0" distL="0" distR="0" wp14:anchorId="3FF0750D" wp14:editId="06C7525C">
                  <wp:extent cx="274320" cy="342900"/>
                  <wp:effectExtent l="0" t="0" r="0" b="0"/>
                  <wp:docPr id="51" name="Picture 51" descr="https://lh6.googleusercontent.com/-Req0woNUZ4xywYK5tu8QpeZj8RrIIijzjSFAZ_W0dFfEte6xz9Ntvw0g1HP8UxCwfJaltzKwErBVioSvlbPgLJ6OdmFjIDs1kadGiUTerjkDdJH7HhT77xFvZBrPqg-naRFiT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lh6.googleusercontent.com/-Req0woNUZ4xywYK5tu8QpeZj8RrIIijzjSFAZ_W0dFfEte6xz9Ntvw0g1HP8UxCwfJaltzKwErBVioSvlbPgLJ6OdmFjIDs1kadGiUTerjkDdJH7HhT77xFvZBrPqg-naRFiTt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342900"/>
                          </a:xfrm>
                          <a:prstGeom prst="rect">
                            <a:avLst/>
                          </a:prstGeom>
                          <a:noFill/>
                          <a:ln>
                            <a:noFill/>
                          </a:ln>
                        </pic:spPr>
                      </pic:pic>
                    </a:graphicData>
                  </a:graphic>
                </wp:inline>
              </w:drawing>
            </w:r>
          </w:p>
        </w:tc>
      </w:tr>
      <w:tr w:rsidR="00DD7578" w:rsidRPr="00985365" w14:paraId="1C4757FB" w14:textId="77777777" w:rsidTr="0087445B">
        <w:tc>
          <w:tcPr>
            <w:tcW w:w="1762" w:type="dxa"/>
            <w:tcBorders>
              <w:top w:val="single" w:sz="8" w:space="0" w:color="000000"/>
              <w:left w:val="single" w:sz="8" w:space="0" w:color="000000"/>
              <w:bottom w:val="single" w:sz="8" w:space="0" w:color="000000"/>
              <w:right w:val="single" w:sz="8" w:space="0" w:color="000000"/>
            </w:tcBorders>
          </w:tcPr>
          <w:p w14:paraId="28EB9C15" w14:textId="77777777" w:rsidR="00DD7578" w:rsidRPr="00985365" w:rsidRDefault="00DD7578" w:rsidP="0087445B">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עלות</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D6B5" w14:textId="03F77A52"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DE07" w14:textId="40F46D10"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B18C" w14:textId="78DFA22F"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1D34" w14:textId="4A1DB2F4" w:rsidR="00DD7578" w:rsidRPr="00985365" w:rsidRDefault="00DD7578" w:rsidP="0087445B">
            <w:pPr>
              <w:spacing w:after="0" w:line="240" w:lineRule="auto"/>
              <w:jc w:val="center"/>
              <w:rPr>
                <w:rFonts w:ascii="David" w:eastAsia="Times New Roman" w:hAnsi="David" w:cs="David"/>
                <w:sz w:val="24"/>
                <w:szCs w:val="24"/>
              </w:rPr>
            </w:pPr>
            <w:r w:rsidRPr="00985365">
              <w:rPr>
                <w:rFonts w:ascii="David" w:eastAsia="Times New Roman" w:hAnsi="David" w:cs="David"/>
                <w:color w:val="000000"/>
                <w:sz w:val="24"/>
                <w:szCs w:val="24"/>
                <w:rtl/>
              </w:rPr>
              <w:t>חינם</w:t>
            </w:r>
          </w:p>
        </w:tc>
      </w:tr>
      <w:tr w:rsidR="00DD7578" w:rsidRPr="00985365" w14:paraId="6337CE0E" w14:textId="77777777" w:rsidTr="00F01E68">
        <w:tc>
          <w:tcPr>
            <w:tcW w:w="1762" w:type="dxa"/>
            <w:tcBorders>
              <w:top w:val="single" w:sz="8" w:space="0" w:color="000000"/>
              <w:left w:val="single" w:sz="8" w:space="0" w:color="000000"/>
              <w:bottom w:val="single" w:sz="8" w:space="0" w:color="000000"/>
              <w:right w:val="single" w:sz="8" w:space="0" w:color="000000"/>
            </w:tcBorders>
          </w:tcPr>
          <w:p w14:paraId="464E13A3" w14:textId="77777777"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tl/>
              </w:rPr>
              <w:t>סה"כ</w:t>
            </w:r>
          </w:p>
        </w:tc>
        <w:tc>
          <w:tcPr>
            <w:tcW w:w="1762" w:type="dxa"/>
            <w:tcBorders>
              <w:top w:val="single" w:sz="8" w:space="0" w:color="000000"/>
              <w:left w:val="single" w:sz="8" w:space="0" w:color="000000"/>
              <w:bottom w:val="single" w:sz="8" w:space="0" w:color="000000"/>
              <w:right w:val="single" w:sz="8" w:space="0" w:color="000000"/>
            </w:tcBorders>
            <w:shd w:val="clear" w:color="auto" w:fill="66FF33"/>
            <w:tcMar>
              <w:top w:w="100" w:type="dxa"/>
              <w:left w:w="100" w:type="dxa"/>
              <w:bottom w:w="100" w:type="dxa"/>
              <w:right w:w="100" w:type="dxa"/>
            </w:tcMar>
          </w:tcPr>
          <w:p w14:paraId="708B2982" w14:textId="2E6A7442"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5/6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5C44A2D" w14:textId="5FB05B5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765E7430" w14:textId="58224B8F"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c>
          <w:tcPr>
            <w:tcW w:w="176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09C5F75" w14:textId="36B9A309" w:rsidR="00DD7578" w:rsidRPr="00985365" w:rsidRDefault="00DD7578" w:rsidP="00DD7578">
            <w:pPr>
              <w:spacing w:after="0" w:line="240" w:lineRule="auto"/>
              <w:jc w:val="center"/>
              <w:rPr>
                <w:rFonts w:ascii="David" w:eastAsia="Times New Roman" w:hAnsi="David" w:cs="David"/>
                <w:color w:val="000000"/>
                <w:sz w:val="24"/>
                <w:szCs w:val="24"/>
              </w:rPr>
            </w:pPr>
            <w:r w:rsidRPr="00985365">
              <w:rPr>
                <w:rFonts w:ascii="David" w:eastAsia="Times New Roman" w:hAnsi="David" w:cs="David"/>
                <w:color w:val="000000"/>
                <w:sz w:val="24"/>
                <w:szCs w:val="24"/>
              </w:rPr>
              <w:t>2/6</w:t>
            </w:r>
          </w:p>
        </w:tc>
      </w:tr>
    </w:tbl>
    <w:p w14:paraId="70821097" w14:textId="2C7216A0" w:rsidR="00A8094B" w:rsidRPr="00985365" w:rsidRDefault="00A8094B" w:rsidP="008A76C1">
      <w:pPr>
        <w:pStyle w:val="NormalWeb"/>
        <w:bidi/>
        <w:spacing w:before="0" w:beforeAutospacing="0" w:after="0" w:afterAutospacing="0" w:line="480" w:lineRule="auto"/>
        <w:jc w:val="both"/>
        <w:rPr>
          <w:ins w:id="2983" w:author="Afeka" w:date="2018-09-03T17:47:00Z"/>
          <w:rFonts w:ascii="David" w:eastAsiaTheme="minorHAnsi" w:hAnsi="David" w:cs="David"/>
          <w:rtl/>
        </w:rPr>
      </w:pPr>
    </w:p>
    <w:p w14:paraId="7B0306A5" w14:textId="33C54F41" w:rsidR="00C2018D" w:rsidRPr="00985365" w:rsidRDefault="00C2018D" w:rsidP="00C2018D">
      <w:pPr>
        <w:pStyle w:val="NormalWeb"/>
        <w:bidi/>
        <w:spacing w:before="0" w:beforeAutospacing="0" w:after="0" w:afterAutospacing="0" w:line="480" w:lineRule="auto"/>
        <w:jc w:val="both"/>
        <w:rPr>
          <w:rFonts w:ascii="David" w:eastAsiaTheme="minorHAnsi" w:hAnsi="David" w:cs="David"/>
          <w:rtl/>
        </w:rPr>
      </w:pPr>
      <w:ins w:id="2984" w:author="Afeka" w:date="2018-09-03T17:47:00Z">
        <w:del w:id="2985" w:author="michael lazar" w:date="2018-09-03T19:54:00Z">
          <w:r w:rsidRPr="00985365" w:rsidDel="00CF001D">
            <w:rPr>
              <w:rFonts w:ascii="David" w:eastAsiaTheme="minorHAnsi" w:hAnsi="David" w:cs="David" w:hint="eastAsia"/>
              <w:rtl/>
            </w:rPr>
            <w:delText>משפט</w:delText>
          </w:r>
          <w:r w:rsidRPr="00985365" w:rsidDel="00CF001D">
            <w:rPr>
              <w:rFonts w:ascii="David" w:eastAsiaTheme="minorHAnsi" w:hAnsi="David" w:cs="David"/>
              <w:rtl/>
            </w:rPr>
            <w:delText xml:space="preserve"> </w:delText>
          </w:r>
          <w:r w:rsidRPr="00985365" w:rsidDel="00CF001D">
            <w:rPr>
              <w:rFonts w:ascii="David" w:eastAsiaTheme="minorHAnsi" w:hAnsi="David" w:cs="David" w:hint="eastAsia"/>
              <w:rtl/>
            </w:rPr>
            <w:delText>סיכום</w:delText>
          </w:r>
          <w:r w:rsidRPr="00985365" w:rsidDel="00CF001D">
            <w:rPr>
              <w:rFonts w:ascii="David" w:eastAsiaTheme="minorHAnsi" w:hAnsi="David" w:cs="David"/>
              <w:rtl/>
            </w:rPr>
            <w:delText>...</w:delText>
          </w:r>
        </w:del>
      </w:ins>
      <w:ins w:id="2986" w:author="michael lazar" w:date="2018-09-03T19:54:00Z">
        <w:r w:rsidR="00CF001D" w:rsidRPr="00985365">
          <w:rPr>
            <w:rFonts w:ascii="David" w:eastAsiaTheme="minorHAnsi" w:hAnsi="David" w:cs="David" w:hint="eastAsia"/>
            <w:rtl/>
            <w:rPrChange w:id="2987" w:author="Nir Ostrovski" w:date="2018-09-05T13:30:00Z">
              <w:rPr>
                <w:rFonts w:ascii="David" w:eastAsiaTheme="minorHAnsi" w:hAnsi="David" w:cs="David" w:hint="eastAsia"/>
                <w:highlight w:val="yellow"/>
                <w:rtl/>
              </w:rPr>
            </w:rPrChange>
          </w:rPr>
          <w:t>לסיכום</w:t>
        </w:r>
        <w:r w:rsidR="00CF001D" w:rsidRPr="00985365">
          <w:rPr>
            <w:rFonts w:ascii="David" w:eastAsiaTheme="minorHAnsi" w:hAnsi="David" w:cs="David"/>
            <w:rtl/>
            <w:rPrChange w:id="298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2989" w:author="Nir Ostrovski" w:date="2018-09-05T13:30:00Z">
              <w:rPr>
                <w:rFonts w:ascii="David" w:eastAsiaTheme="minorHAnsi" w:hAnsi="David" w:cs="David" w:hint="eastAsia"/>
                <w:highlight w:val="yellow"/>
                <w:rtl/>
              </w:rPr>
            </w:rPrChange>
          </w:rPr>
          <w:t>ה</w:t>
        </w:r>
      </w:ins>
      <w:ins w:id="2990" w:author="michael lazar" w:date="2018-09-03T19:55:00Z">
        <w:r w:rsidR="00CF001D" w:rsidRPr="00985365">
          <w:rPr>
            <w:rFonts w:ascii="David" w:eastAsiaTheme="minorHAnsi" w:hAnsi="David" w:cs="David" w:hint="eastAsia"/>
            <w:rtl/>
            <w:rPrChange w:id="2991" w:author="Nir Ostrovski" w:date="2018-09-05T13:30:00Z">
              <w:rPr>
                <w:rFonts w:ascii="David" w:eastAsiaTheme="minorHAnsi" w:hAnsi="David" w:cs="David" w:hint="eastAsia"/>
                <w:highlight w:val="yellow"/>
                <w:rtl/>
              </w:rPr>
            </w:rPrChange>
          </w:rPr>
          <w:t>פתרון</w:t>
        </w:r>
        <w:r w:rsidR="00CF001D" w:rsidRPr="00985365">
          <w:rPr>
            <w:rFonts w:ascii="David" w:eastAsiaTheme="minorHAnsi" w:hAnsi="David" w:cs="David"/>
            <w:rtl/>
            <w:rPrChange w:id="2992" w:author="Nir Ostrovski" w:date="2018-09-05T13:30:00Z">
              <w:rPr>
                <w:rFonts w:ascii="David" w:eastAsiaTheme="minorHAnsi" w:hAnsi="David" w:cs="David"/>
                <w:highlight w:val="yellow"/>
                <w:rtl/>
              </w:rPr>
            </w:rPrChange>
          </w:rPr>
          <w:t xml:space="preserve"> המוצע </w:t>
        </w:r>
        <w:r w:rsidR="00CF001D" w:rsidRPr="00985365">
          <w:rPr>
            <w:rFonts w:ascii="David" w:eastAsiaTheme="minorHAnsi" w:hAnsi="David" w:cs="David"/>
            <w:rPrChange w:id="2993" w:author="Nir Ostrovski" w:date="2018-09-05T13:30:00Z">
              <w:rPr>
                <w:rFonts w:ascii="David" w:eastAsiaTheme="minorHAnsi" w:hAnsi="David" w:cs="David"/>
                <w:highlight w:val="yellow"/>
              </w:rPr>
            </w:rPrChange>
          </w:rPr>
          <w:t>JOBEX</w:t>
        </w:r>
        <w:r w:rsidR="00CF001D" w:rsidRPr="00985365">
          <w:rPr>
            <w:rFonts w:ascii="David" w:eastAsiaTheme="minorHAnsi" w:hAnsi="David" w:cs="David"/>
            <w:rtl/>
            <w:rPrChange w:id="2994" w:author="Nir Ostrovski" w:date="2018-09-05T13:30:00Z">
              <w:rPr>
                <w:rFonts w:ascii="David" w:eastAsiaTheme="minorHAnsi" w:hAnsi="David" w:cs="David"/>
                <w:highlight w:val="yellow"/>
                <w:rtl/>
              </w:rPr>
            </w:rPrChange>
          </w:rPr>
          <w:t xml:space="preserve"> נותן מענה </w:t>
        </w:r>
      </w:ins>
      <w:ins w:id="2995" w:author="michael lazar" w:date="2018-09-03T20:00:00Z">
        <w:r w:rsidR="006044F9" w:rsidRPr="00985365">
          <w:rPr>
            <w:rFonts w:ascii="David" w:eastAsiaTheme="minorHAnsi" w:hAnsi="David" w:cs="David" w:hint="eastAsia"/>
            <w:rtl/>
          </w:rPr>
          <w:t>רחב</w:t>
        </w:r>
      </w:ins>
      <w:ins w:id="2996" w:author="michael lazar" w:date="2018-09-03T19:55:00Z">
        <w:r w:rsidR="00CF001D" w:rsidRPr="00985365">
          <w:rPr>
            <w:rFonts w:ascii="David" w:eastAsiaTheme="minorHAnsi" w:hAnsi="David" w:cs="David"/>
            <w:rtl/>
            <w:rPrChange w:id="2997" w:author="Nir Ostrovski" w:date="2018-09-05T13:30:00Z">
              <w:rPr>
                <w:rFonts w:ascii="David" w:eastAsiaTheme="minorHAnsi" w:hAnsi="David" w:cs="David"/>
                <w:highlight w:val="yellow"/>
                <w:rtl/>
              </w:rPr>
            </w:rPrChange>
          </w:rPr>
          <w:t xml:space="preserve"> </w:t>
        </w:r>
      </w:ins>
      <w:ins w:id="2998" w:author="michael lazar" w:date="2018-09-03T19:58:00Z">
        <w:r w:rsidR="003848EB" w:rsidRPr="00985365">
          <w:rPr>
            <w:rFonts w:ascii="David" w:eastAsiaTheme="minorHAnsi" w:hAnsi="David" w:cs="David" w:hint="eastAsia"/>
            <w:rtl/>
          </w:rPr>
          <w:t>ו</w:t>
        </w:r>
      </w:ins>
      <w:ins w:id="2999" w:author="michael lazar" w:date="2018-09-03T20:00:00Z">
        <w:r w:rsidR="006044F9" w:rsidRPr="00985365">
          <w:rPr>
            <w:rFonts w:ascii="David" w:eastAsiaTheme="minorHAnsi" w:hAnsi="David" w:cs="David" w:hint="eastAsia"/>
            <w:rtl/>
          </w:rPr>
          <w:t>שוויוני</w:t>
        </w:r>
      </w:ins>
      <w:ins w:id="3000" w:author="michael lazar" w:date="2018-09-03T20:01:00Z">
        <w:r w:rsidR="006044F9" w:rsidRPr="00985365">
          <w:rPr>
            <w:rFonts w:ascii="David" w:eastAsiaTheme="minorHAnsi" w:hAnsi="David" w:cs="David"/>
            <w:rtl/>
          </w:rPr>
          <w:t xml:space="preserve"> לאין ערוך</w:t>
        </w:r>
      </w:ins>
      <w:ins w:id="3001" w:author="michael lazar" w:date="2018-09-03T19:58:00Z">
        <w:r w:rsidR="003848EB" w:rsidRPr="00985365">
          <w:rPr>
            <w:rFonts w:ascii="David" w:eastAsiaTheme="minorHAnsi" w:hAnsi="David" w:cs="David"/>
            <w:rtl/>
          </w:rPr>
          <w:t xml:space="preserve"> </w:t>
        </w:r>
      </w:ins>
      <w:ins w:id="3002" w:author="michael lazar" w:date="2018-09-03T19:55:00Z">
        <w:r w:rsidR="00CF001D" w:rsidRPr="00985365">
          <w:rPr>
            <w:rFonts w:ascii="David" w:eastAsiaTheme="minorHAnsi" w:hAnsi="David" w:cs="David" w:hint="eastAsia"/>
            <w:rtl/>
            <w:rPrChange w:id="3003" w:author="Nir Ostrovski" w:date="2018-09-05T13:30:00Z">
              <w:rPr>
                <w:rFonts w:ascii="David" w:eastAsiaTheme="minorHAnsi" w:hAnsi="David" w:cs="David" w:hint="eastAsia"/>
                <w:highlight w:val="yellow"/>
                <w:rtl/>
              </w:rPr>
            </w:rPrChange>
          </w:rPr>
          <w:t>מהמערכות</w:t>
        </w:r>
        <w:r w:rsidR="00CF001D" w:rsidRPr="00985365">
          <w:rPr>
            <w:rFonts w:ascii="David" w:eastAsiaTheme="minorHAnsi" w:hAnsi="David" w:cs="David"/>
            <w:rtl/>
            <w:rPrChange w:id="3004"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5" w:author="Nir Ostrovski" w:date="2018-09-05T13:30:00Z">
              <w:rPr>
                <w:rFonts w:ascii="David" w:eastAsiaTheme="minorHAnsi" w:hAnsi="David" w:cs="David" w:hint="eastAsia"/>
                <w:highlight w:val="yellow"/>
                <w:rtl/>
              </w:rPr>
            </w:rPrChange>
          </w:rPr>
          <w:t>הקיימות</w:t>
        </w:r>
        <w:r w:rsidR="00CF001D" w:rsidRPr="00985365">
          <w:rPr>
            <w:rFonts w:ascii="David" w:eastAsiaTheme="minorHAnsi" w:hAnsi="David" w:cs="David"/>
            <w:rtl/>
            <w:rPrChange w:id="3006"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7" w:author="Nir Ostrovski" w:date="2018-09-05T13:30:00Z">
              <w:rPr>
                <w:rFonts w:ascii="David" w:eastAsiaTheme="minorHAnsi" w:hAnsi="David" w:cs="David" w:hint="eastAsia"/>
                <w:highlight w:val="yellow"/>
                <w:rtl/>
              </w:rPr>
            </w:rPrChange>
          </w:rPr>
          <w:t>בשוק</w:t>
        </w:r>
        <w:r w:rsidR="00CF001D" w:rsidRPr="00985365">
          <w:rPr>
            <w:rFonts w:ascii="David" w:eastAsiaTheme="minorHAnsi" w:hAnsi="David" w:cs="David"/>
            <w:rtl/>
            <w:rPrChange w:id="3008"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09" w:author="Nir Ostrovski" w:date="2018-09-05T13:30:00Z">
              <w:rPr>
                <w:rFonts w:ascii="David" w:eastAsiaTheme="minorHAnsi" w:hAnsi="David" w:cs="David" w:hint="eastAsia"/>
                <w:highlight w:val="yellow"/>
                <w:rtl/>
              </w:rPr>
            </w:rPrChange>
          </w:rPr>
          <w:t>בהקשר</w:t>
        </w:r>
        <w:r w:rsidR="00CF001D" w:rsidRPr="00985365">
          <w:rPr>
            <w:rFonts w:ascii="David" w:eastAsiaTheme="minorHAnsi" w:hAnsi="David" w:cs="David"/>
            <w:rtl/>
            <w:rPrChange w:id="3010"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1" w:author="Nir Ostrovski" w:date="2018-09-05T13:30:00Z">
              <w:rPr>
                <w:rFonts w:ascii="David" w:eastAsiaTheme="minorHAnsi" w:hAnsi="David" w:cs="David" w:hint="eastAsia"/>
                <w:highlight w:val="yellow"/>
                <w:rtl/>
              </w:rPr>
            </w:rPrChange>
          </w:rPr>
          <w:t>לדרישות</w:t>
        </w:r>
        <w:r w:rsidR="00CF001D" w:rsidRPr="00985365">
          <w:rPr>
            <w:rFonts w:ascii="David" w:eastAsiaTheme="minorHAnsi" w:hAnsi="David" w:cs="David"/>
            <w:rtl/>
            <w:rPrChange w:id="3012"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13" w:author="Nir Ostrovski" w:date="2018-09-05T13:30:00Z">
              <w:rPr>
                <w:rFonts w:ascii="David" w:eastAsiaTheme="minorHAnsi" w:hAnsi="David" w:cs="David" w:hint="eastAsia"/>
                <w:highlight w:val="yellow"/>
                <w:rtl/>
              </w:rPr>
            </w:rPrChange>
          </w:rPr>
          <w:t>שהוגדרו</w:t>
        </w:r>
      </w:ins>
      <w:ins w:id="3014" w:author="michael lazar" w:date="2018-09-03T20:00:00Z">
        <w:r w:rsidR="006044F9" w:rsidRPr="00985365">
          <w:rPr>
            <w:rFonts w:ascii="David" w:eastAsiaTheme="minorHAnsi" w:hAnsi="David" w:cs="David"/>
            <w:rtl/>
          </w:rPr>
          <w:t>,</w:t>
        </w:r>
      </w:ins>
      <w:ins w:id="3015" w:author="michael lazar" w:date="2018-09-03T19:55:00Z">
        <w:r w:rsidR="00CF001D" w:rsidRPr="00985365">
          <w:rPr>
            <w:rFonts w:ascii="David" w:eastAsiaTheme="minorHAnsi" w:hAnsi="David" w:cs="David"/>
            <w:rtl/>
            <w:rPrChange w:id="3016" w:author="Nir Ostrovski" w:date="2018-09-05T13:30:00Z">
              <w:rPr>
                <w:rFonts w:ascii="David" w:eastAsiaTheme="minorHAnsi" w:hAnsi="David" w:cs="David"/>
                <w:highlight w:val="yellow"/>
                <w:rtl/>
              </w:rPr>
            </w:rPrChange>
          </w:rPr>
          <w:t xml:space="preserve"> במיוחד בה</w:t>
        </w:r>
      </w:ins>
      <w:ins w:id="3017" w:author="michael lazar" w:date="2018-09-03T19:56:00Z">
        <w:r w:rsidR="00CF001D" w:rsidRPr="00985365">
          <w:rPr>
            <w:rFonts w:ascii="David" w:eastAsiaTheme="minorHAnsi" w:hAnsi="David" w:cs="David" w:hint="eastAsia"/>
            <w:rtl/>
            <w:rPrChange w:id="3018" w:author="Nir Ostrovski" w:date="2018-09-05T13:30:00Z">
              <w:rPr>
                <w:rFonts w:ascii="David" w:eastAsiaTheme="minorHAnsi" w:hAnsi="David" w:cs="David" w:hint="eastAsia"/>
                <w:highlight w:val="yellow"/>
                <w:rtl/>
              </w:rPr>
            </w:rPrChange>
          </w:rPr>
          <w:t>קשר</w:t>
        </w:r>
        <w:r w:rsidR="00CF001D" w:rsidRPr="00985365">
          <w:rPr>
            <w:rFonts w:ascii="David" w:eastAsiaTheme="minorHAnsi" w:hAnsi="David" w:cs="David"/>
            <w:rtl/>
            <w:rPrChange w:id="3019"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0" w:author="Nir Ostrovski" w:date="2018-09-05T13:30:00Z">
              <w:rPr>
                <w:rFonts w:ascii="David" w:eastAsiaTheme="minorHAnsi" w:hAnsi="David" w:cs="David" w:hint="eastAsia"/>
                <w:highlight w:val="yellow"/>
                <w:rtl/>
              </w:rPr>
            </w:rPrChange>
          </w:rPr>
          <w:t>לקהל</w:t>
        </w:r>
        <w:r w:rsidR="00CF001D" w:rsidRPr="00985365">
          <w:rPr>
            <w:rFonts w:ascii="David" w:eastAsiaTheme="minorHAnsi" w:hAnsi="David" w:cs="David"/>
            <w:rtl/>
            <w:rPrChange w:id="3021" w:author="Nir Ostrovski" w:date="2018-09-05T13:30:00Z">
              <w:rPr>
                <w:rFonts w:ascii="David" w:eastAsiaTheme="minorHAnsi" w:hAnsi="David" w:cs="David"/>
                <w:highlight w:val="yellow"/>
                <w:rtl/>
              </w:rPr>
            </w:rPrChange>
          </w:rPr>
          <w:t xml:space="preserve"> </w:t>
        </w:r>
        <w:r w:rsidR="00CF001D" w:rsidRPr="00985365">
          <w:rPr>
            <w:rFonts w:ascii="David" w:eastAsiaTheme="minorHAnsi" w:hAnsi="David" w:cs="David" w:hint="eastAsia"/>
            <w:rtl/>
            <w:rPrChange w:id="3022" w:author="Nir Ostrovski" w:date="2018-09-05T13:30:00Z">
              <w:rPr>
                <w:rFonts w:ascii="David" w:eastAsiaTheme="minorHAnsi" w:hAnsi="David" w:cs="David" w:hint="eastAsia"/>
                <w:highlight w:val="yellow"/>
                <w:rtl/>
              </w:rPr>
            </w:rPrChange>
          </w:rPr>
          <w:t>היעד</w:t>
        </w:r>
      </w:ins>
      <w:ins w:id="3023" w:author="michael lazar" w:date="2018-09-03T20:01:00Z">
        <w:r w:rsidR="006044F9" w:rsidRPr="00985365">
          <w:rPr>
            <w:rFonts w:ascii="David" w:eastAsiaTheme="minorHAnsi" w:hAnsi="David" w:cs="David"/>
            <w:rtl/>
          </w:rPr>
          <w:t xml:space="preserve">, </w:t>
        </w:r>
      </w:ins>
      <w:ins w:id="3024" w:author="michael lazar" w:date="2018-09-03T19:56:00Z">
        <w:r w:rsidR="00CF001D" w:rsidRPr="00985365">
          <w:rPr>
            <w:rFonts w:ascii="David" w:eastAsiaTheme="minorHAnsi" w:hAnsi="David" w:cs="David" w:hint="eastAsia"/>
            <w:rtl/>
            <w:rPrChange w:id="3025" w:author="Nir Ostrovski" w:date="2018-09-05T13:30:00Z">
              <w:rPr>
                <w:rFonts w:ascii="David" w:eastAsiaTheme="minorHAnsi" w:hAnsi="David" w:cs="David" w:hint="eastAsia"/>
                <w:highlight w:val="yellow"/>
                <w:rtl/>
              </w:rPr>
            </w:rPrChange>
          </w:rPr>
          <w:t>הסטודנטים</w:t>
        </w:r>
        <w:r w:rsidR="00CF001D" w:rsidRPr="00985365">
          <w:rPr>
            <w:rFonts w:ascii="David" w:eastAsiaTheme="minorHAnsi" w:hAnsi="David" w:cs="David"/>
            <w:rtl/>
            <w:rPrChange w:id="3026" w:author="Nir Ostrovski" w:date="2018-09-05T13:30:00Z">
              <w:rPr>
                <w:rFonts w:ascii="David" w:eastAsiaTheme="minorHAnsi" w:hAnsi="David" w:cs="David"/>
                <w:highlight w:val="yellow"/>
                <w:rtl/>
              </w:rPr>
            </w:rPrChange>
          </w:rPr>
          <w:t>.</w:t>
        </w:r>
        <w:r w:rsidR="00CF001D" w:rsidRPr="00985365">
          <w:rPr>
            <w:rFonts w:ascii="David" w:eastAsiaTheme="minorHAnsi" w:hAnsi="David" w:cs="David"/>
            <w:rtl/>
          </w:rPr>
          <w:t xml:space="preserve"> </w:t>
        </w:r>
      </w:ins>
      <w:ins w:id="3027" w:author="michael lazar" w:date="2018-09-03T19:58:00Z">
        <w:r w:rsidR="003848EB" w:rsidRPr="00985365">
          <w:rPr>
            <w:rFonts w:ascii="David" w:eastAsiaTheme="minorHAnsi" w:hAnsi="David" w:cs="David" w:hint="eastAsia"/>
            <w:rtl/>
          </w:rPr>
          <w:t>חשוב</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להזכיר</w:t>
        </w:r>
        <w:r w:rsidR="003848EB" w:rsidRPr="00985365">
          <w:rPr>
            <w:rFonts w:ascii="David" w:eastAsiaTheme="minorHAnsi" w:hAnsi="David" w:cs="David"/>
            <w:rtl/>
          </w:rPr>
          <w:t xml:space="preserve"> </w:t>
        </w:r>
        <w:r w:rsidR="003848EB" w:rsidRPr="00985365">
          <w:rPr>
            <w:rFonts w:ascii="David" w:eastAsiaTheme="minorHAnsi" w:hAnsi="David" w:cs="David" w:hint="eastAsia"/>
            <w:rtl/>
          </w:rPr>
          <w:t>ש</w:t>
        </w:r>
      </w:ins>
      <w:ins w:id="3028" w:author="michael lazar" w:date="2018-09-03T19:56:00Z">
        <w:r w:rsidR="00CF001D" w:rsidRPr="00985365">
          <w:rPr>
            <w:rFonts w:ascii="David" w:eastAsiaTheme="minorHAnsi" w:hAnsi="David" w:cs="David" w:hint="eastAsia"/>
            <w:rtl/>
          </w:rPr>
          <w:t>קהל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היעד</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הוא</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חסר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ועל</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כ</w:t>
        </w:r>
      </w:ins>
      <w:ins w:id="3029" w:author="michael lazar" w:date="2018-09-03T19:58:00Z">
        <w:r w:rsidR="003848EB" w:rsidRPr="00985365">
          <w:rPr>
            <w:rFonts w:ascii="David" w:eastAsiaTheme="minorHAnsi" w:hAnsi="David" w:cs="David" w:hint="eastAsia"/>
            <w:rtl/>
          </w:rPr>
          <w:t>ן</w:t>
        </w:r>
      </w:ins>
      <w:ins w:id="3030" w:author="michael lazar" w:date="2018-09-03T19:56:00Z">
        <w:r w:rsidR="00CF001D" w:rsidRPr="00985365">
          <w:rPr>
            <w:rFonts w:ascii="David" w:eastAsiaTheme="minorHAnsi" w:hAnsi="David" w:cs="David"/>
            <w:rtl/>
          </w:rPr>
          <w:t xml:space="preserve"> לא יכול לעשות שימוש במע</w:t>
        </w:r>
      </w:ins>
      <w:ins w:id="3031" w:author="michael lazar" w:date="2018-09-03T19:57:00Z">
        <w:r w:rsidR="00CF001D" w:rsidRPr="00985365">
          <w:rPr>
            <w:rFonts w:ascii="David" w:eastAsiaTheme="minorHAnsi" w:hAnsi="David" w:cs="David" w:hint="eastAsia"/>
            <w:rtl/>
          </w:rPr>
          <w:t>רכות</w:t>
        </w:r>
        <w:r w:rsidR="00CF001D" w:rsidRPr="00985365">
          <w:rPr>
            <w:rFonts w:ascii="David" w:eastAsiaTheme="minorHAnsi" w:hAnsi="David" w:cs="David"/>
            <w:rtl/>
          </w:rPr>
          <w:t xml:space="preserve"> הקיימות מכיוון שאין לו </w:t>
        </w:r>
      </w:ins>
      <w:ins w:id="3032" w:author="michael lazar" w:date="2018-09-03T19:59:00Z">
        <w:r w:rsidR="003848EB" w:rsidRPr="00985365">
          <w:rPr>
            <w:rFonts w:ascii="David" w:eastAsiaTheme="minorHAnsi" w:hAnsi="David" w:cs="David" w:hint="eastAsia"/>
            <w:rtl/>
          </w:rPr>
          <w:t>ניסיון</w:t>
        </w:r>
        <w:r w:rsidR="003848EB" w:rsidRPr="00985365">
          <w:rPr>
            <w:rFonts w:ascii="David" w:eastAsiaTheme="minorHAnsi" w:hAnsi="David" w:cs="David"/>
            <w:rtl/>
          </w:rPr>
          <w:t xml:space="preserve"> מספיק. עקב כך, נקודת ההתחלה של הסטודנט נמוכה מאשר </w:t>
        </w:r>
      </w:ins>
      <w:ins w:id="3033" w:author="michael lazar" w:date="2018-09-03T19:57:00Z">
        <w:r w:rsidR="00CF001D" w:rsidRPr="00985365">
          <w:rPr>
            <w:rFonts w:ascii="David" w:eastAsiaTheme="minorHAnsi" w:hAnsi="David" w:cs="David" w:hint="eastAsia"/>
            <w:rtl/>
          </w:rPr>
          <w:t>מועמדים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בעלי</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ניסיון</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אשר</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עושים</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שימוש</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באותה</w:t>
        </w:r>
        <w:r w:rsidR="00CF001D" w:rsidRPr="00985365">
          <w:rPr>
            <w:rFonts w:ascii="David" w:eastAsiaTheme="minorHAnsi" w:hAnsi="David" w:cs="David"/>
            <w:rtl/>
          </w:rPr>
          <w:t xml:space="preserve"> </w:t>
        </w:r>
        <w:r w:rsidR="00CF001D" w:rsidRPr="00985365">
          <w:rPr>
            <w:rFonts w:ascii="David" w:eastAsiaTheme="minorHAnsi" w:hAnsi="David" w:cs="David" w:hint="eastAsia"/>
            <w:rtl/>
          </w:rPr>
          <w:t>פלטפורמה</w:t>
        </w:r>
        <w:r w:rsidR="00CF001D" w:rsidRPr="00985365">
          <w:rPr>
            <w:rFonts w:ascii="David" w:eastAsiaTheme="minorHAnsi" w:hAnsi="David" w:cs="David"/>
            <w:rtl/>
          </w:rPr>
          <w:t>.</w:t>
        </w:r>
      </w:ins>
    </w:p>
    <w:p w14:paraId="24E45A5A" w14:textId="77777777" w:rsidR="00520994" w:rsidRPr="00985365" w:rsidRDefault="00520994">
      <w:pPr>
        <w:rPr>
          <w:rFonts w:ascii="David" w:eastAsiaTheme="majorEastAsia" w:hAnsi="David" w:cs="David"/>
          <w:b/>
          <w:bCs/>
          <w:color w:val="2F5496" w:themeColor="accent1" w:themeShade="BF"/>
          <w:sz w:val="28"/>
          <w:szCs w:val="28"/>
        </w:rPr>
      </w:pPr>
      <w:r w:rsidRPr="00985365">
        <w:rPr>
          <w:rFonts w:ascii="David" w:hAnsi="David" w:cs="David"/>
          <w:b/>
          <w:bCs/>
          <w:sz w:val="28"/>
          <w:szCs w:val="28"/>
          <w:rtl/>
        </w:rPr>
        <w:br w:type="page"/>
      </w:r>
    </w:p>
    <w:p w14:paraId="12654C21" w14:textId="2E5F8A63" w:rsidR="00F178C2" w:rsidRDefault="00F178C2" w:rsidP="00B56CA9">
      <w:pPr>
        <w:pStyle w:val="Heading1"/>
        <w:bidi/>
        <w:spacing w:line="480" w:lineRule="auto"/>
        <w:rPr>
          <w:ins w:id="3034" w:author="Nir Ostrovski [2]" w:date="2018-11-04T20:00:00Z"/>
          <w:rFonts w:ascii="David" w:hAnsi="David" w:cs="David"/>
          <w:b/>
          <w:bCs/>
          <w:sz w:val="28"/>
          <w:szCs w:val="28"/>
          <w:rtl/>
        </w:rPr>
      </w:pPr>
      <w:bookmarkStart w:id="3035" w:name="_Toc523917424"/>
      <w:ins w:id="3036" w:author="Nir Ostrovski [2]" w:date="2018-11-04T20:00:00Z">
        <w:r>
          <w:rPr>
            <w:rFonts w:ascii="David" w:hAnsi="David" w:cs="David" w:hint="cs"/>
            <w:b/>
            <w:bCs/>
            <w:sz w:val="28"/>
            <w:szCs w:val="28"/>
            <w:rtl/>
          </w:rPr>
          <w:lastRenderedPageBreak/>
          <w:t>תכן מפורט</w:t>
        </w:r>
      </w:ins>
    </w:p>
    <w:p w14:paraId="430C40FF" w14:textId="77777777" w:rsidR="00F178C2" w:rsidRDefault="00F178C2" w:rsidP="00F178C2">
      <w:pPr>
        <w:pStyle w:val="ColorfulList-Accent11"/>
        <w:tabs>
          <w:tab w:val="left" w:pos="374"/>
        </w:tabs>
        <w:spacing w:after="200" w:line="276" w:lineRule="auto"/>
        <w:ind w:left="-52"/>
        <w:contextualSpacing/>
        <w:rPr>
          <w:ins w:id="3037" w:author="Nir Ostrovski [2]" w:date="2018-11-04T20:00:00Z"/>
          <w:rFonts w:ascii="Arial" w:hAnsi="Arial" w:cs="Arial"/>
        </w:rPr>
      </w:pPr>
      <w:ins w:id="3038" w:author="Nir Ostrovski [2]" w:date="2018-11-04T20:00:00Z">
        <w:r>
          <w:rPr>
            <w:rFonts w:ascii="Arial" w:hAnsi="Arial" w:cs="Arial"/>
            <w:rtl/>
          </w:rPr>
          <w:tab/>
          <w:t>יש לפרט את כל השינויים והעדכונים מדוח התכנון, תוך פרוט הסיבות שהביאו להם.</w:t>
        </w:r>
      </w:ins>
    </w:p>
    <w:p w14:paraId="482658DE" w14:textId="77777777" w:rsidR="00F178C2" w:rsidRDefault="00F178C2" w:rsidP="00F178C2">
      <w:pPr>
        <w:pStyle w:val="ColorfulList-Accent11"/>
        <w:numPr>
          <w:ilvl w:val="0"/>
          <w:numId w:val="67"/>
        </w:numPr>
        <w:tabs>
          <w:tab w:val="left" w:pos="374"/>
        </w:tabs>
        <w:spacing w:after="200"/>
        <w:contextualSpacing/>
        <w:jc w:val="both"/>
        <w:rPr>
          <w:ins w:id="3039" w:author="Nir Ostrovski [2]" w:date="2018-11-04T20:00:00Z"/>
          <w:rFonts w:ascii="Arial" w:hAnsi="Arial" w:cs="Arial"/>
          <w:rtl/>
        </w:rPr>
      </w:pPr>
      <w:ins w:id="3040" w:author="Nir Ostrovski [2]" w:date="2018-11-04T20:00:00Z">
        <w:r>
          <w:rPr>
            <w:rFonts w:ascii="Arial" w:hAnsi="Arial" w:cs="Arial"/>
            <w:b/>
            <w:bCs/>
            <w:rtl/>
          </w:rPr>
          <w:t xml:space="preserve">הפתרון שנבחר לתכן המערכת. </w:t>
        </w:r>
        <w:r>
          <w:rPr>
            <w:rFonts w:ascii="Arial" w:hAnsi="Arial" w:cs="Arial"/>
            <w:rtl/>
          </w:rPr>
          <w:t xml:space="preserve">פסקה מסכמת של תכן התוכנה שנבנית על מנת לענות על צרכי הלקוח כפי שהוגדרו ב- </w:t>
        </w:r>
        <w:r>
          <w:rPr>
            <w:rFonts w:ascii="Arial" w:hAnsi="Arial" w:cs="Arial"/>
          </w:rPr>
          <w:t>SRD</w:t>
        </w:r>
        <w:r>
          <w:rPr>
            <w:rFonts w:ascii="Arial" w:hAnsi="Arial" w:cs="Arial"/>
            <w:rtl/>
          </w:rPr>
          <w:t xml:space="preserve">. </w:t>
        </w:r>
      </w:ins>
    </w:p>
    <w:p w14:paraId="022C1B83" w14:textId="77777777" w:rsidR="00F178C2" w:rsidRDefault="00F178C2" w:rsidP="00F178C2">
      <w:pPr>
        <w:pStyle w:val="ColorfulList-Accent11"/>
        <w:numPr>
          <w:ilvl w:val="0"/>
          <w:numId w:val="67"/>
        </w:numPr>
        <w:tabs>
          <w:tab w:val="left" w:pos="374"/>
        </w:tabs>
        <w:ind w:left="663" w:hanging="357"/>
        <w:contextualSpacing/>
        <w:jc w:val="both"/>
        <w:rPr>
          <w:ins w:id="3041" w:author="Nir Ostrovski [2]" w:date="2018-11-04T20:00:00Z"/>
          <w:rFonts w:ascii="Arial" w:hAnsi="Arial" w:cs="Arial"/>
        </w:rPr>
      </w:pPr>
      <w:ins w:id="3042" w:author="Nir Ostrovski [2]" w:date="2018-11-04T20:00:00Z">
        <w:r>
          <w:rPr>
            <w:rFonts w:ascii="Arial" w:hAnsi="Arial" w:cs="Arial"/>
            <w:b/>
            <w:bCs/>
            <w:rtl/>
          </w:rPr>
          <w:t xml:space="preserve">תיאור מקוצר של גרסת </w:t>
        </w:r>
        <w:r>
          <w:rPr>
            <w:rFonts w:ascii="Arial" w:hAnsi="Arial" w:cs="Arial"/>
            <w:b/>
            <w:bCs/>
          </w:rPr>
          <w:t>ALPHA</w:t>
        </w:r>
        <w:r>
          <w:rPr>
            <w:rFonts w:ascii="Arial" w:hAnsi="Arial" w:cs="Arial"/>
            <w:rtl/>
          </w:rPr>
          <w:t xml:space="preserve">. יש לציין בבירור מה כבר מומש ומה נשאר לממש ולבדוק. יש לתאר ממשקים ולצרף </w:t>
        </w:r>
        <w:r>
          <w:rPr>
            <w:rFonts w:ascii="Arial" w:hAnsi="Arial" w:cs="Arial"/>
          </w:rPr>
          <w:t>FLOW</w:t>
        </w:r>
        <w:r>
          <w:rPr>
            <w:rFonts w:ascii="Arial" w:hAnsi="Arial" w:cs="Arial"/>
            <w:rtl/>
          </w:rPr>
          <w:t xml:space="preserve"> מסכים או קלטים/פלטים אחרים (לפי סוג המערכת).</w:t>
        </w:r>
      </w:ins>
    </w:p>
    <w:p w14:paraId="7128226A" w14:textId="77777777" w:rsidR="00F178C2" w:rsidRDefault="00F178C2" w:rsidP="00F178C2">
      <w:pPr>
        <w:numPr>
          <w:ilvl w:val="0"/>
          <w:numId w:val="67"/>
        </w:numPr>
        <w:tabs>
          <w:tab w:val="left" w:pos="374"/>
        </w:tabs>
        <w:bidi/>
        <w:spacing w:after="200" w:line="240" w:lineRule="auto"/>
        <w:contextualSpacing/>
        <w:jc w:val="both"/>
        <w:rPr>
          <w:ins w:id="3043" w:author="Nir Ostrovski [2]" w:date="2018-11-04T20:00:00Z"/>
          <w:rFonts w:ascii="Arial" w:hAnsi="Arial" w:cs="Arial"/>
        </w:rPr>
      </w:pPr>
      <w:ins w:id="3044" w:author="Nir Ostrovski [2]" w:date="2018-11-04T20:00:00Z">
        <w:r>
          <w:rPr>
            <w:rFonts w:ascii="Arial" w:hAnsi="Arial" w:cs="Arial"/>
            <w:b/>
            <w:bCs/>
            <w:rtl/>
          </w:rPr>
          <w:t xml:space="preserve"> </w:t>
        </w:r>
        <w:r>
          <w:rPr>
            <w:rFonts w:ascii="Arial" w:hAnsi="Arial" w:cs="Arial" w:hint="cs"/>
            <w:b/>
            <w:bCs/>
            <w:rtl/>
          </w:rPr>
          <w:t>אלגוריתם.</w:t>
        </w:r>
        <w:r>
          <w:rPr>
            <w:rFonts w:ascii="Arial" w:hAnsi="Arial" w:cs="Arial"/>
            <w:rtl/>
          </w:rPr>
          <w:t xml:space="preserve"> תיאור אלגוריתם שמיושם במערכת כולל דרכים לבדיקת טיב האלגוריתם ועמידתו בדרישות. </w:t>
        </w:r>
      </w:ins>
    </w:p>
    <w:p w14:paraId="2BBD34B2" w14:textId="77777777" w:rsidR="00F178C2" w:rsidRDefault="00F178C2" w:rsidP="00F178C2">
      <w:pPr>
        <w:numPr>
          <w:ilvl w:val="0"/>
          <w:numId w:val="67"/>
        </w:numPr>
        <w:tabs>
          <w:tab w:val="left" w:pos="374"/>
        </w:tabs>
        <w:bidi/>
        <w:spacing w:after="200" w:line="240" w:lineRule="auto"/>
        <w:contextualSpacing/>
        <w:jc w:val="both"/>
        <w:rPr>
          <w:ins w:id="3045" w:author="Nir Ostrovski [2]" w:date="2018-11-04T20:00:00Z"/>
          <w:rFonts w:ascii="Arial" w:hAnsi="Arial" w:cs="Arial"/>
        </w:rPr>
      </w:pPr>
      <w:ins w:id="3046" w:author="Nir Ostrovski [2]" w:date="2018-11-04T20:00:00Z">
        <w:r>
          <w:rPr>
            <w:rFonts w:ascii="Arial" w:hAnsi="Arial" w:cs="Arial"/>
            <w:b/>
            <w:bCs/>
            <w:rtl/>
          </w:rPr>
          <w:t>תוצאות</w:t>
        </w:r>
        <w:r>
          <w:rPr>
            <w:rFonts w:ascii="Arial" w:hAnsi="Arial" w:cs="Arial"/>
            <w:rtl/>
          </w:rPr>
          <w:t>. תוצאות חישובים וסימולציות ניתן להציג בטבלאות/ גרפים/ תמונות מסך של סימולציות/ תמונות מסך של ממשק משתמש/ תמונות מודל שהורכב וכד'.</w:t>
        </w:r>
      </w:ins>
    </w:p>
    <w:p w14:paraId="149B68B5" w14:textId="77777777" w:rsidR="00F178C2" w:rsidRDefault="00F178C2" w:rsidP="00F178C2">
      <w:pPr>
        <w:pStyle w:val="ColorfulList-Accent11"/>
        <w:tabs>
          <w:tab w:val="left" w:pos="374"/>
        </w:tabs>
        <w:spacing w:after="200" w:line="276" w:lineRule="auto"/>
        <w:contextualSpacing/>
        <w:jc w:val="both"/>
        <w:rPr>
          <w:ins w:id="3047" w:author="Nir Ostrovski [2]" w:date="2018-11-04T20:00:00Z"/>
          <w:rFonts w:ascii="Arial" w:hAnsi="Arial" w:cs="Arial"/>
        </w:rPr>
      </w:pPr>
      <w:ins w:id="3048" w:author="Nir Ostrovski [2]" w:date="2018-11-04T20:00:00Z">
        <w:r>
          <w:rPr>
            <w:rFonts w:ascii="Arial" w:hAnsi="Arial" w:cs="Arial"/>
            <w:rtl/>
          </w:rPr>
          <w:t>יש להסביר את התוצאות בצורה מפורטת.</w:t>
        </w:r>
      </w:ins>
    </w:p>
    <w:p w14:paraId="224CB2F0" w14:textId="09E4428A" w:rsidR="00F178C2" w:rsidRPr="0071369B" w:rsidRDefault="00F178C2">
      <w:pPr>
        <w:pStyle w:val="ListContinue2"/>
        <w:shd w:val="clear" w:color="auto" w:fill="D0CECE"/>
        <w:spacing w:after="120"/>
        <w:ind w:left="1440" w:hanging="988"/>
        <w:outlineLvl w:val="0"/>
        <w:rPr>
          <w:ins w:id="3049" w:author="Nir Ostrovski [2]" w:date="2018-11-04T20:00:00Z"/>
          <w:rFonts w:ascii="Arial" w:hAnsi="Arial"/>
          <w:b/>
          <w:bCs/>
          <w:rPrChange w:id="3050" w:author="Nir Ostrovski [2]" w:date="2018-11-04T20:13:00Z">
            <w:rPr>
              <w:ins w:id="3051" w:author="Nir Ostrovski [2]" w:date="2018-11-04T20:00:00Z"/>
              <w:rFonts w:ascii="David" w:hAnsi="David" w:cs="David"/>
              <w:b/>
              <w:bCs/>
              <w:sz w:val="28"/>
              <w:szCs w:val="28"/>
            </w:rPr>
          </w:rPrChange>
        </w:rPr>
        <w:pPrChange w:id="3052" w:author="Nir Ostrovski [2]" w:date="2018-11-04T20:13:00Z">
          <w:pPr>
            <w:pStyle w:val="Heading1"/>
            <w:bidi/>
            <w:spacing w:line="480" w:lineRule="auto"/>
          </w:pPr>
        </w:pPrChange>
      </w:pPr>
      <w:ins w:id="3053" w:author="Nir Ostrovski [2]" w:date="2018-11-04T20:00:00Z">
        <w:r>
          <w:rPr>
            <w:rFonts w:ascii="Arial" w:hAnsi="Arial"/>
            <w:b/>
            <w:bCs/>
            <w:rtl/>
          </w:rPr>
          <w:t xml:space="preserve">תנאי להגשת הדו"ח הוא מימוש גרסת </w:t>
        </w:r>
        <w:r>
          <w:rPr>
            <w:rFonts w:ascii="Arial" w:hAnsi="Arial"/>
            <w:b/>
            <w:bCs/>
          </w:rPr>
          <w:t>ALPHA</w:t>
        </w:r>
        <w:r>
          <w:rPr>
            <w:rFonts w:ascii="Arial" w:hAnsi="Arial"/>
            <w:b/>
            <w:bCs/>
            <w:rtl/>
          </w:rPr>
          <w:t>, הגשתו ובדיקתו על ידי המנחה</w:t>
        </w:r>
      </w:ins>
      <w:ins w:id="3054" w:author="Nir Ostrovski [2]" w:date="2018-11-04T20:13:00Z">
        <w:r w:rsidR="0071369B">
          <w:rPr>
            <w:rFonts w:ascii="Arial" w:hAnsi="Arial" w:hint="cs"/>
            <w:b/>
            <w:bCs/>
            <w:rtl/>
          </w:rPr>
          <w:t xml:space="preserve"> </w:t>
        </w:r>
        <w:r w:rsidR="0071369B">
          <w:rPr>
            <w:rFonts w:ascii="Arial" w:hAnsi="Arial"/>
            <w:b/>
            <w:bCs/>
            <w:rtl/>
          </w:rPr>
          <w:tab/>
        </w:r>
      </w:ins>
    </w:p>
    <w:p w14:paraId="74147215" w14:textId="06D9EA2F" w:rsidR="00F178C2" w:rsidRDefault="00F178C2" w:rsidP="00F178C2">
      <w:pPr>
        <w:pStyle w:val="Heading1"/>
        <w:bidi/>
        <w:spacing w:line="480" w:lineRule="auto"/>
        <w:rPr>
          <w:ins w:id="3055" w:author="Nir Ostrovski [2]" w:date="2018-11-04T20:01:00Z"/>
          <w:rFonts w:ascii="David" w:hAnsi="David" w:cs="David"/>
          <w:b/>
          <w:bCs/>
          <w:sz w:val="28"/>
          <w:szCs w:val="28"/>
          <w:rtl/>
        </w:rPr>
      </w:pPr>
      <w:ins w:id="3056" w:author="Nir Ostrovski [2]" w:date="2018-11-04T20:01:00Z">
        <w:r>
          <w:rPr>
            <w:rFonts w:ascii="David" w:hAnsi="David" w:cs="David" w:hint="cs"/>
            <w:b/>
            <w:bCs/>
            <w:sz w:val="28"/>
            <w:szCs w:val="28"/>
            <w:rtl/>
          </w:rPr>
          <w:t>תכנית עבודה</w:t>
        </w:r>
      </w:ins>
    </w:p>
    <w:p w14:paraId="1BD69101" w14:textId="65975E9E" w:rsidR="00F178C2" w:rsidRDefault="00F178C2" w:rsidP="00F178C2">
      <w:pPr>
        <w:pStyle w:val="ListContinue2"/>
        <w:spacing w:after="120"/>
        <w:ind w:left="374"/>
        <w:rPr>
          <w:ins w:id="3057" w:author="Nir Ostrovski [2]" w:date="2018-11-04T20:02:00Z"/>
          <w:rFonts w:ascii="Arial" w:hAnsi="Arial"/>
          <w:rtl/>
          <w:lang w:eastAsia="en-US"/>
        </w:rPr>
      </w:pPr>
      <w:ins w:id="3058" w:author="Nir Ostrovski [2]" w:date="2018-11-04T20:01:00Z">
        <w:r>
          <w:rPr>
            <w:rFonts w:ascii="Arial" w:hAnsi="Arial"/>
            <w:rtl/>
            <w:lang w:eastAsia="en-US"/>
          </w:rPr>
          <w:t>התוכנית תכלול את לוחות הזמנים עבור המשימות ההנדסיות והניהוליות. יש להציג את כלל המשימות עד לסיום הפרויקט.</w:t>
        </w:r>
      </w:ins>
    </w:p>
    <w:p w14:paraId="0B363CBB" w14:textId="77777777" w:rsidR="00F178C2" w:rsidRPr="00985365" w:rsidRDefault="00F178C2" w:rsidP="00F178C2">
      <w:pPr>
        <w:pStyle w:val="Heading1"/>
        <w:bidi/>
        <w:spacing w:line="480" w:lineRule="auto"/>
        <w:jc w:val="both"/>
        <w:rPr>
          <w:moveTo w:id="3059" w:author="Nir Ostrovski [2]" w:date="2018-11-04T20:02:00Z"/>
          <w:rFonts w:ascii="David" w:hAnsi="David" w:cs="David"/>
          <w:b/>
          <w:bCs/>
          <w:sz w:val="28"/>
          <w:szCs w:val="28"/>
          <w:rtl/>
        </w:rPr>
      </w:pPr>
      <w:moveToRangeStart w:id="3060" w:author="Nir Ostrovski [2]" w:date="2018-11-04T20:02:00Z" w:name="move529125075"/>
      <w:moveTo w:id="3061" w:author="Nir Ostrovski [2]" w:date="2018-11-04T20:02:00Z">
        <w:r w:rsidRPr="00985365">
          <w:rPr>
            <w:rFonts w:ascii="David" w:hAnsi="David" w:cs="David"/>
            <w:b/>
            <w:bCs/>
            <w:sz w:val="28"/>
            <w:szCs w:val="28"/>
            <w:rtl/>
          </w:rPr>
          <w:t>הנדסה וכלכלה מעגלית</w:t>
        </w:r>
      </w:moveTo>
    </w:p>
    <w:p w14:paraId="3AC4839D" w14:textId="07045BCC" w:rsidR="00F178C2" w:rsidRPr="00985365" w:rsidDel="00F178C2" w:rsidRDefault="00F178C2" w:rsidP="00F178C2">
      <w:pPr>
        <w:bidi/>
        <w:spacing w:after="0" w:line="480" w:lineRule="auto"/>
        <w:jc w:val="both"/>
        <w:textAlignment w:val="baseline"/>
        <w:rPr>
          <w:del w:id="3062" w:author="Nir Ostrovski [2]" w:date="2018-11-04T20:02:00Z"/>
          <w:moveTo w:id="3063" w:author="Nir Ostrovski [2]" w:date="2018-11-04T20:02:00Z"/>
          <w:rFonts w:ascii="David" w:eastAsia="Times New Roman" w:hAnsi="David" w:cs="David"/>
          <w:color w:val="000000"/>
          <w:sz w:val="24"/>
          <w:szCs w:val="24"/>
          <w:rtl/>
        </w:rPr>
      </w:pPr>
      <w:moveTo w:id="3064" w:author="Nir Ostrovski [2]" w:date="2018-11-04T20:02:00Z">
        <w:r>
          <w:rPr>
            <w:rStyle w:val="Hyperlink"/>
            <w:rFonts w:ascii="David" w:eastAsia="Times New Roman" w:hAnsi="David" w:cs="David"/>
            <w:sz w:val="24"/>
            <w:szCs w:val="24"/>
          </w:rPr>
          <w:fldChar w:fldCharType="begin"/>
        </w:r>
        <w:r>
          <w:rPr>
            <w:rStyle w:val="Hyperlink"/>
            <w:rFonts w:ascii="David" w:eastAsia="Times New Roman" w:hAnsi="David" w:cs="David"/>
            <w:sz w:val="24"/>
            <w:szCs w:val="24"/>
          </w:rPr>
          <w:instrText xml:space="preserve"> HYPERLINK \l "_</w:instrText>
        </w:r>
        <w:r>
          <w:rPr>
            <w:rStyle w:val="Hyperlink"/>
            <w:rFonts w:ascii="David" w:eastAsia="Times New Roman" w:hAnsi="David" w:cs="David"/>
            <w:sz w:val="24"/>
            <w:szCs w:val="24"/>
            <w:rtl/>
          </w:rPr>
          <w:instrText>הנדסה_וכלכלה_מעגלית</w:instrText>
        </w:r>
        <w:r>
          <w:rPr>
            <w:rStyle w:val="Hyperlink"/>
            <w:rFonts w:ascii="David" w:eastAsia="Times New Roman" w:hAnsi="David" w:cs="David"/>
            <w:sz w:val="24"/>
            <w:szCs w:val="24"/>
          </w:rPr>
          <w:instrText xml:space="preserve">" </w:instrText>
        </w:r>
        <w:r>
          <w:rPr>
            <w:rStyle w:val="Hyperlink"/>
            <w:rFonts w:ascii="David" w:eastAsia="Times New Roman" w:hAnsi="David" w:cs="David"/>
            <w:sz w:val="24"/>
            <w:szCs w:val="24"/>
          </w:rPr>
          <w:fldChar w:fldCharType="separate"/>
        </w:r>
        <w:r w:rsidRPr="00985365">
          <w:rPr>
            <w:rStyle w:val="Hyperlink"/>
            <w:rFonts w:ascii="David" w:eastAsia="Times New Roman" w:hAnsi="David" w:cs="David"/>
            <w:sz w:val="24"/>
            <w:szCs w:val="24"/>
            <w:rtl/>
          </w:rPr>
          <w:t>נספח 14.1</w:t>
        </w:r>
        <w:r>
          <w:rPr>
            <w:rStyle w:val="Hyperlink"/>
            <w:rFonts w:ascii="David" w:eastAsia="Times New Roman" w:hAnsi="David" w:cs="David"/>
            <w:sz w:val="24"/>
            <w:szCs w:val="24"/>
          </w:rPr>
          <w:fldChar w:fldCharType="end"/>
        </w:r>
        <w:r w:rsidRPr="00985365">
          <w:rPr>
            <w:rFonts w:ascii="David" w:eastAsia="Times New Roman" w:hAnsi="David" w:cs="David"/>
            <w:color w:val="000000"/>
            <w:sz w:val="24"/>
            <w:szCs w:val="24"/>
            <w:rtl/>
          </w:rPr>
          <w:t>: הנדסה וכלכלה מעגלית מצור</w:t>
        </w:r>
      </w:moveTo>
      <w:ins w:id="3065" w:author="Nir Ostrovski [2]" w:date="2018-11-04T20:02:00Z">
        <w:r>
          <w:rPr>
            <w:rFonts w:ascii="David" w:eastAsia="Times New Roman" w:hAnsi="David" w:cs="David" w:hint="cs"/>
            <w:color w:val="000000"/>
            <w:sz w:val="24"/>
            <w:szCs w:val="24"/>
            <w:rtl/>
          </w:rPr>
          <w:t>ף</w:t>
        </w:r>
      </w:ins>
      <w:moveTo w:id="3066" w:author="Nir Ostrovski [2]" w:date="2018-11-04T20:02:00Z">
        <w:del w:id="3067" w:author="Nir Ostrovski [2]" w:date="2018-11-04T20:02:00Z">
          <w:r w:rsidRPr="00985365" w:rsidDel="00F178C2">
            <w:rPr>
              <w:rFonts w:ascii="David" w:eastAsia="Times New Roman" w:hAnsi="David" w:cs="David"/>
              <w:color w:val="000000"/>
              <w:sz w:val="24"/>
              <w:szCs w:val="24"/>
              <w:rtl/>
            </w:rPr>
            <w:delText>ך</w:delText>
          </w:r>
        </w:del>
        <w:r w:rsidRPr="00985365">
          <w:rPr>
            <w:rFonts w:ascii="David" w:eastAsia="Times New Roman" w:hAnsi="David" w:cs="David"/>
            <w:color w:val="000000"/>
            <w:sz w:val="24"/>
            <w:szCs w:val="24"/>
            <w:rtl/>
          </w:rPr>
          <w:t xml:space="preserve"> בסוף המסמך</w:t>
        </w:r>
      </w:moveTo>
    </w:p>
    <w:p w14:paraId="1FF9E1EC" w14:textId="240C4D76" w:rsidR="00F178C2" w:rsidRPr="00985365" w:rsidRDefault="00F178C2">
      <w:pPr>
        <w:bidi/>
        <w:spacing w:after="0" w:line="480" w:lineRule="auto"/>
        <w:jc w:val="both"/>
        <w:textAlignment w:val="baseline"/>
        <w:rPr>
          <w:moveTo w:id="3068" w:author="Nir Ostrovski [2]" w:date="2018-11-04T20:02:00Z"/>
          <w:rFonts w:ascii="David" w:eastAsia="Times New Roman" w:hAnsi="David" w:cs="David"/>
          <w:color w:val="000000"/>
          <w:sz w:val="24"/>
          <w:szCs w:val="24"/>
          <w:rtl/>
        </w:rPr>
        <w:pPrChange w:id="3069" w:author="Nir Ostrovski [2]" w:date="2018-11-04T20:02:00Z">
          <w:pPr/>
        </w:pPrChange>
      </w:pPr>
      <w:ins w:id="3070" w:author="Nir Ostrovski [2]" w:date="2018-11-04T20:02:00Z">
        <w:r>
          <w:rPr>
            <w:rFonts w:ascii="David" w:eastAsia="Times New Roman" w:hAnsi="David" w:cs="David" w:hint="cs"/>
            <w:color w:val="000000"/>
            <w:sz w:val="24"/>
            <w:szCs w:val="24"/>
            <w:rtl/>
          </w:rPr>
          <w:t>.</w:t>
        </w:r>
      </w:ins>
      <w:moveTo w:id="3071" w:author="Nir Ostrovski [2]" w:date="2018-11-04T20:02:00Z">
        <w:r w:rsidRPr="00985365">
          <w:rPr>
            <w:rFonts w:ascii="David" w:eastAsia="Times New Roman" w:hAnsi="David" w:cs="David"/>
            <w:color w:val="000000"/>
            <w:sz w:val="24"/>
            <w:szCs w:val="24"/>
            <w:rtl/>
          </w:rPr>
          <w:br w:type="page"/>
        </w:r>
      </w:moveTo>
    </w:p>
    <w:moveToRangeEnd w:id="3060"/>
    <w:p w14:paraId="7B15B7B9" w14:textId="77777777" w:rsidR="00F178C2" w:rsidRDefault="00F178C2">
      <w:pPr>
        <w:pStyle w:val="ListContinue2"/>
        <w:spacing w:after="120"/>
        <w:rPr>
          <w:ins w:id="3072" w:author="Nir Ostrovski [2]" w:date="2018-11-04T20:01:00Z"/>
          <w:rFonts w:ascii="Arial" w:hAnsi="Arial"/>
          <w:b/>
          <w:bCs/>
          <w:lang w:eastAsia="en-US"/>
        </w:rPr>
        <w:pPrChange w:id="3073" w:author="Nir Ostrovski [2]" w:date="2018-11-04T20:02:00Z">
          <w:pPr>
            <w:pStyle w:val="ListContinue2"/>
            <w:spacing w:after="120"/>
            <w:ind w:left="374"/>
          </w:pPr>
        </w:pPrChange>
      </w:pPr>
    </w:p>
    <w:p w14:paraId="03FEB851" w14:textId="634B3476" w:rsidR="00F178C2" w:rsidRDefault="00F178C2" w:rsidP="00F178C2">
      <w:pPr>
        <w:pStyle w:val="Heading1"/>
        <w:bidi/>
        <w:spacing w:line="480" w:lineRule="auto"/>
        <w:rPr>
          <w:ins w:id="3074" w:author="Nir Ostrovski [2]" w:date="2018-11-04T20:03:00Z"/>
          <w:rFonts w:ascii="David" w:hAnsi="David" w:cs="David"/>
          <w:b/>
          <w:bCs/>
          <w:sz w:val="28"/>
          <w:szCs w:val="28"/>
          <w:rtl/>
        </w:rPr>
      </w:pPr>
      <w:ins w:id="3075" w:author="Nir Ostrovski [2]" w:date="2018-11-04T20:02:00Z">
        <w:r>
          <w:rPr>
            <w:rFonts w:ascii="David" w:hAnsi="David" w:cs="David" w:hint="cs"/>
            <w:b/>
            <w:bCs/>
            <w:sz w:val="28"/>
            <w:szCs w:val="28"/>
            <w:rtl/>
          </w:rPr>
          <w:t>ריכוז שינויים מאז דוח הת</w:t>
        </w:r>
      </w:ins>
      <w:ins w:id="3076" w:author="Nir Ostrovski [2]" w:date="2018-11-04T20:03:00Z">
        <w:r>
          <w:rPr>
            <w:rFonts w:ascii="David" w:hAnsi="David" w:cs="David" w:hint="cs"/>
            <w:b/>
            <w:bCs/>
            <w:sz w:val="28"/>
            <w:szCs w:val="28"/>
            <w:rtl/>
          </w:rPr>
          <w:t>כנון</w:t>
        </w:r>
      </w:ins>
    </w:p>
    <w:p w14:paraId="5728710D" w14:textId="1FD81ED4" w:rsidR="00F178C2" w:rsidRPr="00F178C2" w:rsidRDefault="00F178C2">
      <w:pPr>
        <w:bidi/>
        <w:rPr>
          <w:ins w:id="3077" w:author="Nir Ostrovski [2]" w:date="2018-11-04T20:02:00Z"/>
          <w:rPrChange w:id="3078" w:author="Nir Ostrovski [2]" w:date="2018-11-04T20:03:00Z">
            <w:rPr>
              <w:ins w:id="3079" w:author="Nir Ostrovski [2]" w:date="2018-11-04T20:02:00Z"/>
              <w:rFonts w:ascii="David" w:hAnsi="David" w:cs="David"/>
              <w:b/>
              <w:bCs/>
              <w:sz w:val="28"/>
              <w:szCs w:val="28"/>
            </w:rPr>
          </w:rPrChange>
        </w:rPr>
        <w:pPrChange w:id="3080" w:author="Nir Ostrovski [2]" w:date="2018-11-04T20:03:00Z">
          <w:pPr>
            <w:pStyle w:val="Heading1"/>
            <w:bidi/>
            <w:spacing w:line="480" w:lineRule="auto"/>
          </w:pPr>
        </w:pPrChange>
      </w:pPr>
      <w:ins w:id="3081" w:author="Nir Ostrovski [2]" w:date="2018-11-04T20:03:00Z">
        <w:r>
          <w:rPr>
            <w:rFonts w:ascii="Arial" w:hAnsi="Arial"/>
            <w:rtl/>
          </w:rPr>
          <w:t>יש להציג בפורמט טבלאי שינויים שאושרו ע"י המנחה והפרויקטור (במידת הצורך). בכל שינוי יש להגדיר מהו השינוי, באיזה חלק השינוי (שינוי בדרישות ו/או שינוי בפונקציונאליות ו/או שינוי בתוצרים), מתי קרה, ביוזמת מי השינוי (סטודנט/מנחה/פרויקטור) ומה משמעותו לפרויקט (שינוי כיוון ו/או הגדלת נפח וכד').</w:t>
        </w:r>
      </w:ins>
    </w:p>
    <w:p w14:paraId="013FD146" w14:textId="5B75E571" w:rsidR="00F178C2" w:rsidRPr="00985365" w:rsidRDefault="00CB7564" w:rsidP="00F178C2">
      <w:pPr>
        <w:pStyle w:val="Heading1"/>
        <w:bidi/>
        <w:spacing w:line="480" w:lineRule="auto"/>
        <w:jc w:val="both"/>
        <w:rPr>
          <w:ins w:id="3082" w:author="Nir Ostrovski [2]" w:date="2018-11-04T20:03:00Z"/>
          <w:rFonts w:ascii="David" w:hAnsi="David" w:cs="David"/>
          <w:b/>
          <w:bCs/>
          <w:sz w:val="28"/>
          <w:szCs w:val="28"/>
          <w:rtl/>
        </w:rPr>
      </w:pPr>
      <w:ins w:id="3083" w:author="Nir Ostrovski [2]" w:date="2018-11-04T20:06:00Z">
        <w:r>
          <w:rPr>
            <w:rFonts w:ascii="David" w:hAnsi="David" w:cs="David" w:hint="cs"/>
            <w:b/>
            <w:bCs/>
            <w:sz w:val="28"/>
            <w:szCs w:val="28"/>
            <w:rtl/>
          </w:rPr>
          <w:t>ניהול סי</w:t>
        </w:r>
      </w:ins>
      <w:ins w:id="3084" w:author="Nir Ostrovski [2]" w:date="2018-11-04T20:07:00Z">
        <w:r>
          <w:rPr>
            <w:rFonts w:ascii="David" w:hAnsi="David" w:cs="David" w:hint="cs"/>
            <w:b/>
            <w:bCs/>
            <w:sz w:val="28"/>
            <w:szCs w:val="28"/>
            <w:rtl/>
          </w:rPr>
          <w:t>כונים</w:t>
        </w:r>
      </w:ins>
    </w:p>
    <w:tbl>
      <w:tblPr>
        <w:tblStyle w:val="GridTable2-Accent1"/>
        <w:bidiVisual/>
        <w:tblW w:w="0" w:type="auto"/>
        <w:tblLook w:val="04A0" w:firstRow="1" w:lastRow="0" w:firstColumn="1" w:lastColumn="0" w:noHBand="0" w:noVBand="1"/>
      </w:tblPr>
      <w:tblGrid>
        <w:gridCol w:w="4140"/>
        <w:gridCol w:w="1590"/>
        <w:gridCol w:w="1202"/>
      </w:tblGrid>
      <w:tr w:rsidR="00F178C2" w:rsidRPr="00985365" w14:paraId="6F1AF449" w14:textId="77777777" w:rsidTr="001B661A">
        <w:trPr>
          <w:cnfStyle w:val="100000000000" w:firstRow="1" w:lastRow="0" w:firstColumn="0" w:lastColumn="0" w:oddVBand="0" w:evenVBand="0" w:oddHBand="0" w:evenHBand="0" w:firstRowFirstColumn="0" w:firstRowLastColumn="0" w:lastRowFirstColumn="0" w:lastRowLastColumn="0"/>
          <w:ins w:id="3085"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84C2075" w14:textId="77777777" w:rsidR="00F178C2" w:rsidRPr="00985365" w:rsidRDefault="00F178C2" w:rsidP="001B661A">
            <w:pPr>
              <w:bidi/>
              <w:rPr>
                <w:ins w:id="3086" w:author="Nir Ostrovski [2]" w:date="2018-11-04T20:03:00Z"/>
                <w:rFonts w:ascii="David" w:hAnsi="David" w:cs="David"/>
                <w:rtl/>
              </w:rPr>
            </w:pPr>
            <w:ins w:id="3087" w:author="Nir Ostrovski [2]" w:date="2018-11-04T20:03:00Z">
              <w:r w:rsidRPr="00985365">
                <w:rPr>
                  <w:rFonts w:ascii="David" w:hAnsi="David" w:cs="David"/>
                  <w:rtl/>
                </w:rPr>
                <w:t>סיכון</w:t>
              </w:r>
            </w:ins>
          </w:p>
        </w:tc>
        <w:tc>
          <w:tcPr>
            <w:tcW w:w="1590" w:type="dxa"/>
          </w:tcPr>
          <w:p w14:paraId="6B85DA8E"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88" w:author="Nir Ostrovski [2]" w:date="2018-11-04T20:03:00Z"/>
                <w:rFonts w:ascii="David" w:hAnsi="David" w:cs="David"/>
                <w:rtl/>
              </w:rPr>
            </w:pPr>
            <w:ins w:id="3089" w:author="Nir Ostrovski [2]" w:date="2018-11-04T20:03:00Z">
              <w:r w:rsidRPr="00985365">
                <w:rPr>
                  <w:rFonts w:ascii="David" w:hAnsi="David" w:cs="David" w:hint="eastAsia"/>
                  <w:rtl/>
                </w:rPr>
                <w:t>רמת</w:t>
              </w:r>
              <w:r w:rsidRPr="00985365">
                <w:rPr>
                  <w:rFonts w:ascii="David" w:hAnsi="David" w:cs="David"/>
                  <w:rtl/>
                </w:rPr>
                <w:t xml:space="preserve"> </w:t>
              </w:r>
              <w:r w:rsidRPr="00985365">
                <w:rPr>
                  <w:rFonts w:ascii="David" w:hAnsi="David" w:cs="David" w:hint="eastAsia"/>
                  <w:rtl/>
                </w:rPr>
                <w:t>סיכון</w:t>
              </w:r>
            </w:ins>
          </w:p>
        </w:tc>
        <w:tc>
          <w:tcPr>
            <w:tcW w:w="0" w:type="dxa"/>
          </w:tcPr>
          <w:p w14:paraId="091E6BD1" w14:textId="77777777" w:rsidR="00F178C2" w:rsidRPr="00985365" w:rsidRDefault="00F178C2" w:rsidP="001B661A">
            <w:pPr>
              <w:bidi/>
              <w:cnfStyle w:val="100000000000" w:firstRow="1" w:lastRow="0" w:firstColumn="0" w:lastColumn="0" w:oddVBand="0" w:evenVBand="0" w:oddHBand="0" w:evenHBand="0" w:firstRowFirstColumn="0" w:firstRowLastColumn="0" w:lastRowFirstColumn="0" w:lastRowLastColumn="0"/>
              <w:rPr>
                <w:ins w:id="3090" w:author="Nir Ostrovski [2]" w:date="2018-11-04T20:03:00Z"/>
                <w:rFonts w:ascii="David" w:hAnsi="David" w:cs="David"/>
                <w:rtl/>
              </w:rPr>
            </w:pPr>
            <w:ins w:id="3091" w:author="Nir Ostrovski [2]" w:date="2018-11-04T20:03:00Z">
              <w:r w:rsidRPr="00985365">
                <w:rPr>
                  <w:rFonts w:ascii="David" w:hAnsi="David" w:cs="David" w:hint="eastAsia"/>
                  <w:rtl/>
                </w:rPr>
                <w:t>דרכי</w:t>
              </w:r>
              <w:r w:rsidRPr="00985365">
                <w:rPr>
                  <w:rFonts w:ascii="David" w:hAnsi="David" w:cs="David"/>
                  <w:rtl/>
                </w:rPr>
                <w:t xml:space="preserve"> </w:t>
              </w:r>
              <w:r w:rsidRPr="00985365">
                <w:rPr>
                  <w:rFonts w:ascii="David" w:hAnsi="David" w:cs="David" w:hint="eastAsia"/>
                  <w:rtl/>
                </w:rPr>
                <w:t>התמודדות</w:t>
              </w:r>
            </w:ins>
          </w:p>
        </w:tc>
      </w:tr>
      <w:tr w:rsidR="00F178C2" w:rsidRPr="00985365" w14:paraId="695045AA" w14:textId="77777777" w:rsidTr="001B661A">
        <w:trPr>
          <w:cnfStyle w:val="000000100000" w:firstRow="0" w:lastRow="0" w:firstColumn="0" w:lastColumn="0" w:oddVBand="0" w:evenVBand="0" w:oddHBand="1" w:evenHBand="0" w:firstRowFirstColumn="0" w:firstRowLastColumn="0" w:lastRowFirstColumn="0" w:lastRowLastColumn="0"/>
          <w:ins w:id="3092"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781A79AB" w14:textId="77777777" w:rsidR="00F178C2" w:rsidRPr="00985365" w:rsidRDefault="00F178C2" w:rsidP="001B661A">
            <w:pPr>
              <w:bidi/>
              <w:rPr>
                <w:ins w:id="3093" w:author="Nir Ostrovski [2]" w:date="2018-11-04T20:03:00Z"/>
                <w:rFonts w:ascii="David" w:hAnsi="David" w:cs="David"/>
                <w:rtl/>
              </w:rPr>
            </w:pPr>
            <w:ins w:id="3094"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יצליח</w:t>
              </w:r>
              <w:r w:rsidRPr="00985365">
                <w:rPr>
                  <w:rFonts w:ascii="David" w:hAnsi="David" w:cs="David"/>
                  <w:rtl/>
                </w:rPr>
                <w:t xml:space="preserve"> </w:t>
              </w:r>
              <w:r w:rsidRPr="00985365">
                <w:rPr>
                  <w:rFonts w:ascii="David" w:hAnsi="David" w:cs="David" w:hint="eastAsia"/>
                  <w:rtl/>
                </w:rPr>
                <w:t>בצורה</w:t>
              </w:r>
              <w:r w:rsidRPr="00985365">
                <w:rPr>
                  <w:rFonts w:ascii="David" w:hAnsi="David" w:cs="David"/>
                  <w:rtl/>
                </w:rPr>
                <w:t xml:space="preserve"> </w:t>
              </w:r>
              <w:r w:rsidRPr="00985365">
                <w:rPr>
                  <w:rFonts w:ascii="David" w:hAnsi="David" w:cs="David" w:hint="eastAsia"/>
                  <w:rtl/>
                </w:rPr>
                <w:t>אפליקטיבית</w:t>
              </w:r>
            </w:ins>
          </w:p>
        </w:tc>
        <w:tc>
          <w:tcPr>
            <w:tcW w:w="1590" w:type="dxa"/>
          </w:tcPr>
          <w:p w14:paraId="2ABA9DB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5" w:author="Nir Ostrovski [2]" w:date="2018-11-04T20:03:00Z"/>
                <w:rFonts w:ascii="David" w:hAnsi="David" w:cs="David"/>
                <w:rtl/>
              </w:rPr>
            </w:pPr>
            <w:ins w:id="3096" w:author="Nir Ostrovski [2]" w:date="2018-11-04T20:03:00Z">
              <w:r w:rsidRPr="00985365">
                <w:rPr>
                  <w:rFonts w:ascii="David" w:hAnsi="David" w:cs="David"/>
                  <w:rtl/>
                </w:rPr>
                <w:t>3</w:t>
              </w:r>
            </w:ins>
          </w:p>
        </w:tc>
        <w:tc>
          <w:tcPr>
            <w:tcW w:w="0" w:type="dxa"/>
          </w:tcPr>
          <w:p w14:paraId="5441546A"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097" w:author="Nir Ostrovski [2]" w:date="2018-11-04T20:03:00Z"/>
                <w:rFonts w:ascii="David" w:hAnsi="David" w:cs="David"/>
                <w:rtl/>
              </w:rPr>
            </w:pPr>
            <w:ins w:id="3098" w:author="Nir Ostrovski [2]" w:date="2018-11-04T20:03:00Z">
              <w:r w:rsidRPr="00985365">
                <w:rPr>
                  <w:rFonts w:ascii="David" w:hAnsi="David" w:cs="David" w:hint="eastAsia"/>
                  <w:rtl/>
                </w:rPr>
                <w:t>נרמול</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חלקי</w:t>
              </w:r>
              <w:r w:rsidRPr="00985365">
                <w:rPr>
                  <w:rFonts w:ascii="David" w:hAnsi="David" w:cs="David"/>
                  <w:rtl/>
                </w:rPr>
                <w:t xml:space="preserve"> </w:t>
              </w:r>
              <w:r w:rsidRPr="00985365">
                <w:rPr>
                  <w:rFonts w:ascii="David" w:hAnsi="David" w:cs="David" w:hint="eastAsia"/>
                  <w:rtl/>
                </w:rPr>
                <w:t>באופן</w:t>
              </w:r>
              <w:r w:rsidRPr="00985365">
                <w:rPr>
                  <w:rFonts w:ascii="David" w:hAnsi="David" w:cs="David"/>
                  <w:rtl/>
                </w:rPr>
                <w:t xml:space="preserve"> </w:t>
              </w:r>
              <w:r w:rsidRPr="00985365">
                <w:rPr>
                  <w:rFonts w:ascii="David" w:hAnsi="David" w:cs="David" w:hint="eastAsia"/>
                  <w:rtl/>
                </w:rPr>
                <w:t>ידני</w:t>
              </w:r>
            </w:ins>
          </w:p>
        </w:tc>
      </w:tr>
      <w:tr w:rsidR="00F178C2" w:rsidRPr="00985365" w14:paraId="4AF8618E" w14:textId="77777777" w:rsidTr="001B661A">
        <w:trPr>
          <w:ins w:id="3099"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78D7ED2" w14:textId="77777777" w:rsidR="00F178C2" w:rsidRPr="00985365" w:rsidRDefault="00F178C2" w:rsidP="001B661A">
            <w:pPr>
              <w:bidi/>
              <w:rPr>
                <w:ins w:id="3100" w:author="Nir Ostrovski [2]" w:date="2018-11-04T20:03:00Z"/>
                <w:rFonts w:ascii="David" w:hAnsi="David" w:cs="David"/>
                <w:rtl/>
              </w:rPr>
            </w:pPr>
            <w:ins w:id="3101" w:author="Nir Ostrovski [2]" w:date="2018-11-04T20:03:00Z">
              <w:r w:rsidRPr="00985365">
                <w:rPr>
                  <w:rFonts w:ascii="David" w:hAnsi="David" w:cs="David" w:hint="eastAsia"/>
                  <w:rtl/>
                </w:rPr>
                <w:t>דיוק</w:t>
              </w:r>
              <w:r w:rsidRPr="00985365">
                <w:rPr>
                  <w:rFonts w:ascii="David" w:hAnsi="David" w:cs="David"/>
                  <w:rtl/>
                </w:rPr>
                <w:t xml:space="preserve"> </w:t>
              </w:r>
              <w:r w:rsidRPr="00985365">
                <w:rPr>
                  <w:rFonts w:ascii="David" w:hAnsi="David" w:cs="David" w:hint="eastAsia"/>
                  <w:rtl/>
                </w:rPr>
                <w:t>מנוע</w:t>
              </w:r>
              <w:r w:rsidRPr="00985365">
                <w:rPr>
                  <w:rFonts w:ascii="David" w:hAnsi="David" w:cs="David"/>
                  <w:rtl/>
                </w:rPr>
                <w:t xml:space="preserve"> ההתאמה לא יהיה מספיק מדויק בגלל תלות במשתנים רבים</w:t>
              </w:r>
            </w:ins>
          </w:p>
        </w:tc>
        <w:tc>
          <w:tcPr>
            <w:tcW w:w="1590" w:type="dxa"/>
          </w:tcPr>
          <w:p w14:paraId="1A4725FE"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2" w:author="Nir Ostrovski [2]" w:date="2018-11-04T20:03:00Z"/>
                <w:rFonts w:ascii="David" w:hAnsi="David" w:cs="David"/>
                <w:rtl/>
              </w:rPr>
            </w:pPr>
            <w:ins w:id="3103" w:author="Nir Ostrovski [2]" w:date="2018-11-04T20:03:00Z">
              <w:r w:rsidRPr="00985365">
                <w:rPr>
                  <w:rFonts w:ascii="David" w:hAnsi="David" w:cs="David"/>
                  <w:rtl/>
                </w:rPr>
                <w:t>3</w:t>
              </w:r>
            </w:ins>
          </w:p>
        </w:tc>
        <w:tc>
          <w:tcPr>
            <w:tcW w:w="0" w:type="dxa"/>
          </w:tcPr>
          <w:p w14:paraId="368943BC"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04" w:author="Nir Ostrovski [2]" w:date="2018-11-04T20:03:00Z"/>
                <w:rFonts w:ascii="David" w:hAnsi="David" w:cs="David"/>
                <w:rtl/>
              </w:rPr>
            </w:pPr>
            <w:ins w:id="3105" w:author="Nir Ostrovski [2]" w:date="2018-11-04T20:03:00Z">
              <w:r w:rsidRPr="00985365">
                <w:rPr>
                  <w:rFonts w:ascii="David" w:hAnsi="David" w:cs="David"/>
                  <w:rtl/>
                </w:rPr>
                <w:t>תבחן אחת מהחלופות הטכנולוגיות</w:t>
              </w:r>
              <w:r w:rsidRPr="00985365" w:rsidDel="00161ABA">
                <w:rPr>
                  <w:rFonts w:ascii="David" w:hAnsi="David" w:cs="David"/>
                  <w:rtl/>
                </w:rPr>
                <w:t xml:space="preserve"> </w:t>
              </w:r>
            </w:ins>
          </w:p>
        </w:tc>
      </w:tr>
      <w:tr w:rsidR="00F178C2" w:rsidRPr="00985365" w14:paraId="4783100B" w14:textId="77777777" w:rsidTr="001B661A">
        <w:trPr>
          <w:cnfStyle w:val="000000100000" w:firstRow="0" w:lastRow="0" w:firstColumn="0" w:lastColumn="0" w:oddVBand="0" w:evenVBand="0" w:oddHBand="1" w:evenHBand="0" w:firstRowFirstColumn="0" w:firstRowLastColumn="0" w:lastRowFirstColumn="0" w:lastRowLastColumn="0"/>
          <w:ins w:id="310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35C371C2" w14:textId="77777777" w:rsidR="00F178C2" w:rsidRPr="00985365" w:rsidRDefault="00F178C2" w:rsidP="001B661A">
            <w:pPr>
              <w:bidi/>
              <w:rPr>
                <w:ins w:id="3107" w:author="Nir Ostrovski [2]" w:date="2018-11-04T20:03:00Z"/>
                <w:rFonts w:ascii="David" w:hAnsi="David" w:cs="David"/>
                <w:rtl/>
              </w:rPr>
            </w:pPr>
            <w:ins w:id="3108" w:author="Nir Ostrovski [2]" w:date="2018-11-04T20:03:00Z">
              <w:r w:rsidRPr="00985365">
                <w:rPr>
                  <w:rFonts w:ascii="David" w:hAnsi="David" w:cs="David" w:hint="eastAsia"/>
                  <w:rtl/>
                </w:rPr>
                <w:t>הפרויקט</w:t>
              </w:r>
              <w:r w:rsidRPr="00985365">
                <w:rPr>
                  <w:rFonts w:ascii="David" w:hAnsi="David" w:cs="David"/>
                  <w:rtl/>
                </w:rPr>
                <w:t xml:space="preserve"> </w:t>
              </w:r>
              <w:r w:rsidRPr="00985365">
                <w:rPr>
                  <w:rFonts w:ascii="David" w:hAnsi="David" w:cs="David" w:hint="eastAsia"/>
                  <w:rtl/>
                </w:rPr>
                <w:t>ייכתב</w:t>
              </w:r>
              <w:r w:rsidRPr="00985365">
                <w:rPr>
                  <w:rFonts w:ascii="David" w:hAnsi="David" w:cs="David"/>
                  <w:rtl/>
                </w:rPr>
                <w:t xml:space="preserve"> </w:t>
              </w:r>
              <w:r w:rsidRPr="00985365">
                <w:rPr>
                  <w:rFonts w:ascii="David" w:hAnsi="David" w:cs="David" w:hint="eastAsia"/>
                  <w:rtl/>
                </w:rPr>
                <w:t>בכמה</w:t>
              </w:r>
              <w:r w:rsidRPr="00985365">
                <w:rPr>
                  <w:rFonts w:ascii="David" w:hAnsi="David" w:cs="David"/>
                  <w:rtl/>
                </w:rPr>
                <w:t xml:space="preserve"> </w:t>
              </w:r>
              <w:r w:rsidRPr="00985365">
                <w:rPr>
                  <w:rFonts w:ascii="David" w:hAnsi="David" w:cs="David" w:hint="eastAsia"/>
                  <w:rtl/>
                </w:rPr>
                <w:t>פלטפורמות</w:t>
              </w:r>
              <w:r w:rsidRPr="00985365">
                <w:rPr>
                  <w:rFonts w:ascii="David" w:hAnsi="David" w:cs="David"/>
                  <w:rtl/>
                </w:rPr>
                <w:t xml:space="preserve"> וטכנולוגיות </w:t>
              </w:r>
              <w:r w:rsidRPr="00985365">
                <w:rPr>
                  <w:rFonts w:ascii="David" w:hAnsi="David" w:cs="David" w:hint="eastAsia"/>
                  <w:rtl/>
                </w:rPr>
                <w:t>שונות</w:t>
              </w:r>
              <w:r w:rsidRPr="00985365">
                <w:rPr>
                  <w:rFonts w:ascii="David" w:hAnsi="David" w:cs="David"/>
                  <w:rtl/>
                </w:rPr>
                <w:t xml:space="preserve"> </w:t>
              </w:r>
              <w:r w:rsidRPr="00985365">
                <w:rPr>
                  <w:rFonts w:ascii="David" w:hAnsi="David" w:cs="David" w:hint="eastAsia"/>
                  <w:rtl/>
                </w:rPr>
                <w:t>ולכן</w:t>
              </w:r>
              <w:r w:rsidRPr="00985365">
                <w:rPr>
                  <w:rFonts w:ascii="David" w:hAnsi="David" w:cs="David"/>
                  <w:rtl/>
                </w:rPr>
                <w:t xml:space="preserve"> </w:t>
              </w:r>
              <w:r w:rsidRPr="00985365">
                <w:rPr>
                  <w:rFonts w:ascii="David" w:hAnsi="David" w:cs="David" w:hint="eastAsia"/>
                  <w:rtl/>
                </w:rPr>
                <w:t>יש</w:t>
              </w:r>
              <w:r w:rsidRPr="00985365">
                <w:rPr>
                  <w:rFonts w:ascii="David" w:hAnsi="David" w:cs="David"/>
                  <w:rtl/>
                </w:rPr>
                <w:t xml:space="preserve"> </w:t>
              </w:r>
              <w:r w:rsidRPr="00985365">
                <w:rPr>
                  <w:rFonts w:ascii="David" w:hAnsi="David" w:cs="David" w:hint="eastAsia"/>
                  <w:rtl/>
                </w:rPr>
                <w:t>חשש</w:t>
              </w:r>
              <w:r w:rsidRPr="00985365">
                <w:rPr>
                  <w:rFonts w:ascii="David" w:hAnsi="David" w:cs="David"/>
                  <w:rtl/>
                </w:rPr>
                <w:t xml:space="preserve"> </w:t>
              </w:r>
              <w:r w:rsidRPr="00985365">
                <w:rPr>
                  <w:rFonts w:ascii="David" w:hAnsi="David" w:cs="David" w:hint="eastAsia"/>
                  <w:rtl/>
                </w:rPr>
                <w:t>לאי</w:t>
              </w:r>
              <w:r w:rsidRPr="00985365">
                <w:rPr>
                  <w:rFonts w:ascii="David" w:hAnsi="David" w:cs="David"/>
                  <w:rtl/>
                </w:rPr>
                <w:t xml:space="preserve"> </w:t>
              </w:r>
              <w:r w:rsidRPr="00985365">
                <w:rPr>
                  <w:rFonts w:ascii="David" w:hAnsi="David" w:cs="David" w:hint="eastAsia"/>
                  <w:rtl/>
                </w:rPr>
                <w:t>תאימות</w:t>
              </w:r>
            </w:ins>
          </w:p>
        </w:tc>
        <w:tc>
          <w:tcPr>
            <w:tcW w:w="1590" w:type="dxa"/>
          </w:tcPr>
          <w:p w14:paraId="25EFEBE8"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09" w:author="Nir Ostrovski [2]" w:date="2018-11-04T20:03:00Z"/>
                <w:rFonts w:ascii="David" w:hAnsi="David" w:cs="David"/>
                <w:rtl/>
              </w:rPr>
            </w:pPr>
            <w:ins w:id="3110" w:author="Nir Ostrovski [2]" w:date="2018-11-04T20:03:00Z">
              <w:r w:rsidRPr="00985365">
                <w:rPr>
                  <w:rFonts w:ascii="David" w:hAnsi="David" w:cs="David"/>
                  <w:rtl/>
                </w:rPr>
                <w:t>1</w:t>
              </w:r>
            </w:ins>
          </w:p>
        </w:tc>
        <w:tc>
          <w:tcPr>
            <w:tcW w:w="0" w:type="dxa"/>
          </w:tcPr>
          <w:p w14:paraId="0039E140"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11" w:author="Nir Ostrovski [2]" w:date="2018-11-04T20:03:00Z"/>
                <w:rFonts w:ascii="David" w:hAnsi="David" w:cs="David"/>
                <w:rtl/>
              </w:rPr>
            </w:pPr>
            <w:ins w:id="3112" w:author="Nir Ostrovski [2]" w:date="2018-11-04T20:03:00Z">
              <w:r w:rsidRPr="00985365">
                <w:rPr>
                  <w:rFonts w:ascii="David" w:hAnsi="David" w:cs="David" w:hint="eastAsia"/>
                  <w:rtl/>
                </w:rPr>
                <w:t>שינוי</w:t>
              </w:r>
              <w:r w:rsidRPr="00985365">
                <w:rPr>
                  <w:rFonts w:ascii="David" w:hAnsi="David" w:cs="David"/>
                  <w:rtl/>
                </w:rPr>
                <w:t xml:space="preserve"> </w:t>
              </w:r>
              <w:r w:rsidRPr="00985365">
                <w:rPr>
                  <w:rFonts w:ascii="David" w:hAnsi="David" w:cs="David" w:hint="eastAsia"/>
                  <w:rtl/>
                </w:rPr>
                <w:t>פלטפורמה</w:t>
              </w:r>
              <w:r w:rsidRPr="00985365">
                <w:rPr>
                  <w:rFonts w:ascii="David" w:hAnsi="David" w:cs="David"/>
                  <w:rtl/>
                </w:rPr>
                <w:t xml:space="preserve"> או טכנולוגיה</w:t>
              </w:r>
            </w:ins>
          </w:p>
        </w:tc>
      </w:tr>
      <w:tr w:rsidR="00F178C2" w:rsidRPr="00985365" w14:paraId="13364098" w14:textId="77777777" w:rsidTr="001B661A">
        <w:trPr>
          <w:ins w:id="311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A0B4DE4" w14:textId="77777777" w:rsidR="00F178C2" w:rsidRPr="00985365" w:rsidRDefault="00F178C2" w:rsidP="001B661A">
            <w:pPr>
              <w:bidi/>
              <w:rPr>
                <w:ins w:id="3114" w:author="Nir Ostrovski [2]" w:date="2018-11-04T20:03:00Z"/>
                <w:rFonts w:ascii="David" w:hAnsi="David" w:cs="David"/>
                <w:rtl/>
              </w:rPr>
            </w:pPr>
            <w:ins w:id="3115" w:author="Nir Ostrovski [2]" w:date="2018-11-04T20:03:00Z">
              <w:r w:rsidRPr="00985365">
                <w:rPr>
                  <w:rFonts w:ascii="David" w:hAnsi="David" w:cs="David" w:hint="eastAsia"/>
                  <w:rtl/>
                </w:rPr>
                <w:t>בסיס</w:t>
              </w:r>
              <w:r w:rsidRPr="00985365">
                <w:rPr>
                  <w:rFonts w:ascii="David" w:hAnsi="David" w:cs="David"/>
                  <w:rtl/>
                </w:rPr>
                <w:t xml:space="preserve"> </w:t>
              </w:r>
              <w:r w:rsidRPr="00985365">
                <w:rPr>
                  <w:rFonts w:ascii="David" w:hAnsi="David" w:cs="David" w:hint="eastAsia"/>
                  <w:rtl/>
                </w:rPr>
                <w:t>הנתונים</w:t>
              </w:r>
              <w:r w:rsidRPr="00985365">
                <w:rPr>
                  <w:rFonts w:ascii="David" w:hAnsi="David" w:cs="David"/>
                  <w:rtl/>
                </w:rPr>
                <w:t xml:space="preserve">  (</w:t>
              </w:r>
              <w:r w:rsidRPr="00985365">
                <w:rPr>
                  <w:rFonts w:ascii="David" w:hAnsi="David" w:cs="David"/>
                </w:rPr>
                <w:t>NO-SQL</w:t>
              </w:r>
              <w:r w:rsidRPr="00985365">
                <w:rPr>
                  <w:rFonts w:ascii="David" w:hAnsi="David" w:cs="David"/>
                  <w:rtl/>
                </w:rPr>
                <w:t xml:space="preserve">) </w:t>
              </w:r>
              <w:r w:rsidRPr="00985365">
                <w:rPr>
                  <w:rFonts w:ascii="David" w:hAnsi="David" w:cs="David" w:hint="eastAsia"/>
                  <w:rtl/>
                </w:rPr>
                <w:t>לא</w:t>
              </w:r>
              <w:r w:rsidRPr="00985365">
                <w:rPr>
                  <w:rFonts w:ascii="David" w:hAnsi="David" w:cs="David"/>
                  <w:rtl/>
                </w:rPr>
                <w:t xml:space="preserve"> </w:t>
              </w:r>
              <w:r w:rsidRPr="00985365">
                <w:rPr>
                  <w:rFonts w:ascii="David" w:hAnsi="David" w:cs="David" w:hint="eastAsia"/>
                  <w:rtl/>
                </w:rPr>
                <w:t>יעמוד</w:t>
              </w:r>
              <w:r w:rsidRPr="00985365">
                <w:rPr>
                  <w:rFonts w:ascii="David" w:hAnsi="David" w:cs="David"/>
                  <w:rtl/>
                </w:rPr>
                <w:t xml:space="preserve"> </w:t>
              </w:r>
              <w:r w:rsidRPr="00985365">
                <w:rPr>
                  <w:rFonts w:ascii="David" w:hAnsi="David" w:cs="David" w:hint="eastAsia"/>
                  <w:rtl/>
                </w:rPr>
                <w:t>בציפיות</w:t>
              </w:r>
              <w:r w:rsidRPr="00985365">
                <w:rPr>
                  <w:rFonts w:ascii="David" w:hAnsi="David" w:cs="David"/>
                  <w:rtl/>
                </w:rPr>
                <w:t xml:space="preserve"> הביצועים</w:t>
              </w:r>
            </w:ins>
          </w:p>
        </w:tc>
        <w:tc>
          <w:tcPr>
            <w:tcW w:w="1590" w:type="dxa"/>
          </w:tcPr>
          <w:p w14:paraId="6EB7E82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6" w:author="Nir Ostrovski [2]" w:date="2018-11-04T20:03:00Z"/>
                <w:rFonts w:ascii="David" w:hAnsi="David" w:cs="David"/>
                <w:rtl/>
              </w:rPr>
            </w:pPr>
            <w:ins w:id="3117" w:author="Nir Ostrovski [2]" w:date="2018-11-04T20:03:00Z">
              <w:r w:rsidRPr="00985365">
                <w:rPr>
                  <w:rFonts w:ascii="David" w:hAnsi="David" w:cs="David"/>
                  <w:rtl/>
                </w:rPr>
                <w:t>2</w:t>
              </w:r>
            </w:ins>
          </w:p>
        </w:tc>
        <w:tc>
          <w:tcPr>
            <w:tcW w:w="0" w:type="dxa"/>
          </w:tcPr>
          <w:p w14:paraId="20525FE9" w14:textId="77777777" w:rsidR="00F178C2" w:rsidRPr="00985365" w:rsidRDefault="00F178C2" w:rsidP="001B661A">
            <w:pPr>
              <w:bidi/>
              <w:cnfStyle w:val="000000000000" w:firstRow="0" w:lastRow="0" w:firstColumn="0" w:lastColumn="0" w:oddVBand="0" w:evenVBand="0" w:oddHBand="0" w:evenHBand="0" w:firstRowFirstColumn="0" w:firstRowLastColumn="0" w:lastRowFirstColumn="0" w:lastRowLastColumn="0"/>
              <w:rPr>
                <w:ins w:id="3118" w:author="Nir Ostrovski [2]" w:date="2018-11-04T20:03:00Z"/>
                <w:rFonts w:ascii="David" w:hAnsi="David" w:cs="David"/>
                <w:rtl/>
              </w:rPr>
            </w:pPr>
            <w:ins w:id="3119" w:author="Nir Ostrovski [2]" w:date="2018-11-04T20:03:00Z">
              <w:r w:rsidRPr="00985365">
                <w:rPr>
                  <w:rFonts w:ascii="David" w:hAnsi="David" w:cs="David" w:hint="eastAsia"/>
                  <w:rtl/>
                </w:rPr>
                <w:t>מעבר</w:t>
              </w:r>
              <w:r w:rsidRPr="00985365">
                <w:rPr>
                  <w:rFonts w:ascii="David" w:hAnsi="David" w:cs="David"/>
                  <w:rtl/>
                </w:rPr>
                <w:t xml:space="preserve"> </w:t>
              </w:r>
              <w:r w:rsidRPr="00985365">
                <w:rPr>
                  <w:rFonts w:ascii="David" w:hAnsi="David" w:cs="David" w:hint="eastAsia"/>
                  <w:rtl/>
                </w:rPr>
                <w:t>לבסיס</w:t>
              </w:r>
              <w:r w:rsidRPr="00985365">
                <w:rPr>
                  <w:rFonts w:ascii="David" w:hAnsi="David" w:cs="David"/>
                  <w:rtl/>
                </w:rPr>
                <w:t xml:space="preserve"> </w:t>
              </w:r>
              <w:r w:rsidRPr="00985365">
                <w:rPr>
                  <w:rFonts w:ascii="David" w:hAnsi="David" w:cs="David" w:hint="eastAsia"/>
                  <w:rtl/>
                </w:rPr>
                <w:t>נתונים</w:t>
              </w:r>
              <w:r w:rsidRPr="00985365">
                <w:rPr>
                  <w:rFonts w:ascii="David" w:hAnsi="David" w:cs="David"/>
                  <w:rtl/>
                </w:rPr>
                <w:t xml:space="preserve"> </w:t>
              </w:r>
              <w:r w:rsidRPr="00985365">
                <w:rPr>
                  <w:rFonts w:ascii="David" w:hAnsi="David" w:cs="David" w:hint="eastAsia"/>
                  <w:rtl/>
                </w:rPr>
                <w:t>רלציוני</w:t>
              </w:r>
            </w:ins>
          </w:p>
        </w:tc>
      </w:tr>
      <w:tr w:rsidR="00F178C2" w:rsidRPr="00985365" w14:paraId="121A28FD" w14:textId="77777777" w:rsidTr="001B661A">
        <w:trPr>
          <w:cnfStyle w:val="000000100000" w:firstRow="0" w:lastRow="0" w:firstColumn="0" w:lastColumn="0" w:oddVBand="0" w:evenVBand="0" w:oddHBand="1" w:evenHBand="0" w:firstRowFirstColumn="0" w:firstRowLastColumn="0" w:lastRowFirstColumn="0" w:lastRowLastColumn="0"/>
          <w:ins w:id="312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2358BD9E" w14:textId="77777777" w:rsidR="00F178C2" w:rsidRPr="00985365" w:rsidRDefault="00F178C2" w:rsidP="001B661A">
            <w:pPr>
              <w:bidi/>
              <w:rPr>
                <w:ins w:id="3121" w:author="Nir Ostrovski [2]" w:date="2018-11-04T20:03:00Z"/>
                <w:rFonts w:ascii="David" w:hAnsi="David" w:cs="David"/>
                <w:rtl/>
              </w:rPr>
            </w:pPr>
            <w:ins w:id="3122" w:author="Nir Ostrovski [2]" w:date="2018-11-04T20:03:00Z">
              <w:r w:rsidRPr="00985365">
                <w:rPr>
                  <w:rFonts w:ascii="David" w:hAnsi="David" w:cs="David"/>
                  <w:rtl/>
                </w:rPr>
                <w:t>אלגוריתם חילוץ הנתונים מהטקסט לא יספק את התוצאות הרצויות</w:t>
              </w:r>
            </w:ins>
          </w:p>
        </w:tc>
        <w:tc>
          <w:tcPr>
            <w:tcW w:w="1590" w:type="dxa"/>
          </w:tcPr>
          <w:p w14:paraId="1E6F2B4B"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3" w:author="Nir Ostrovski [2]" w:date="2018-11-04T20:03:00Z"/>
                <w:rFonts w:ascii="David" w:hAnsi="David" w:cs="David"/>
                <w:rtl/>
              </w:rPr>
            </w:pPr>
            <w:ins w:id="3124" w:author="Nir Ostrovski [2]" w:date="2018-11-04T20:03:00Z">
              <w:r w:rsidRPr="00985365">
                <w:rPr>
                  <w:rFonts w:ascii="David" w:hAnsi="David" w:cs="David"/>
                  <w:rtl/>
                </w:rPr>
                <w:t>2</w:t>
              </w:r>
            </w:ins>
          </w:p>
        </w:tc>
        <w:tc>
          <w:tcPr>
            <w:tcW w:w="0" w:type="dxa"/>
          </w:tcPr>
          <w:p w14:paraId="29DCAE5F" w14:textId="77777777" w:rsidR="00F178C2" w:rsidRPr="00985365" w:rsidRDefault="00F178C2" w:rsidP="001B661A">
            <w:pPr>
              <w:bidi/>
              <w:cnfStyle w:val="000000100000" w:firstRow="0" w:lastRow="0" w:firstColumn="0" w:lastColumn="0" w:oddVBand="0" w:evenVBand="0" w:oddHBand="1" w:evenHBand="0" w:firstRowFirstColumn="0" w:firstRowLastColumn="0" w:lastRowFirstColumn="0" w:lastRowLastColumn="0"/>
              <w:rPr>
                <w:ins w:id="3125" w:author="Nir Ostrovski [2]" w:date="2018-11-04T20:03:00Z"/>
                <w:rFonts w:ascii="David" w:hAnsi="David" w:cs="David"/>
                <w:rtl/>
              </w:rPr>
            </w:pPr>
            <w:ins w:id="3126" w:author="Nir Ostrovski [2]" w:date="2018-11-04T20:03:00Z">
              <w:r w:rsidRPr="00985365">
                <w:rPr>
                  <w:rFonts w:ascii="David" w:hAnsi="David" w:cs="David" w:hint="eastAsia"/>
                  <w:rtl/>
                </w:rPr>
                <w:t>תבחן</w:t>
              </w:r>
              <w:r w:rsidRPr="00985365">
                <w:rPr>
                  <w:rFonts w:ascii="David" w:hAnsi="David" w:cs="David"/>
                  <w:rtl/>
                </w:rPr>
                <w:t xml:space="preserve"> </w:t>
              </w:r>
              <w:r w:rsidRPr="00985365">
                <w:rPr>
                  <w:rFonts w:ascii="David" w:hAnsi="David" w:cs="David" w:hint="eastAsia"/>
                  <w:rtl/>
                </w:rPr>
                <w:t>אחת</w:t>
              </w:r>
              <w:r w:rsidRPr="00985365">
                <w:rPr>
                  <w:rFonts w:ascii="David" w:hAnsi="David" w:cs="David"/>
                  <w:rtl/>
                </w:rPr>
                <w:t xml:space="preserve"> </w:t>
              </w:r>
              <w:r w:rsidRPr="00985365">
                <w:rPr>
                  <w:rFonts w:ascii="David" w:hAnsi="David" w:cs="David" w:hint="eastAsia"/>
                  <w:rtl/>
                </w:rPr>
                <w:t>מהחלופות</w:t>
              </w:r>
              <w:r w:rsidRPr="00985365">
                <w:rPr>
                  <w:rFonts w:ascii="David" w:hAnsi="David" w:cs="David"/>
                  <w:rtl/>
                </w:rPr>
                <w:t xml:space="preserve"> </w:t>
              </w:r>
              <w:r w:rsidRPr="00985365">
                <w:rPr>
                  <w:rFonts w:ascii="David" w:hAnsi="David" w:cs="David" w:hint="eastAsia"/>
                  <w:rtl/>
                </w:rPr>
                <w:t>הטכנולוגיות</w:t>
              </w:r>
            </w:ins>
          </w:p>
        </w:tc>
      </w:tr>
    </w:tbl>
    <w:p w14:paraId="5E2BB525" w14:textId="77777777" w:rsidR="00F178C2" w:rsidRPr="00985365" w:rsidDel="00F178C2" w:rsidRDefault="00F178C2" w:rsidP="00F178C2">
      <w:pPr>
        <w:pStyle w:val="Heading1"/>
        <w:bidi/>
        <w:spacing w:line="480" w:lineRule="auto"/>
        <w:jc w:val="both"/>
        <w:rPr>
          <w:ins w:id="3127" w:author="Nir Ostrovski [2]" w:date="2018-11-04T20:03:00Z"/>
          <w:del w:id="3128" w:author="Nir Ostrovski [2]" w:date="2018-11-04T20:01:00Z"/>
          <w:rFonts w:ascii="David" w:hAnsi="David" w:cs="David"/>
          <w:b/>
          <w:bCs/>
          <w:sz w:val="28"/>
          <w:szCs w:val="28"/>
          <w:rtl/>
        </w:rPr>
      </w:pPr>
      <w:ins w:id="3129" w:author="Nir Ostrovski [2]" w:date="2018-11-04T20:03:00Z">
        <w:del w:id="3130" w:author="Nir Ostrovski [2]" w:date="2018-11-04T20:01:00Z">
          <w:r w:rsidRPr="00985365" w:rsidDel="00F178C2">
            <w:rPr>
              <w:rFonts w:ascii="David" w:hAnsi="David" w:cs="David"/>
              <w:b/>
              <w:bCs/>
              <w:sz w:val="28"/>
              <w:szCs w:val="28"/>
              <w:rtl/>
            </w:rPr>
            <w:delText>תכנית עבודה ראשונית לביצוע הפרויקט</w:delText>
          </w:r>
        </w:del>
      </w:ins>
    </w:p>
    <w:p w14:paraId="63762961" w14:textId="42ED5448" w:rsidR="00F178C2" w:rsidRPr="00F178C2" w:rsidRDefault="00F178C2">
      <w:pPr>
        <w:bidi/>
        <w:rPr>
          <w:ins w:id="3131" w:author="Nir Ostrovski [2]" w:date="2018-11-04T20:03:00Z"/>
          <w:rFonts w:ascii="David" w:hAnsi="David" w:cs="David"/>
          <w:sz w:val="24"/>
          <w:szCs w:val="24"/>
          <w:rPrChange w:id="3132" w:author="Nir Ostrovski [2]" w:date="2018-11-04T20:03:00Z">
            <w:rPr>
              <w:ins w:id="3133" w:author="Nir Ostrovski [2]" w:date="2018-11-04T20:03:00Z"/>
              <w:rFonts w:ascii="David" w:hAnsi="David" w:cs="David"/>
              <w:b/>
              <w:bCs/>
              <w:sz w:val="28"/>
              <w:szCs w:val="28"/>
            </w:rPr>
          </w:rPrChange>
        </w:rPr>
        <w:pPrChange w:id="3134" w:author="Nir Ostrovski [2]" w:date="2018-11-04T20:03:00Z">
          <w:pPr>
            <w:pStyle w:val="Heading1"/>
            <w:bidi/>
            <w:spacing w:line="480" w:lineRule="auto"/>
          </w:pPr>
        </w:pPrChange>
      </w:pPr>
      <w:ins w:id="3135" w:author="Nir Ostrovski [2]" w:date="2018-11-04T20:03:00Z">
        <w:del w:id="3136" w:author="Nir Ostrovski [2]" w:date="2018-11-04T20:01:00Z">
          <w:r w:rsidRPr="00985365" w:rsidDel="00F178C2">
            <w:rPr>
              <w:rFonts w:ascii="David" w:hAnsi="David" w:cs="David"/>
              <w:noProof/>
              <w:sz w:val="24"/>
              <w:szCs w:val="24"/>
            </w:rPr>
            <w:drawing>
              <wp:inline distT="0" distB="0" distL="0" distR="0" wp14:anchorId="6C37C402" wp14:editId="3267607C">
                <wp:extent cx="547116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ins>
    </w:p>
    <w:p w14:paraId="48C37268" w14:textId="1F0BCC28" w:rsidR="00A8094B" w:rsidRPr="00985365" w:rsidDel="00F178C2" w:rsidRDefault="00A8094B">
      <w:pPr>
        <w:pStyle w:val="Heading1"/>
        <w:bidi/>
        <w:spacing w:line="480" w:lineRule="auto"/>
        <w:rPr>
          <w:del w:id="3137" w:author="Nir Ostrovski [2]" w:date="2018-11-04T20:04:00Z"/>
          <w:rFonts w:ascii="David" w:hAnsi="David" w:cs="David"/>
          <w:b/>
          <w:bCs/>
          <w:sz w:val="28"/>
          <w:szCs w:val="28"/>
        </w:rPr>
        <w:pPrChange w:id="3138" w:author="Nir Ostrovski [2]" w:date="2018-11-04T20:03:00Z">
          <w:pPr>
            <w:pStyle w:val="Heading1"/>
            <w:bidi/>
            <w:spacing w:line="480" w:lineRule="auto"/>
          </w:pPr>
        </w:pPrChange>
      </w:pPr>
      <w:del w:id="3139" w:author="Nir Ostrovski [2]" w:date="2018-11-04T20:04:00Z">
        <w:r w:rsidRPr="00985365" w:rsidDel="00F178C2">
          <w:rPr>
            <w:rFonts w:ascii="David" w:hAnsi="David" w:cs="David"/>
            <w:b/>
            <w:bCs/>
            <w:sz w:val="28"/>
            <w:szCs w:val="28"/>
            <w:rtl/>
          </w:rPr>
          <w:delText>מסמך דרישות ראשוני של המערכת</w:delText>
        </w:r>
        <w:bookmarkEnd w:id="3035"/>
      </w:del>
    </w:p>
    <w:p w14:paraId="4C9BF3F7" w14:textId="5E5CFDA1" w:rsidR="00E22AA2" w:rsidRPr="00985365" w:rsidDel="00F178C2" w:rsidRDefault="00E22AA2" w:rsidP="00F01E68">
      <w:pPr>
        <w:pStyle w:val="Heading2"/>
        <w:bidi/>
        <w:rPr>
          <w:del w:id="3140" w:author="Nir Ostrovski [2]" w:date="2018-11-04T20:04:00Z"/>
          <w:rFonts w:ascii="David" w:hAnsi="David" w:cs="David"/>
          <w:rtl/>
        </w:rPr>
      </w:pPr>
      <w:bookmarkStart w:id="3141" w:name="_Toc523917425"/>
      <w:del w:id="3142" w:author="Nir Ostrovski [2]" w:date="2018-11-04T20:04:00Z">
        <w:r w:rsidRPr="00985365" w:rsidDel="00F178C2">
          <w:rPr>
            <w:rFonts w:ascii="David" w:hAnsi="David" w:cs="David"/>
            <w:rtl/>
          </w:rPr>
          <w:delText>דרישות פונקציונליות</w:delText>
        </w:r>
        <w:bookmarkEnd w:id="3141"/>
      </w:del>
    </w:p>
    <w:p w14:paraId="15EB1CC8" w14:textId="26D8C8CC" w:rsidR="00E22AA2" w:rsidRPr="00985365" w:rsidDel="00F178C2" w:rsidRDefault="000E2E79" w:rsidP="00F01E68">
      <w:pPr>
        <w:pStyle w:val="Heading3"/>
        <w:bidi/>
        <w:rPr>
          <w:del w:id="3143" w:author="Nir Ostrovski [2]" w:date="2018-11-04T20:04:00Z"/>
          <w:rFonts w:ascii="David" w:hAnsi="David" w:cs="David"/>
        </w:rPr>
      </w:pPr>
      <w:del w:id="314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w:delText>
        </w:r>
        <w:r w:rsidRPr="00985365" w:rsidDel="00F178C2">
          <w:rPr>
            <w:rFonts w:ascii="David" w:hAnsi="David" w:cs="David" w:hint="eastAsia"/>
            <w:rtl/>
          </w:rPr>
          <w:delText>עבור</w:delText>
        </w:r>
        <w:r w:rsidR="00E22AA2" w:rsidRPr="00985365" w:rsidDel="00F178C2">
          <w:rPr>
            <w:rFonts w:ascii="David" w:hAnsi="David" w:cs="David"/>
            <w:rtl/>
          </w:rPr>
          <w:delText xml:space="preserve"> סטודנט ומעסיק</w:delText>
        </w:r>
      </w:del>
    </w:p>
    <w:p w14:paraId="77BBD428" w14:textId="2AE4FA6E" w:rsidR="00E22AA2" w:rsidRPr="00985365" w:rsidDel="00F178C2" w:rsidRDefault="00E22AA2" w:rsidP="00E22AA2">
      <w:pPr>
        <w:numPr>
          <w:ilvl w:val="0"/>
          <w:numId w:val="11"/>
        </w:numPr>
        <w:bidi/>
        <w:spacing w:after="0" w:line="480" w:lineRule="auto"/>
        <w:jc w:val="both"/>
        <w:textAlignment w:val="baseline"/>
        <w:rPr>
          <w:del w:id="3145" w:author="Nir Ostrovski [2]" w:date="2018-11-04T20:04:00Z"/>
          <w:rFonts w:ascii="David" w:hAnsi="David" w:cs="David"/>
          <w:sz w:val="24"/>
          <w:szCs w:val="24"/>
          <w:rtl/>
        </w:rPr>
      </w:pPr>
      <w:del w:id="3146" w:author="Nir Ostrovski [2]" w:date="2018-11-04T20:04:00Z">
        <w:r w:rsidRPr="00985365" w:rsidDel="00F178C2">
          <w:rPr>
            <w:rFonts w:ascii="David" w:hAnsi="David" w:cs="David"/>
            <w:sz w:val="24"/>
            <w:szCs w:val="24"/>
            <w:rtl/>
          </w:rPr>
          <w:delText xml:space="preserve">הצלבת נתונים בצורה מיטבית בין סטודנטים למעסיקים פוטנציאלים בהתחשב בניתוח תהליכים קודמים להם היו שותפים הן המעסיק והן הסטודנט. </w:delText>
        </w:r>
      </w:del>
    </w:p>
    <w:p w14:paraId="7BC708E0" w14:textId="051E73CA" w:rsidR="00E22AA2" w:rsidRPr="00985365" w:rsidDel="00F178C2" w:rsidRDefault="00E22AA2" w:rsidP="00E22AA2">
      <w:pPr>
        <w:numPr>
          <w:ilvl w:val="0"/>
          <w:numId w:val="11"/>
        </w:numPr>
        <w:bidi/>
        <w:spacing w:after="0" w:line="480" w:lineRule="auto"/>
        <w:jc w:val="both"/>
        <w:textAlignment w:val="baseline"/>
        <w:rPr>
          <w:del w:id="3147" w:author="Nir Ostrovski [2]" w:date="2018-11-04T20:04:00Z"/>
          <w:rFonts w:ascii="David" w:hAnsi="David" w:cs="David"/>
          <w:sz w:val="24"/>
          <w:szCs w:val="24"/>
          <w:rtl/>
        </w:rPr>
      </w:pPr>
      <w:del w:id="3148" w:author="Nir Ostrovski [2]" w:date="2018-11-04T20:04:00Z">
        <w:r w:rsidRPr="00985365" w:rsidDel="00F178C2">
          <w:rPr>
            <w:rFonts w:ascii="David" w:hAnsi="David" w:cs="David"/>
            <w:sz w:val="24"/>
            <w:szCs w:val="24"/>
            <w:rtl/>
          </w:rPr>
          <w:delText>ממשק רישום קל ומהיר</w:delText>
        </w:r>
        <w:r w:rsidR="00AD4E60" w:rsidRPr="00985365" w:rsidDel="00F178C2">
          <w:rPr>
            <w:rFonts w:ascii="David" w:hAnsi="David" w:cs="David"/>
            <w:sz w:val="24"/>
            <w:szCs w:val="24"/>
            <w:rtl/>
          </w:rPr>
          <w:delText>.</w:delText>
        </w:r>
      </w:del>
    </w:p>
    <w:p w14:paraId="1DAC6D71" w14:textId="7C4CC21A" w:rsidR="00E22AA2" w:rsidRPr="00985365" w:rsidDel="00F178C2" w:rsidRDefault="00E22AA2" w:rsidP="00E22AA2">
      <w:pPr>
        <w:numPr>
          <w:ilvl w:val="0"/>
          <w:numId w:val="11"/>
        </w:numPr>
        <w:bidi/>
        <w:spacing w:after="0" w:line="480" w:lineRule="auto"/>
        <w:jc w:val="both"/>
        <w:textAlignment w:val="baseline"/>
        <w:rPr>
          <w:del w:id="3149" w:author="Nir Ostrovski [2]" w:date="2018-11-04T20:04:00Z"/>
          <w:rFonts w:ascii="David" w:hAnsi="David" w:cs="David"/>
          <w:sz w:val="24"/>
          <w:szCs w:val="24"/>
          <w:rtl/>
        </w:rPr>
      </w:pPr>
      <w:del w:id="3150" w:author="Nir Ostrovski [2]" w:date="2018-11-04T20:04:00Z">
        <w:r w:rsidRPr="00985365" w:rsidDel="00F178C2">
          <w:rPr>
            <w:rFonts w:ascii="David" w:hAnsi="David" w:cs="David"/>
            <w:sz w:val="24"/>
            <w:szCs w:val="24"/>
            <w:rtl/>
          </w:rPr>
          <w:delText>ממשק תקשורת רציף בין מעסיק פוטנציאלי לבין סטודנט הנמצא מתאים למשרה.</w:delText>
        </w:r>
      </w:del>
    </w:p>
    <w:p w14:paraId="7AEF4976" w14:textId="0CD8BA9D" w:rsidR="00E22AA2" w:rsidRPr="00985365" w:rsidDel="00F178C2" w:rsidRDefault="000E2E79" w:rsidP="00F01E68">
      <w:pPr>
        <w:pStyle w:val="Heading3"/>
        <w:bidi/>
        <w:rPr>
          <w:del w:id="3151" w:author="Nir Ostrovski [2]" w:date="2018-11-04T20:04:00Z"/>
          <w:rFonts w:ascii="David" w:hAnsi="David" w:cs="David"/>
          <w:rtl/>
        </w:rPr>
      </w:pPr>
      <w:bookmarkStart w:id="3152" w:name="_Toc522902762"/>
      <w:bookmarkStart w:id="3153" w:name="_Toc522902880"/>
      <w:bookmarkEnd w:id="3152"/>
      <w:bookmarkEnd w:id="3153"/>
      <w:del w:id="3154"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סטודנ</w:delText>
        </w:r>
        <w:r w:rsidRPr="00985365" w:rsidDel="00F178C2">
          <w:rPr>
            <w:rFonts w:ascii="David" w:hAnsi="David" w:cs="David" w:hint="eastAsia"/>
            <w:rtl/>
          </w:rPr>
          <w:delText>ט</w:delText>
        </w:r>
      </w:del>
    </w:p>
    <w:p w14:paraId="48E223A9" w14:textId="1BD1AA76" w:rsidR="00E22AA2" w:rsidRPr="00985365" w:rsidDel="00F178C2" w:rsidRDefault="00E22AA2" w:rsidP="00E22AA2">
      <w:pPr>
        <w:numPr>
          <w:ilvl w:val="0"/>
          <w:numId w:val="12"/>
        </w:numPr>
        <w:bidi/>
        <w:spacing w:after="0" w:line="480" w:lineRule="auto"/>
        <w:jc w:val="both"/>
        <w:textAlignment w:val="baseline"/>
        <w:rPr>
          <w:del w:id="3155" w:author="Nir Ostrovski [2]" w:date="2018-11-04T20:04:00Z"/>
          <w:rFonts w:ascii="David" w:hAnsi="David" w:cs="David"/>
          <w:sz w:val="24"/>
          <w:szCs w:val="24"/>
        </w:rPr>
      </w:pPr>
      <w:del w:id="3156" w:author="Nir Ostrovski [2]" w:date="2018-11-04T20:04:00Z">
        <w:r w:rsidRPr="00985365" w:rsidDel="00F178C2">
          <w:rPr>
            <w:rFonts w:ascii="David" w:hAnsi="David" w:cs="David"/>
            <w:sz w:val="24"/>
            <w:szCs w:val="24"/>
            <w:rtl/>
          </w:rPr>
          <w:delText>המערכת תספק מעטפת אנונימית לסטודנט</w:delText>
        </w:r>
        <w:r w:rsidR="00AD4E60" w:rsidRPr="00985365" w:rsidDel="00F178C2">
          <w:rPr>
            <w:rFonts w:ascii="David" w:hAnsi="David" w:cs="David"/>
            <w:sz w:val="24"/>
            <w:szCs w:val="24"/>
            <w:rtl/>
          </w:rPr>
          <w:delText>..</w:delText>
        </w:r>
      </w:del>
    </w:p>
    <w:p w14:paraId="6D1222F3" w14:textId="63E08383" w:rsidR="00E22AA2" w:rsidRPr="00985365" w:rsidDel="00F178C2" w:rsidRDefault="00E22AA2" w:rsidP="00E22AA2">
      <w:pPr>
        <w:numPr>
          <w:ilvl w:val="0"/>
          <w:numId w:val="12"/>
        </w:numPr>
        <w:bidi/>
        <w:spacing w:after="0" w:line="480" w:lineRule="auto"/>
        <w:jc w:val="both"/>
        <w:textAlignment w:val="baseline"/>
        <w:rPr>
          <w:del w:id="3157" w:author="Nir Ostrovski [2]" w:date="2018-11-04T20:04:00Z"/>
          <w:rFonts w:ascii="David" w:hAnsi="David" w:cs="David"/>
          <w:sz w:val="24"/>
          <w:szCs w:val="24"/>
          <w:rtl/>
        </w:rPr>
      </w:pPr>
      <w:del w:id="3158" w:author="Nir Ostrovski [2]" w:date="2018-11-04T20:04:00Z">
        <w:r w:rsidRPr="00985365" w:rsidDel="00F178C2">
          <w:rPr>
            <w:rFonts w:ascii="David" w:hAnsi="David" w:cs="David"/>
            <w:sz w:val="24"/>
            <w:szCs w:val="24"/>
            <w:rtl/>
          </w:rPr>
          <w:delText>ממשק לצפייה במשרות פוטנציאליות (לפי רמת התאמה)</w:delText>
        </w:r>
        <w:r w:rsidR="00AD4E60" w:rsidRPr="00985365" w:rsidDel="00F178C2">
          <w:rPr>
            <w:rFonts w:ascii="David" w:hAnsi="David" w:cs="David"/>
            <w:sz w:val="24"/>
            <w:szCs w:val="24"/>
            <w:rtl/>
          </w:rPr>
          <w:delText>.</w:delText>
        </w:r>
      </w:del>
    </w:p>
    <w:p w14:paraId="6BD3B38B" w14:textId="37221354" w:rsidR="00E22AA2" w:rsidRPr="00985365" w:rsidDel="00F178C2" w:rsidRDefault="00E22AA2" w:rsidP="00E22AA2">
      <w:pPr>
        <w:numPr>
          <w:ilvl w:val="0"/>
          <w:numId w:val="12"/>
        </w:numPr>
        <w:bidi/>
        <w:spacing w:after="0" w:line="480" w:lineRule="auto"/>
        <w:jc w:val="both"/>
        <w:textAlignment w:val="baseline"/>
        <w:rPr>
          <w:del w:id="3159" w:author="Nir Ostrovski [2]" w:date="2018-11-04T20:04:00Z"/>
          <w:rFonts w:ascii="David" w:hAnsi="David" w:cs="David"/>
          <w:sz w:val="24"/>
          <w:szCs w:val="24"/>
          <w:rtl/>
        </w:rPr>
      </w:pPr>
      <w:del w:id="3160" w:author="Nir Ostrovski [2]" w:date="2018-11-04T20:04:00Z">
        <w:r w:rsidRPr="00985365" w:rsidDel="00F178C2">
          <w:rPr>
            <w:rFonts w:ascii="David" w:hAnsi="David" w:cs="David"/>
            <w:sz w:val="24"/>
            <w:szCs w:val="24"/>
            <w:rtl/>
          </w:rPr>
          <w:delText>ממשק אישור חשיפה מול המעסיק הפוטנציאלי.</w:delText>
        </w:r>
      </w:del>
    </w:p>
    <w:p w14:paraId="339BD1A9" w14:textId="087B4A2F" w:rsidR="00E22AA2" w:rsidRPr="00985365" w:rsidDel="00F178C2" w:rsidRDefault="00E22AA2" w:rsidP="00E22AA2">
      <w:pPr>
        <w:numPr>
          <w:ilvl w:val="0"/>
          <w:numId w:val="12"/>
        </w:numPr>
        <w:bidi/>
        <w:spacing w:after="0" w:line="480" w:lineRule="auto"/>
        <w:jc w:val="both"/>
        <w:textAlignment w:val="baseline"/>
        <w:rPr>
          <w:del w:id="3161" w:author="Nir Ostrovski [2]" w:date="2018-11-04T20:04:00Z"/>
          <w:rFonts w:ascii="David" w:hAnsi="David" w:cs="David"/>
          <w:sz w:val="24"/>
          <w:szCs w:val="24"/>
          <w:rtl/>
        </w:rPr>
      </w:pPr>
      <w:del w:id="3162" w:author="Nir Ostrovski [2]" w:date="2018-11-04T20:04:00Z">
        <w:r w:rsidRPr="00985365" w:rsidDel="00F178C2">
          <w:rPr>
            <w:rFonts w:ascii="David" w:hAnsi="David" w:cs="David"/>
            <w:sz w:val="24"/>
            <w:szCs w:val="24"/>
            <w:rtl/>
          </w:rPr>
          <w:delText xml:space="preserve">ממשק ליצירת רשימת </w:delText>
        </w:r>
        <w:r w:rsidRPr="00985365" w:rsidDel="00F178C2">
          <w:rPr>
            <w:rFonts w:ascii="David" w:hAnsi="David" w:cs="David"/>
            <w:sz w:val="24"/>
            <w:szCs w:val="24"/>
          </w:rPr>
          <w:delText>WISHLIST</w:delText>
        </w:r>
        <w:r w:rsidRPr="00985365" w:rsidDel="00F178C2">
          <w:rPr>
            <w:rFonts w:ascii="David" w:hAnsi="David" w:cs="David"/>
            <w:sz w:val="24"/>
            <w:szCs w:val="24"/>
            <w:rtl/>
          </w:rPr>
          <w:delText xml:space="preserve"> של תפקידים.</w:delText>
        </w:r>
      </w:del>
    </w:p>
    <w:p w14:paraId="7BC7051A" w14:textId="3D3F36FE" w:rsidR="00E22AA2" w:rsidRPr="00985365" w:rsidDel="00F178C2" w:rsidRDefault="00E22AA2" w:rsidP="00E22AA2">
      <w:pPr>
        <w:numPr>
          <w:ilvl w:val="0"/>
          <w:numId w:val="12"/>
        </w:numPr>
        <w:bidi/>
        <w:spacing w:after="0" w:line="480" w:lineRule="auto"/>
        <w:jc w:val="both"/>
        <w:textAlignment w:val="baseline"/>
        <w:rPr>
          <w:del w:id="3163" w:author="Nir Ostrovski [2]" w:date="2018-11-04T20:04:00Z"/>
          <w:rFonts w:ascii="David" w:hAnsi="David" w:cs="David"/>
          <w:sz w:val="24"/>
          <w:szCs w:val="24"/>
          <w:rtl/>
        </w:rPr>
      </w:pPr>
      <w:del w:id="3164" w:author="Nir Ostrovski [2]" w:date="2018-11-04T20:04:00Z">
        <w:r w:rsidRPr="00985365" w:rsidDel="00F178C2">
          <w:rPr>
            <w:rFonts w:ascii="David" w:hAnsi="David" w:cs="David"/>
            <w:sz w:val="24"/>
            <w:szCs w:val="24"/>
            <w:rtl/>
          </w:rPr>
          <w:delText>ממשק למעקב אחר תהליכי גיוס</w:delText>
        </w:r>
        <w:r w:rsidR="00AD4E60" w:rsidRPr="00985365" w:rsidDel="00F178C2">
          <w:rPr>
            <w:rFonts w:ascii="David" w:hAnsi="David" w:cs="David"/>
            <w:sz w:val="24"/>
            <w:szCs w:val="24"/>
            <w:rtl/>
          </w:rPr>
          <w:delText>.</w:delText>
        </w:r>
      </w:del>
    </w:p>
    <w:p w14:paraId="1D1BA5F1" w14:textId="24D2DA80" w:rsidR="00E22AA2" w:rsidRPr="00985365" w:rsidDel="00F178C2" w:rsidRDefault="00E22AA2" w:rsidP="00E22AA2">
      <w:pPr>
        <w:numPr>
          <w:ilvl w:val="0"/>
          <w:numId w:val="12"/>
        </w:numPr>
        <w:bidi/>
        <w:spacing w:after="0" w:line="480" w:lineRule="auto"/>
        <w:jc w:val="both"/>
        <w:textAlignment w:val="baseline"/>
        <w:rPr>
          <w:del w:id="3165" w:author="Nir Ostrovski [2]" w:date="2018-11-04T20:04:00Z"/>
          <w:rFonts w:ascii="David" w:hAnsi="David" w:cs="David"/>
          <w:sz w:val="24"/>
          <w:szCs w:val="24"/>
          <w:rtl/>
        </w:rPr>
      </w:pPr>
      <w:del w:id="3166" w:author="Nir Ostrovski [2]" w:date="2018-11-04T20:04:00Z">
        <w:r w:rsidRPr="00985365" w:rsidDel="00F178C2">
          <w:rPr>
            <w:rFonts w:ascii="David" w:hAnsi="David" w:cs="David"/>
            <w:sz w:val="24"/>
            <w:szCs w:val="24"/>
            <w:rtl/>
          </w:rPr>
          <w:delText>ממשק למתן הערכה לתהליך הגיוס אותו עבר (</w:delText>
        </w:r>
        <w:r w:rsidR="00AD4E60" w:rsidRPr="00985365" w:rsidDel="00F178C2">
          <w:rPr>
            <w:rFonts w:ascii="David" w:hAnsi="David" w:cs="David"/>
            <w:sz w:val="24"/>
            <w:szCs w:val="24"/>
          </w:rPr>
          <w:delText>Feedback</w:delText>
        </w:r>
        <w:r w:rsidRPr="00985365" w:rsidDel="00F178C2">
          <w:rPr>
            <w:rFonts w:ascii="David" w:hAnsi="David" w:cs="David"/>
            <w:sz w:val="24"/>
            <w:szCs w:val="24"/>
            <w:rtl/>
          </w:rPr>
          <w:delText>).</w:delText>
        </w:r>
      </w:del>
    </w:p>
    <w:p w14:paraId="48B9CCD1" w14:textId="6D4A1CDE" w:rsidR="00E22AA2" w:rsidRPr="00985365" w:rsidDel="00F178C2" w:rsidRDefault="00AD4E60" w:rsidP="00E22AA2">
      <w:pPr>
        <w:numPr>
          <w:ilvl w:val="0"/>
          <w:numId w:val="12"/>
        </w:numPr>
        <w:bidi/>
        <w:spacing w:after="0" w:line="480" w:lineRule="auto"/>
        <w:jc w:val="both"/>
        <w:textAlignment w:val="baseline"/>
        <w:rPr>
          <w:del w:id="3167" w:author="Nir Ostrovski [2]" w:date="2018-11-04T20:04:00Z"/>
          <w:rFonts w:ascii="David" w:hAnsi="David" w:cs="David"/>
          <w:sz w:val="24"/>
          <w:szCs w:val="24"/>
          <w:rtl/>
        </w:rPr>
      </w:pPr>
      <w:del w:id="3168" w:author="Nir Ostrovski [2]" w:date="2018-11-04T20:04:00Z">
        <w:r w:rsidRPr="00985365" w:rsidDel="00F178C2">
          <w:rPr>
            <w:rFonts w:ascii="David" w:hAnsi="David" w:cs="David" w:hint="eastAsia"/>
            <w:sz w:val="24"/>
            <w:szCs w:val="24"/>
            <w:rtl/>
          </w:rPr>
          <w:delText>ממשק</w:delText>
        </w:r>
        <w:r w:rsidR="00E22AA2" w:rsidRPr="00985365" w:rsidDel="00F178C2">
          <w:rPr>
            <w:rFonts w:ascii="David" w:hAnsi="David" w:cs="David"/>
            <w:sz w:val="24"/>
            <w:szCs w:val="24"/>
            <w:rtl/>
          </w:rPr>
          <w:delText xml:space="preserve"> "אפיקי קריירה" לשיפור סיכויי הצלחה וחשיפה אל מול מעסיקים פוטנציאליים.</w:delText>
        </w:r>
      </w:del>
    </w:p>
    <w:p w14:paraId="1AF34598" w14:textId="1B4F38CF" w:rsidR="00E22AA2" w:rsidRPr="00985365" w:rsidDel="00F178C2" w:rsidRDefault="000E2E79" w:rsidP="00F01E68">
      <w:pPr>
        <w:pStyle w:val="Heading3"/>
        <w:bidi/>
        <w:rPr>
          <w:del w:id="3169" w:author="Nir Ostrovski [2]" w:date="2018-11-04T20:04:00Z"/>
          <w:rFonts w:ascii="David" w:hAnsi="David" w:cs="David"/>
          <w:rtl/>
        </w:rPr>
      </w:pPr>
      <w:del w:id="3170" w:author="Nir Ostrovski [2]" w:date="2018-11-04T20:04:00Z">
        <w:r w:rsidRPr="00985365" w:rsidDel="00F178C2">
          <w:rPr>
            <w:rFonts w:ascii="David" w:hAnsi="David" w:cs="David" w:hint="eastAsia"/>
            <w:rtl/>
          </w:rPr>
          <w:delText>דרישות</w:delText>
        </w:r>
        <w:r w:rsidRPr="00985365" w:rsidDel="00F178C2">
          <w:rPr>
            <w:rFonts w:ascii="David" w:hAnsi="David" w:cs="David"/>
            <w:rtl/>
          </w:rPr>
          <w:delText xml:space="preserve"> עבור </w:delText>
        </w:r>
        <w:r w:rsidR="00E22AA2" w:rsidRPr="00985365" w:rsidDel="00F178C2">
          <w:rPr>
            <w:rFonts w:ascii="David" w:hAnsi="David" w:cs="David"/>
            <w:rtl/>
          </w:rPr>
          <w:delText>מעסיק</w:delText>
        </w:r>
      </w:del>
    </w:p>
    <w:p w14:paraId="01C19FA1" w14:textId="2DF7821B" w:rsidR="00E22AA2" w:rsidRPr="00985365" w:rsidDel="00F178C2" w:rsidRDefault="00E22AA2" w:rsidP="00E22AA2">
      <w:pPr>
        <w:numPr>
          <w:ilvl w:val="0"/>
          <w:numId w:val="13"/>
        </w:numPr>
        <w:bidi/>
        <w:spacing w:after="0" w:line="480" w:lineRule="auto"/>
        <w:jc w:val="both"/>
        <w:textAlignment w:val="baseline"/>
        <w:rPr>
          <w:del w:id="3171" w:author="Nir Ostrovski [2]" w:date="2018-11-04T20:04:00Z"/>
          <w:rFonts w:ascii="David" w:hAnsi="David" w:cs="David"/>
          <w:sz w:val="24"/>
          <w:szCs w:val="24"/>
          <w:rtl/>
        </w:rPr>
      </w:pPr>
      <w:del w:id="3172" w:author="Nir Ostrovski [2]" w:date="2018-11-04T20:04:00Z">
        <w:r w:rsidRPr="00985365" w:rsidDel="00F178C2">
          <w:rPr>
            <w:rFonts w:ascii="David" w:hAnsi="David" w:cs="David"/>
            <w:sz w:val="24"/>
            <w:szCs w:val="24"/>
            <w:rtl/>
          </w:rPr>
          <w:delText>ממשק ניהול משרות.</w:delText>
        </w:r>
      </w:del>
    </w:p>
    <w:p w14:paraId="7C159AEF" w14:textId="0B471337" w:rsidR="00E22AA2" w:rsidRPr="00985365" w:rsidDel="00F178C2" w:rsidRDefault="00E22AA2" w:rsidP="00E22AA2">
      <w:pPr>
        <w:numPr>
          <w:ilvl w:val="0"/>
          <w:numId w:val="13"/>
        </w:numPr>
        <w:bidi/>
        <w:spacing w:after="0" w:line="480" w:lineRule="auto"/>
        <w:jc w:val="both"/>
        <w:textAlignment w:val="baseline"/>
        <w:rPr>
          <w:del w:id="3173" w:author="Nir Ostrovski [2]" w:date="2018-11-04T20:04:00Z"/>
          <w:rFonts w:ascii="David" w:hAnsi="David" w:cs="David"/>
          <w:sz w:val="24"/>
          <w:szCs w:val="24"/>
          <w:rtl/>
        </w:rPr>
      </w:pPr>
      <w:del w:id="3174" w:author="Nir Ostrovski [2]" w:date="2018-11-04T20:04:00Z">
        <w:r w:rsidRPr="00985365" w:rsidDel="00F178C2">
          <w:rPr>
            <w:rFonts w:ascii="David" w:hAnsi="David" w:cs="David"/>
            <w:sz w:val="24"/>
            <w:szCs w:val="24"/>
            <w:rtl/>
          </w:rPr>
          <w:delText>ממשק לצפייה במועמדים מתאימים בהתאם למסננים שונים.</w:delText>
        </w:r>
      </w:del>
    </w:p>
    <w:p w14:paraId="63E5AC8C" w14:textId="59A0882F" w:rsidR="00E22AA2" w:rsidRPr="00985365" w:rsidDel="00F178C2" w:rsidRDefault="00E22AA2" w:rsidP="00E22AA2">
      <w:pPr>
        <w:numPr>
          <w:ilvl w:val="0"/>
          <w:numId w:val="13"/>
        </w:numPr>
        <w:bidi/>
        <w:spacing w:after="0" w:line="480" w:lineRule="auto"/>
        <w:jc w:val="both"/>
        <w:textAlignment w:val="baseline"/>
        <w:rPr>
          <w:del w:id="3175" w:author="Nir Ostrovski [2]" w:date="2018-11-04T20:04:00Z"/>
          <w:rFonts w:ascii="David" w:hAnsi="David" w:cs="David"/>
          <w:sz w:val="24"/>
          <w:szCs w:val="24"/>
          <w:rtl/>
        </w:rPr>
      </w:pPr>
      <w:del w:id="3176" w:author="Nir Ostrovski [2]" w:date="2018-11-04T20:04:00Z">
        <w:r w:rsidRPr="00985365" w:rsidDel="00F178C2">
          <w:rPr>
            <w:rFonts w:ascii="David" w:hAnsi="David" w:cs="David"/>
            <w:sz w:val="24"/>
            <w:szCs w:val="24"/>
            <w:rtl/>
          </w:rPr>
          <w:delText>ממשק למעקב אחר תהליך הגיוס</w:delText>
        </w:r>
        <w:r w:rsidR="00AD4E60" w:rsidRPr="00985365" w:rsidDel="00F178C2">
          <w:rPr>
            <w:rFonts w:ascii="David" w:hAnsi="David" w:cs="David"/>
            <w:sz w:val="24"/>
            <w:szCs w:val="24"/>
            <w:rtl/>
          </w:rPr>
          <w:delText>.</w:delText>
        </w:r>
      </w:del>
    </w:p>
    <w:p w14:paraId="7D197303" w14:textId="3FF6C737" w:rsidR="00E22AA2" w:rsidRPr="00985365" w:rsidDel="00F178C2" w:rsidRDefault="00E22AA2" w:rsidP="00E22AA2">
      <w:pPr>
        <w:numPr>
          <w:ilvl w:val="0"/>
          <w:numId w:val="13"/>
        </w:numPr>
        <w:bidi/>
        <w:spacing w:after="0" w:line="480" w:lineRule="auto"/>
        <w:jc w:val="both"/>
        <w:textAlignment w:val="baseline"/>
        <w:rPr>
          <w:del w:id="3177" w:author="Nir Ostrovski [2]" w:date="2018-11-04T20:04:00Z"/>
          <w:rFonts w:ascii="David" w:hAnsi="David" w:cs="David"/>
          <w:sz w:val="24"/>
          <w:szCs w:val="24"/>
        </w:rPr>
      </w:pPr>
      <w:del w:id="3178" w:author="Nir Ostrovski [2]" w:date="2018-11-04T20:04:00Z">
        <w:r w:rsidRPr="00985365" w:rsidDel="00F178C2">
          <w:rPr>
            <w:rFonts w:ascii="David" w:hAnsi="David" w:cs="David"/>
            <w:sz w:val="24"/>
            <w:szCs w:val="24"/>
            <w:rtl/>
          </w:rPr>
          <w:delText>ממשק למתן הערכה לתהליך הגיוס.</w:delText>
        </w:r>
      </w:del>
    </w:p>
    <w:p w14:paraId="545E3978" w14:textId="130078BE" w:rsidR="00E22AA2" w:rsidRPr="00985365" w:rsidDel="00F178C2" w:rsidRDefault="00E22AA2" w:rsidP="00F01E68">
      <w:pPr>
        <w:pStyle w:val="Heading2"/>
        <w:bidi/>
        <w:rPr>
          <w:del w:id="3179" w:author="Nir Ostrovski [2]" w:date="2018-11-04T20:04:00Z"/>
          <w:rFonts w:ascii="David" w:hAnsi="David" w:cs="David"/>
        </w:rPr>
      </w:pPr>
      <w:bookmarkStart w:id="3180" w:name="_Toc523917426"/>
      <w:del w:id="3181" w:author="Nir Ostrovski [2]" w:date="2018-11-04T20:04:00Z">
        <w:r w:rsidRPr="00985365" w:rsidDel="00F178C2">
          <w:rPr>
            <w:rFonts w:ascii="David" w:hAnsi="David" w:cs="David"/>
            <w:rtl/>
          </w:rPr>
          <w:delText>דרישות לא פונקצ</w:delText>
        </w:r>
        <w:r w:rsidRPr="00985365" w:rsidDel="00F178C2">
          <w:rPr>
            <w:rFonts w:ascii="David" w:hAnsi="David" w:cs="David" w:hint="eastAsia"/>
            <w:rtl/>
          </w:rPr>
          <w:delText>י</w:delText>
        </w:r>
        <w:r w:rsidRPr="00985365" w:rsidDel="00F178C2">
          <w:rPr>
            <w:rFonts w:ascii="David" w:hAnsi="David" w:cs="David"/>
            <w:rtl/>
          </w:rPr>
          <w:delText>ונאליות</w:delText>
        </w:r>
        <w:bookmarkEnd w:id="3180"/>
      </w:del>
    </w:p>
    <w:p w14:paraId="3DCF8257" w14:textId="5D6589BB" w:rsidR="00E22AA2" w:rsidRPr="00985365" w:rsidDel="00F178C2" w:rsidRDefault="00E22AA2" w:rsidP="00F01E68">
      <w:pPr>
        <w:pStyle w:val="Heading3"/>
        <w:bidi/>
        <w:rPr>
          <w:del w:id="3182" w:author="Nir Ostrovski [2]" w:date="2018-11-04T20:04:00Z"/>
          <w:rFonts w:ascii="David" w:hAnsi="David" w:cs="David"/>
          <w:rtl/>
        </w:rPr>
      </w:pPr>
      <w:del w:id="3183" w:author="Nir Ostrovski [2]" w:date="2018-11-04T20:04:00Z">
        <w:r w:rsidRPr="00985365" w:rsidDel="00F178C2">
          <w:rPr>
            <w:rFonts w:ascii="David" w:hAnsi="David" w:cs="David"/>
            <w:rtl/>
          </w:rPr>
          <w:delText>דרישות עיצוב, שימוש ומ</w:delText>
        </w:r>
        <w:r w:rsidR="00A70446" w:rsidRPr="00985365" w:rsidDel="00F178C2">
          <w:rPr>
            <w:rFonts w:ascii="David" w:hAnsi="David" w:cs="David" w:hint="eastAsia"/>
            <w:rtl/>
          </w:rPr>
          <w:delText>מ</w:delText>
        </w:r>
        <w:r w:rsidRPr="00985365" w:rsidDel="00F178C2">
          <w:rPr>
            <w:rFonts w:ascii="David" w:hAnsi="David" w:cs="David"/>
            <w:rtl/>
          </w:rPr>
          <w:delText>שק משתמש</w:delText>
        </w:r>
      </w:del>
    </w:p>
    <w:p w14:paraId="18ACD1DF" w14:textId="2C225A2B" w:rsidR="00E22AA2" w:rsidRPr="00985365" w:rsidDel="00F178C2" w:rsidRDefault="00E22AA2" w:rsidP="00856CCE">
      <w:pPr>
        <w:numPr>
          <w:ilvl w:val="0"/>
          <w:numId w:val="13"/>
        </w:numPr>
        <w:bidi/>
        <w:spacing w:after="0" w:line="480" w:lineRule="auto"/>
        <w:jc w:val="both"/>
        <w:textAlignment w:val="baseline"/>
        <w:rPr>
          <w:del w:id="3184" w:author="Nir Ostrovski [2]" w:date="2018-11-04T20:04:00Z"/>
          <w:rFonts w:ascii="David" w:hAnsi="David" w:cs="David"/>
          <w:sz w:val="24"/>
          <w:szCs w:val="24"/>
          <w:rtl/>
        </w:rPr>
      </w:pPr>
      <w:del w:id="3185" w:author="Nir Ostrovski [2]" w:date="2018-11-04T20:04:00Z">
        <w:r w:rsidRPr="00985365" w:rsidDel="00F178C2">
          <w:rPr>
            <w:rFonts w:ascii="David" w:hAnsi="David" w:cs="David"/>
            <w:sz w:val="24"/>
            <w:szCs w:val="24"/>
            <w:rtl/>
          </w:rPr>
          <w:delText xml:space="preserve">הדיאלוג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המערכת עם המשתמש יהיה </w:delText>
        </w:r>
        <w:r w:rsidR="00A70446" w:rsidRPr="00985365" w:rsidDel="00F178C2">
          <w:rPr>
            <w:rFonts w:ascii="David" w:hAnsi="David" w:cs="David" w:hint="eastAsia"/>
            <w:sz w:val="24"/>
            <w:szCs w:val="24"/>
            <w:rtl/>
          </w:rPr>
          <w:delText>ב</w:delText>
        </w:r>
        <w:r w:rsidRPr="00985365" w:rsidDel="00F178C2">
          <w:rPr>
            <w:rFonts w:ascii="David" w:hAnsi="David" w:cs="David"/>
            <w:sz w:val="24"/>
            <w:szCs w:val="24"/>
            <w:rtl/>
          </w:rPr>
          <w:delText>שפה מובנת וחד משמעית</w:delText>
        </w:r>
        <w:r w:rsidR="00AD4E60" w:rsidRPr="00985365" w:rsidDel="00F178C2">
          <w:rPr>
            <w:rFonts w:ascii="David" w:hAnsi="David" w:cs="David"/>
            <w:sz w:val="24"/>
            <w:szCs w:val="24"/>
            <w:rtl/>
          </w:rPr>
          <w:delText>..</w:delText>
        </w:r>
      </w:del>
      <w:ins w:id="3186" w:author="Keren Kalif" w:date="2018-09-02T21:43:00Z">
        <w:del w:id="3187" w:author="Nir Ostrovski [2]" w:date="2018-11-04T20:04:00Z">
          <w:r w:rsidR="00856CCE" w:rsidRPr="00985365" w:rsidDel="00F178C2">
            <w:rPr>
              <w:rFonts w:ascii="David" w:hAnsi="David" w:cs="David"/>
              <w:sz w:val="24"/>
              <w:szCs w:val="24"/>
              <w:rtl/>
            </w:rPr>
            <w:delText xml:space="preserve"> </w:delText>
          </w:r>
        </w:del>
      </w:ins>
      <w:del w:id="3188" w:author="Nir Ostrovski [2]" w:date="2018-11-04T20:04:00Z">
        <w:r w:rsidRPr="00985365" w:rsidDel="00F178C2">
          <w:rPr>
            <w:rFonts w:ascii="David" w:hAnsi="David" w:cs="David" w:hint="eastAsia"/>
            <w:sz w:val="24"/>
            <w:szCs w:val="24"/>
            <w:rtl/>
          </w:rPr>
          <w:delText>שני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הממשקים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המועמד</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והן</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המעסיק</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ישתמשו</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בבסיס</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עיצובי</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זהה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לדוגמה</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צבעים</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במערכת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נראות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של</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פקדים</w:delText>
        </w:r>
        <w:r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r w:rsidRPr="00985365" w:rsidDel="00F178C2">
          <w:rPr>
            <w:rFonts w:ascii="David" w:hAnsi="David" w:cs="David"/>
            <w:sz w:val="24"/>
            <w:szCs w:val="24"/>
            <w:rtl/>
          </w:rPr>
          <w:delText xml:space="preserve">מתן אינדיקציה בזמן טעינה או הכנה של נתונים על פי כללי העיצוב המקובלים בתעשייה. לדוגמה: בזמן טעינת נתונים במידה והמערכת לא זמינה לביצוע פעולות יוצג </w:delText>
        </w:r>
        <w:r w:rsidRPr="00985365" w:rsidDel="00F178C2">
          <w:rPr>
            <w:rFonts w:ascii="David" w:hAnsi="David" w:cs="David"/>
            <w:sz w:val="24"/>
            <w:szCs w:val="24"/>
          </w:rPr>
          <w:delText>waiting loader</w:delText>
        </w:r>
        <w:r w:rsidRPr="00985365" w:rsidDel="00F178C2">
          <w:rPr>
            <w:rFonts w:ascii="David" w:hAnsi="David" w:cs="David"/>
            <w:sz w:val="24"/>
            <w:szCs w:val="24"/>
            <w:rtl/>
          </w:rPr>
          <w:delText>.</w:delText>
        </w:r>
      </w:del>
    </w:p>
    <w:p w14:paraId="38FC2078" w14:textId="60306FD3" w:rsidR="00E22AA2" w:rsidRPr="00985365" w:rsidDel="00F178C2" w:rsidRDefault="00E22AA2" w:rsidP="00E22AA2">
      <w:pPr>
        <w:numPr>
          <w:ilvl w:val="0"/>
          <w:numId w:val="13"/>
        </w:numPr>
        <w:bidi/>
        <w:spacing w:after="0" w:line="480" w:lineRule="auto"/>
        <w:jc w:val="both"/>
        <w:textAlignment w:val="baseline"/>
        <w:rPr>
          <w:del w:id="3189" w:author="Nir Ostrovski [2]" w:date="2018-11-04T20:04:00Z"/>
          <w:rFonts w:ascii="David" w:hAnsi="David" w:cs="David"/>
          <w:sz w:val="24"/>
          <w:szCs w:val="24"/>
          <w:rtl/>
        </w:rPr>
      </w:pPr>
      <w:del w:id="3190" w:author="Nir Ostrovski [2]" w:date="2018-11-04T20:04:00Z">
        <w:r w:rsidRPr="00985365" w:rsidDel="00F178C2">
          <w:rPr>
            <w:rFonts w:ascii="David" w:hAnsi="David" w:cs="David"/>
            <w:sz w:val="24"/>
            <w:szCs w:val="24"/>
            <w:rtl/>
          </w:rPr>
          <w:delText>פעולות מהירות לשימוש קל ונוח תהינה זמינות וקיו</w:delText>
        </w:r>
        <w:r w:rsidRPr="00985365" w:rsidDel="00F178C2">
          <w:rPr>
            <w:rFonts w:ascii="David" w:hAnsi="David" w:cs="David" w:hint="eastAsia"/>
            <w:sz w:val="24"/>
            <w:szCs w:val="24"/>
            <w:rtl/>
          </w:rPr>
          <w:delText>מן</w:delText>
        </w:r>
        <w:r w:rsidRPr="00985365" w:rsidDel="00F178C2">
          <w:rPr>
            <w:rFonts w:ascii="David" w:hAnsi="David" w:cs="David"/>
            <w:sz w:val="24"/>
            <w:szCs w:val="24"/>
            <w:rtl/>
          </w:rPr>
          <w:delText xml:space="preserve"> יהיה ברור למשתמש</w:delText>
        </w:r>
        <w:r w:rsidR="00AD4E60" w:rsidRPr="00985365" w:rsidDel="00F178C2">
          <w:rPr>
            <w:rFonts w:ascii="David" w:hAnsi="David" w:cs="David"/>
            <w:sz w:val="24"/>
            <w:szCs w:val="24"/>
            <w:rtl/>
          </w:rPr>
          <w:delText>..</w:delText>
        </w:r>
      </w:del>
    </w:p>
    <w:p w14:paraId="487BAC67" w14:textId="1E725B0A" w:rsidR="00E22AA2" w:rsidRPr="00985365" w:rsidDel="00F178C2" w:rsidRDefault="00E22AA2" w:rsidP="00E22AA2">
      <w:pPr>
        <w:numPr>
          <w:ilvl w:val="0"/>
          <w:numId w:val="13"/>
        </w:numPr>
        <w:bidi/>
        <w:spacing w:after="0" w:line="480" w:lineRule="auto"/>
        <w:jc w:val="both"/>
        <w:textAlignment w:val="baseline"/>
        <w:rPr>
          <w:del w:id="3191" w:author="Nir Ostrovski [2]" w:date="2018-11-04T20:04:00Z"/>
          <w:rFonts w:ascii="David" w:hAnsi="David" w:cs="David"/>
          <w:sz w:val="24"/>
          <w:szCs w:val="24"/>
          <w:rtl/>
        </w:rPr>
      </w:pPr>
      <w:del w:id="3192" w:author="Nir Ostrovski [2]" w:date="2018-11-04T20:04:00Z">
        <w:r w:rsidRPr="00985365" w:rsidDel="00F178C2">
          <w:rPr>
            <w:rFonts w:ascii="David" w:hAnsi="David" w:cs="David"/>
            <w:sz w:val="24"/>
            <w:szCs w:val="24"/>
            <w:rtl/>
          </w:rPr>
          <w:delText>משתמשים יוכלו להשלים כ 90% מהפעולות האפשריות במערכת ללא עזרה</w:delText>
        </w:r>
        <w:r w:rsidR="00AD4E60" w:rsidRPr="00985365" w:rsidDel="00F178C2">
          <w:rPr>
            <w:rFonts w:ascii="David" w:hAnsi="David" w:cs="David"/>
            <w:sz w:val="24"/>
            <w:szCs w:val="24"/>
            <w:rtl/>
          </w:rPr>
          <w:delText>.</w:delText>
        </w:r>
      </w:del>
    </w:p>
    <w:p w14:paraId="34C48A12" w14:textId="241B5285" w:rsidR="00E22AA2" w:rsidRPr="00985365" w:rsidDel="00F178C2" w:rsidRDefault="00E22AA2" w:rsidP="00F01E68">
      <w:pPr>
        <w:pStyle w:val="Heading3"/>
        <w:bidi/>
        <w:rPr>
          <w:del w:id="3193" w:author="Nir Ostrovski [2]" w:date="2018-11-04T20:04:00Z"/>
          <w:rFonts w:ascii="David" w:hAnsi="David" w:cs="David"/>
          <w:rtl/>
        </w:rPr>
      </w:pPr>
      <w:del w:id="3194" w:author="Nir Ostrovski [2]" w:date="2018-11-04T20:04:00Z">
        <w:r w:rsidRPr="00985365" w:rsidDel="00F178C2">
          <w:rPr>
            <w:rFonts w:ascii="David" w:hAnsi="David" w:cs="David"/>
            <w:rtl/>
          </w:rPr>
          <w:delText>דרישות ביצועים</w:delText>
        </w:r>
      </w:del>
    </w:p>
    <w:p w14:paraId="350FD651" w14:textId="75B8028D" w:rsidR="00A70446" w:rsidRPr="00985365" w:rsidDel="00F178C2" w:rsidRDefault="00A70446" w:rsidP="00A70446">
      <w:pPr>
        <w:numPr>
          <w:ilvl w:val="0"/>
          <w:numId w:val="13"/>
        </w:numPr>
        <w:bidi/>
        <w:spacing w:after="0" w:line="480" w:lineRule="auto"/>
        <w:jc w:val="both"/>
        <w:textAlignment w:val="baseline"/>
        <w:rPr>
          <w:del w:id="3195" w:author="Nir Ostrovski [2]" w:date="2018-11-04T20:04:00Z"/>
          <w:rFonts w:ascii="David" w:hAnsi="David" w:cs="David"/>
          <w:sz w:val="24"/>
          <w:szCs w:val="24"/>
          <w:rtl/>
        </w:rPr>
      </w:pPr>
      <w:del w:id="3196" w:author="Nir Ostrovski [2]" w:date="2018-11-04T20:04:00Z">
        <w:r w:rsidRPr="00985365" w:rsidDel="00F178C2">
          <w:rPr>
            <w:rFonts w:ascii="David" w:hAnsi="David" w:cs="David"/>
            <w:sz w:val="24"/>
            <w:szCs w:val="24"/>
            <w:rtl/>
          </w:rPr>
          <w:delText>60% מהמשתמשים יוכלו להשלים כ 70% מפעולות מרכזיות בטווח זמן של עד 5 דקות</w:delText>
        </w:r>
        <w:r w:rsidR="00AD4E60" w:rsidRPr="00985365" w:rsidDel="00F178C2">
          <w:rPr>
            <w:rFonts w:ascii="David" w:hAnsi="David" w:cs="David"/>
            <w:sz w:val="24"/>
            <w:szCs w:val="24"/>
            <w:rtl/>
          </w:rPr>
          <w:delText>..</w:delText>
        </w:r>
      </w:del>
    </w:p>
    <w:p w14:paraId="72F19187" w14:textId="5688FFA5" w:rsidR="00E22AA2" w:rsidRPr="00985365" w:rsidDel="00F178C2" w:rsidRDefault="00E22AA2" w:rsidP="00E22AA2">
      <w:pPr>
        <w:numPr>
          <w:ilvl w:val="0"/>
          <w:numId w:val="13"/>
        </w:numPr>
        <w:bidi/>
        <w:spacing w:after="0" w:line="480" w:lineRule="auto"/>
        <w:jc w:val="both"/>
        <w:textAlignment w:val="baseline"/>
        <w:rPr>
          <w:del w:id="3197" w:author="Nir Ostrovski [2]" w:date="2018-11-04T20:04:00Z"/>
          <w:rFonts w:ascii="David" w:hAnsi="David" w:cs="David"/>
          <w:sz w:val="24"/>
          <w:szCs w:val="24"/>
        </w:rPr>
      </w:pPr>
      <w:del w:id="3198" w:author="Nir Ostrovski [2]" w:date="2018-11-04T20:04:00Z">
        <w:r w:rsidRPr="00985365" w:rsidDel="00F178C2">
          <w:rPr>
            <w:rFonts w:ascii="David" w:hAnsi="David" w:cs="David"/>
            <w:sz w:val="24"/>
            <w:szCs w:val="24"/>
            <w:rtl/>
          </w:rPr>
          <w:delText>תוצאות חיפוש ראשוניות תהינה זמינות עד כ 7 שניות לאחר תחילת החיפוש</w:delText>
        </w:r>
        <w:r w:rsidR="00AD4E60" w:rsidRPr="00985365" w:rsidDel="00F178C2">
          <w:rPr>
            <w:rFonts w:ascii="David" w:hAnsi="David" w:cs="David"/>
            <w:sz w:val="24"/>
            <w:szCs w:val="24"/>
            <w:rtl/>
          </w:rPr>
          <w:delText>.</w:delText>
        </w:r>
      </w:del>
    </w:p>
    <w:p w14:paraId="1FB032B9" w14:textId="105E8631" w:rsidR="00055D71" w:rsidRPr="00985365" w:rsidDel="00F178C2" w:rsidRDefault="00E22AA2" w:rsidP="00055D71">
      <w:pPr>
        <w:numPr>
          <w:ilvl w:val="0"/>
          <w:numId w:val="13"/>
        </w:numPr>
        <w:bidi/>
        <w:spacing w:after="0" w:line="480" w:lineRule="auto"/>
        <w:jc w:val="both"/>
        <w:textAlignment w:val="baseline"/>
        <w:rPr>
          <w:del w:id="3199" w:author="Nir Ostrovski [2]" w:date="2018-11-04T20:04:00Z"/>
          <w:rFonts w:ascii="David" w:hAnsi="David" w:cs="David"/>
          <w:sz w:val="24"/>
          <w:szCs w:val="24"/>
        </w:rPr>
      </w:pPr>
      <w:del w:id="3200" w:author="Nir Ostrovski [2]" w:date="2018-11-04T20:04:00Z">
        <w:r w:rsidRPr="00985365" w:rsidDel="00F178C2">
          <w:rPr>
            <w:rFonts w:ascii="David" w:hAnsi="David" w:cs="David"/>
            <w:sz w:val="24"/>
            <w:szCs w:val="24"/>
            <w:rtl/>
          </w:rPr>
          <w:delText>המערכת תציג את 20 התאמות הראשונות בזמן של עד 3 שניות</w:delText>
        </w:r>
        <w:r w:rsidR="00AD4E60" w:rsidRPr="00985365" w:rsidDel="00F178C2">
          <w:rPr>
            <w:rFonts w:ascii="David" w:hAnsi="David" w:cs="David"/>
            <w:sz w:val="24"/>
            <w:szCs w:val="24"/>
            <w:rtl/>
          </w:rPr>
          <w:delText>.</w:delText>
        </w:r>
        <w:r w:rsidR="00055D71" w:rsidRPr="00985365" w:rsidDel="00F178C2">
          <w:rPr>
            <w:rFonts w:ascii="David" w:hAnsi="David" w:cs="David"/>
            <w:sz w:val="24"/>
            <w:szCs w:val="24"/>
            <w:rtl/>
          </w:rPr>
          <w:delText xml:space="preserve"> </w:delText>
        </w:r>
      </w:del>
    </w:p>
    <w:p w14:paraId="3868E2B4" w14:textId="4B4EF9A9" w:rsidR="00E22AA2" w:rsidRPr="00985365" w:rsidDel="00F178C2" w:rsidRDefault="00055D71" w:rsidP="00647373">
      <w:pPr>
        <w:numPr>
          <w:ilvl w:val="0"/>
          <w:numId w:val="13"/>
        </w:numPr>
        <w:bidi/>
        <w:spacing w:after="0" w:line="480" w:lineRule="auto"/>
        <w:jc w:val="both"/>
        <w:textAlignment w:val="baseline"/>
        <w:rPr>
          <w:del w:id="3201" w:author="Nir Ostrovski [2]" w:date="2018-11-04T20:04:00Z"/>
          <w:rFonts w:ascii="David" w:hAnsi="David" w:cs="David"/>
          <w:sz w:val="24"/>
        </w:rPr>
      </w:pPr>
      <w:del w:id="3202" w:author="Nir Ostrovski [2]" w:date="2018-11-04T20:04:00Z">
        <w:r w:rsidRPr="00985365" w:rsidDel="00F178C2">
          <w:rPr>
            <w:rFonts w:ascii="David" w:hAnsi="David" w:cs="David"/>
            <w:sz w:val="24"/>
            <w:szCs w:val="24"/>
            <w:rtl/>
          </w:rPr>
          <w:delText xml:space="preserve">תהליך ניתוח התאמה ודירוג לא ישפיע על התנהלות </w:delText>
        </w:r>
      </w:del>
      <w:ins w:id="3203" w:author="michael lazar" w:date="2018-09-03T20:02:00Z">
        <w:del w:id="3204" w:author="Nir Ostrovski [2]" w:date="2018-11-04T20:04:00Z">
          <w:r w:rsidR="00D645D3" w:rsidRPr="00985365" w:rsidDel="00F178C2">
            <w:rPr>
              <w:rFonts w:ascii="David" w:hAnsi="David" w:cs="David" w:hint="eastAsia"/>
              <w:sz w:val="24"/>
              <w:szCs w:val="24"/>
              <w:rtl/>
            </w:rPr>
            <w:delText>ביצועי</w:delText>
          </w:r>
          <w:r w:rsidR="00D645D3" w:rsidRPr="00985365" w:rsidDel="00F178C2">
            <w:rPr>
              <w:rFonts w:ascii="David" w:hAnsi="David" w:cs="David"/>
              <w:sz w:val="24"/>
              <w:szCs w:val="24"/>
              <w:rtl/>
            </w:rPr>
            <w:delText xml:space="preserve"> </w:delText>
          </w:r>
        </w:del>
      </w:ins>
      <w:del w:id="3205" w:author="Nir Ostrovski [2]" w:date="2018-11-04T20:04:00Z">
        <w:r w:rsidRPr="00985365" w:rsidDel="00F178C2">
          <w:rPr>
            <w:rFonts w:ascii="David" w:hAnsi="David" w:cs="David"/>
            <w:sz w:val="24"/>
            <w:szCs w:val="24"/>
            <w:rtl/>
          </w:rPr>
          <w:delText>המערכת.</w:delText>
        </w:r>
      </w:del>
    </w:p>
    <w:p w14:paraId="2ACDD435" w14:textId="7EC34476" w:rsidR="00E22AA2" w:rsidRPr="00985365" w:rsidDel="00F178C2" w:rsidRDefault="00E22AA2" w:rsidP="00E22AA2">
      <w:pPr>
        <w:numPr>
          <w:ilvl w:val="0"/>
          <w:numId w:val="13"/>
        </w:numPr>
        <w:bidi/>
        <w:spacing w:after="0" w:line="480" w:lineRule="auto"/>
        <w:jc w:val="both"/>
        <w:textAlignment w:val="baseline"/>
        <w:rPr>
          <w:del w:id="3206" w:author="Nir Ostrovski [2]" w:date="2018-11-04T20:04:00Z"/>
          <w:rFonts w:ascii="David" w:hAnsi="David" w:cs="David"/>
          <w:sz w:val="24"/>
          <w:szCs w:val="24"/>
          <w:rtl/>
        </w:rPr>
      </w:pPr>
      <w:del w:id="3207" w:author="Nir Ostrovski [2]" w:date="2018-11-04T20:04:00Z">
        <w:r w:rsidRPr="00985365" w:rsidDel="00F178C2">
          <w:rPr>
            <w:rFonts w:ascii="David" w:hAnsi="David" w:cs="David"/>
            <w:sz w:val="24"/>
            <w:szCs w:val="24"/>
            <w:rtl/>
          </w:rPr>
          <w:delText>התאמות למשרה והתקדמות בתהליך יתעדכנו בזמן אמת</w:delText>
        </w:r>
        <w:r w:rsidR="00AD4E60" w:rsidRPr="00985365" w:rsidDel="00F178C2">
          <w:rPr>
            <w:rFonts w:ascii="David" w:hAnsi="David" w:cs="David"/>
            <w:sz w:val="24"/>
            <w:szCs w:val="24"/>
            <w:rtl/>
          </w:rPr>
          <w:delText>.</w:delText>
        </w:r>
      </w:del>
    </w:p>
    <w:p w14:paraId="3552AD4D" w14:textId="24266E76" w:rsidR="00E22AA2" w:rsidRPr="00985365" w:rsidDel="00F178C2" w:rsidRDefault="00E22AA2" w:rsidP="00F01E68">
      <w:pPr>
        <w:pStyle w:val="Heading3"/>
        <w:bidi/>
        <w:rPr>
          <w:del w:id="3208" w:author="Nir Ostrovski [2]" w:date="2018-11-04T20:04:00Z"/>
          <w:rFonts w:ascii="David" w:hAnsi="David" w:cs="David"/>
          <w:rtl/>
        </w:rPr>
      </w:pPr>
      <w:del w:id="3209" w:author="Nir Ostrovski [2]" w:date="2018-11-04T20:04:00Z">
        <w:r w:rsidRPr="00985365" w:rsidDel="00F178C2">
          <w:rPr>
            <w:rFonts w:ascii="David" w:hAnsi="David" w:cs="David"/>
            <w:rtl/>
          </w:rPr>
          <w:delText>דרישות אמינות</w:delText>
        </w:r>
      </w:del>
    </w:p>
    <w:p w14:paraId="3FCF37B8" w14:textId="6BBF43CF" w:rsidR="00E22AA2" w:rsidRPr="00985365" w:rsidDel="00F178C2" w:rsidRDefault="00E22AA2" w:rsidP="00E22AA2">
      <w:pPr>
        <w:numPr>
          <w:ilvl w:val="0"/>
          <w:numId w:val="13"/>
        </w:numPr>
        <w:bidi/>
        <w:spacing w:after="0" w:line="480" w:lineRule="auto"/>
        <w:jc w:val="both"/>
        <w:textAlignment w:val="baseline"/>
        <w:rPr>
          <w:del w:id="3210" w:author="Nir Ostrovski [2]" w:date="2018-11-04T20:04:00Z"/>
          <w:rFonts w:ascii="David" w:hAnsi="David" w:cs="David"/>
          <w:sz w:val="24"/>
          <w:szCs w:val="24"/>
          <w:rtl/>
        </w:rPr>
      </w:pPr>
      <w:del w:id="3211" w:author="Nir Ostrovski [2]" w:date="2018-11-04T20:04:00Z">
        <w:r w:rsidRPr="00985365" w:rsidDel="00F178C2">
          <w:rPr>
            <w:rFonts w:ascii="David" w:hAnsi="David" w:cs="David"/>
            <w:sz w:val="24"/>
            <w:szCs w:val="24"/>
            <w:rtl/>
          </w:rPr>
          <w:delText>שמירת נתונים בזמן עריכה</w:delText>
        </w:r>
        <w:r w:rsidR="00AD4E60" w:rsidRPr="00985365" w:rsidDel="00F178C2">
          <w:rPr>
            <w:rFonts w:ascii="David" w:hAnsi="David" w:cs="David"/>
            <w:sz w:val="24"/>
            <w:szCs w:val="24"/>
            <w:rtl/>
          </w:rPr>
          <w:delText>.</w:delText>
        </w:r>
      </w:del>
    </w:p>
    <w:p w14:paraId="0B995208" w14:textId="06A58729" w:rsidR="00E22AA2" w:rsidRPr="00985365" w:rsidDel="00F178C2" w:rsidRDefault="00E22AA2" w:rsidP="00E22AA2">
      <w:pPr>
        <w:numPr>
          <w:ilvl w:val="0"/>
          <w:numId w:val="13"/>
        </w:numPr>
        <w:bidi/>
        <w:spacing w:after="0" w:line="480" w:lineRule="auto"/>
        <w:jc w:val="both"/>
        <w:textAlignment w:val="baseline"/>
        <w:rPr>
          <w:del w:id="3212" w:author="Nir Ostrovski [2]" w:date="2018-11-04T20:04:00Z"/>
          <w:rFonts w:ascii="David" w:hAnsi="David" w:cs="David"/>
          <w:sz w:val="24"/>
          <w:szCs w:val="24"/>
          <w:rtl/>
        </w:rPr>
      </w:pPr>
      <w:del w:id="3213" w:author="Nir Ostrovski [2]" w:date="2018-11-04T20:04:00Z">
        <w:r w:rsidRPr="00985365" w:rsidDel="00F178C2">
          <w:rPr>
            <w:rFonts w:ascii="David" w:hAnsi="David" w:cs="David"/>
            <w:sz w:val="24"/>
            <w:szCs w:val="24"/>
            <w:rtl/>
          </w:rPr>
          <w:delText xml:space="preserve">קריסת מערכת לא תגרור </w:delText>
        </w:r>
        <w:r w:rsidRPr="00985365" w:rsidDel="00F178C2">
          <w:rPr>
            <w:rFonts w:ascii="David" w:hAnsi="David" w:cs="David" w:hint="eastAsia"/>
            <w:sz w:val="24"/>
            <w:szCs w:val="24"/>
            <w:rtl/>
          </w:rPr>
          <w:delText>א</w:delText>
        </w:r>
        <w:r w:rsidRPr="00985365" w:rsidDel="00F178C2">
          <w:rPr>
            <w:rFonts w:ascii="David" w:hAnsi="David" w:cs="David"/>
            <w:sz w:val="24"/>
            <w:szCs w:val="24"/>
            <w:rtl/>
          </w:rPr>
          <w:delText>ובדן נתונים</w:delText>
        </w:r>
        <w:r w:rsidR="00AD4E60" w:rsidRPr="00985365" w:rsidDel="00F178C2">
          <w:rPr>
            <w:rFonts w:ascii="David" w:hAnsi="David" w:cs="David"/>
            <w:sz w:val="24"/>
            <w:szCs w:val="24"/>
            <w:rtl/>
          </w:rPr>
          <w:delText>.</w:delText>
        </w:r>
      </w:del>
    </w:p>
    <w:p w14:paraId="13ECBBA0" w14:textId="782F5F96" w:rsidR="00E22AA2" w:rsidRPr="00985365" w:rsidDel="00F178C2" w:rsidRDefault="00E22AA2" w:rsidP="00E22AA2">
      <w:pPr>
        <w:numPr>
          <w:ilvl w:val="0"/>
          <w:numId w:val="13"/>
        </w:numPr>
        <w:bidi/>
        <w:spacing w:after="0" w:line="480" w:lineRule="auto"/>
        <w:jc w:val="both"/>
        <w:textAlignment w:val="baseline"/>
        <w:rPr>
          <w:del w:id="3214" w:author="Nir Ostrovski [2]" w:date="2018-11-04T20:04:00Z"/>
          <w:rFonts w:ascii="David" w:hAnsi="David" w:cs="David"/>
          <w:sz w:val="24"/>
          <w:szCs w:val="24"/>
          <w:rtl/>
        </w:rPr>
      </w:pPr>
      <w:del w:id="3215" w:author="Nir Ostrovski [2]" w:date="2018-11-04T20:04:00Z">
        <w:r w:rsidRPr="00985365" w:rsidDel="00F178C2">
          <w:rPr>
            <w:rFonts w:ascii="David" w:hAnsi="David" w:cs="David"/>
            <w:sz w:val="24"/>
            <w:szCs w:val="24"/>
            <w:rtl/>
          </w:rPr>
          <w:delText>המערכת תתפקד בצורה תקינה הן בזמן שימוש והן בזמן שהמערכת אינה בשימוש כלל</w:delText>
        </w:r>
        <w:r w:rsidR="00AD4E60" w:rsidRPr="00985365" w:rsidDel="00F178C2">
          <w:rPr>
            <w:rFonts w:ascii="David" w:hAnsi="David" w:cs="David"/>
            <w:sz w:val="24"/>
            <w:szCs w:val="24"/>
            <w:rtl/>
          </w:rPr>
          <w:delText>.</w:delText>
        </w:r>
      </w:del>
    </w:p>
    <w:p w14:paraId="7BE69DDF" w14:textId="4C72F766" w:rsidR="00E22AA2" w:rsidRPr="00985365" w:rsidDel="00F178C2" w:rsidRDefault="00E22AA2" w:rsidP="00F01E68">
      <w:pPr>
        <w:pStyle w:val="Heading3"/>
        <w:bidi/>
        <w:rPr>
          <w:del w:id="3216" w:author="Nir Ostrovski [2]" w:date="2018-11-04T20:04:00Z"/>
          <w:rFonts w:ascii="David" w:hAnsi="David" w:cs="David"/>
          <w:rtl/>
        </w:rPr>
      </w:pPr>
      <w:del w:id="3217" w:author="Nir Ostrovski [2]" w:date="2018-11-04T20:04:00Z">
        <w:r w:rsidRPr="00985365" w:rsidDel="00F178C2">
          <w:rPr>
            <w:rFonts w:ascii="David" w:hAnsi="David" w:cs="David"/>
            <w:rtl/>
          </w:rPr>
          <w:delText>זמינות</w:delText>
        </w:r>
      </w:del>
    </w:p>
    <w:p w14:paraId="59436F6B" w14:textId="58BB41F4" w:rsidR="00E22AA2" w:rsidRPr="00985365" w:rsidDel="00F178C2" w:rsidRDefault="00E22AA2" w:rsidP="00856CCE">
      <w:pPr>
        <w:numPr>
          <w:ilvl w:val="0"/>
          <w:numId w:val="13"/>
        </w:numPr>
        <w:bidi/>
        <w:spacing w:after="0" w:line="480" w:lineRule="auto"/>
        <w:jc w:val="both"/>
        <w:textAlignment w:val="baseline"/>
        <w:rPr>
          <w:del w:id="3218" w:author="Nir Ostrovski [2]" w:date="2018-11-04T20:04:00Z"/>
          <w:rFonts w:ascii="David" w:hAnsi="David" w:cs="David"/>
          <w:sz w:val="24"/>
          <w:szCs w:val="24"/>
          <w:rtl/>
        </w:rPr>
      </w:pPr>
      <w:del w:id="3219" w:author="Nir Ostrovski [2]" w:date="2018-11-04T20:04:00Z">
        <w:r w:rsidRPr="00985365" w:rsidDel="00F178C2">
          <w:rPr>
            <w:rFonts w:ascii="David" w:hAnsi="David" w:cs="David"/>
            <w:sz w:val="24"/>
            <w:szCs w:val="24"/>
            <w:rtl/>
          </w:rPr>
          <w:delText>המערכת תיהיה זמינה ב95% מהזמן כלומר שירות רציף</w:delText>
        </w:r>
        <w:r w:rsidR="00AD4E60" w:rsidRPr="00985365" w:rsidDel="00F178C2">
          <w:rPr>
            <w:rFonts w:ascii="David" w:hAnsi="David" w:cs="David"/>
            <w:sz w:val="24"/>
            <w:szCs w:val="24"/>
            <w:rtl/>
          </w:rPr>
          <w:delText>.</w:delText>
        </w:r>
      </w:del>
    </w:p>
    <w:p w14:paraId="0B163C02" w14:textId="22DE04B6" w:rsidR="00E22AA2" w:rsidRPr="00985365" w:rsidDel="00F178C2" w:rsidRDefault="00E22AA2" w:rsidP="00F01E68">
      <w:pPr>
        <w:pStyle w:val="Heading3"/>
        <w:bidi/>
        <w:rPr>
          <w:del w:id="3220" w:author="Nir Ostrovski [2]" w:date="2018-11-04T20:04:00Z"/>
          <w:rFonts w:ascii="David" w:hAnsi="David" w:cs="David"/>
          <w:rtl/>
        </w:rPr>
      </w:pPr>
      <w:del w:id="3221" w:author="Nir Ostrovski [2]" w:date="2018-11-04T20:04:00Z">
        <w:r w:rsidRPr="00985365" w:rsidDel="00F178C2">
          <w:rPr>
            <w:rFonts w:ascii="David" w:hAnsi="David" w:cs="David"/>
            <w:rtl/>
          </w:rPr>
          <w:delText>דרישות תחזוקה ותמיכה</w:delText>
        </w:r>
      </w:del>
    </w:p>
    <w:p w14:paraId="6F08CDEC" w14:textId="2E3E9520" w:rsidR="00E22AA2" w:rsidRPr="00985365" w:rsidDel="00F178C2" w:rsidRDefault="00E22AA2" w:rsidP="00E22AA2">
      <w:pPr>
        <w:numPr>
          <w:ilvl w:val="0"/>
          <w:numId w:val="13"/>
        </w:numPr>
        <w:bidi/>
        <w:spacing w:after="0" w:line="480" w:lineRule="auto"/>
        <w:jc w:val="both"/>
        <w:textAlignment w:val="baseline"/>
        <w:rPr>
          <w:del w:id="3222" w:author="Nir Ostrovski [2]" w:date="2018-11-04T20:04:00Z"/>
          <w:rFonts w:ascii="David" w:hAnsi="David" w:cs="David"/>
          <w:sz w:val="24"/>
          <w:szCs w:val="24"/>
          <w:rtl/>
        </w:rPr>
      </w:pPr>
      <w:del w:id="3223" w:author="Nir Ostrovski [2]" w:date="2018-11-04T20:04:00Z">
        <w:r w:rsidRPr="00985365" w:rsidDel="00F178C2">
          <w:rPr>
            <w:rFonts w:ascii="David" w:hAnsi="David" w:cs="David"/>
            <w:sz w:val="24"/>
            <w:szCs w:val="24"/>
            <w:rtl/>
          </w:rPr>
          <w:delText xml:space="preserve">עדכון מערכת </w:delText>
        </w:r>
        <w:r w:rsidRPr="00985365" w:rsidDel="00F178C2">
          <w:rPr>
            <w:rFonts w:ascii="David" w:hAnsi="David" w:cs="David"/>
            <w:sz w:val="24"/>
            <w:szCs w:val="24"/>
          </w:rPr>
          <w:delText>Web</w:delText>
        </w:r>
        <w:r w:rsidRPr="00985365" w:rsidDel="00F178C2">
          <w:rPr>
            <w:rFonts w:ascii="David" w:hAnsi="David" w:cs="David"/>
            <w:sz w:val="24"/>
            <w:szCs w:val="24"/>
            <w:rtl/>
          </w:rPr>
          <w:delText xml:space="preserve"> לא דורש פגיע</w:delText>
        </w:r>
        <w:r w:rsidRPr="00985365" w:rsidDel="00F178C2">
          <w:rPr>
            <w:rFonts w:ascii="David" w:hAnsi="David" w:cs="David" w:hint="eastAsia"/>
            <w:sz w:val="24"/>
            <w:szCs w:val="24"/>
            <w:rtl/>
          </w:rPr>
          <w:delText>ה</w:delText>
        </w:r>
        <w:r w:rsidRPr="00985365" w:rsidDel="00F178C2">
          <w:rPr>
            <w:rFonts w:ascii="David" w:hAnsi="David" w:cs="David"/>
            <w:sz w:val="24"/>
            <w:szCs w:val="24"/>
            <w:rtl/>
          </w:rPr>
          <w:delText xml:space="preserve"> בתפקוד עמדות משתמשי הקצה</w:delText>
        </w:r>
        <w:r w:rsidR="00AD4E60" w:rsidRPr="00985365" w:rsidDel="00F178C2">
          <w:rPr>
            <w:rFonts w:ascii="David" w:hAnsi="David" w:cs="David"/>
            <w:sz w:val="24"/>
            <w:szCs w:val="24"/>
            <w:rtl/>
          </w:rPr>
          <w:delText>.</w:delText>
        </w:r>
      </w:del>
    </w:p>
    <w:p w14:paraId="3FD0D597" w14:textId="6A111EE1" w:rsidR="00E22AA2" w:rsidRPr="00985365" w:rsidDel="00F178C2" w:rsidRDefault="00E22AA2" w:rsidP="00E22AA2">
      <w:pPr>
        <w:numPr>
          <w:ilvl w:val="0"/>
          <w:numId w:val="13"/>
        </w:numPr>
        <w:bidi/>
        <w:spacing w:after="0" w:line="480" w:lineRule="auto"/>
        <w:jc w:val="both"/>
        <w:textAlignment w:val="baseline"/>
        <w:rPr>
          <w:del w:id="3224" w:author="Nir Ostrovski [2]" w:date="2018-11-04T20:04:00Z"/>
          <w:rFonts w:ascii="David" w:hAnsi="David" w:cs="David"/>
          <w:sz w:val="24"/>
          <w:szCs w:val="24"/>
          <w:rtl/>
        </w:rPr>
      </w:pPr>
      <w:del w:id="3225" w:author="Nir Ostrovski [2]" w:date="2018-11-04T20:04:00Z">
        <w:r w:rsidRPr="00985365" w:rsidDel="00F178C2">
          <w:rPr>
            <w:rFonts w:ascii="David" w:hAnsi="David" w:cs="David"/>
            <w:sz w:val="24"/>
            <w:szCs w:val="24"/>
            <w:rtl/>
          </w:rPr>
          <w:delText>המערכת תתפקד בצורה זהה בדפדפנים הסט</w:delText>
        </w:r>
      </w:del>
      <w:ins w:id="3226" w:author="Keren Kalif" w:date="2018-09-02T21:46:00Z">
        <w:del w:id="3227" w:author="Nir Ostrovski [2]" w:date="2018-11-04T20:04:00Z">
          <w:r w:rsidR="00856CCE" w:rsidRPr="00985365" w:rsidDel="00F178C2">
            <w:rPr>
              <w:rFonts w:ascii="David" w:hAnsi="David" w:cs="David" w:hint="eastAsia"/>
              <w:sz w:val="24"/>
              <w:szCs w:val="24"/>
              <w:rtl/>
            </w:rPr>
            <w:delText>נ</w:delText>
          </w:r>
        </w:del>
      </w:ins>
      <w:del w:id="3228" w:author="Nir Ostrovski [2]" w:date="2018-11-04T20:04:00Z">
        <w:r w:rsidRPr="00985365" w:rsidDel="00F178C2">
          <w:rPr>
            <w:rFonts w:ascii="David" w:hAnsi="David" w:cs="David" w:hint="eastAsia"/>
            <w:sz w:val="24"/>
            <w:szCs w:val="24"/>
            <w:rtl/>
          </w:rPr>
          <w:delText>ד</w:delText>
        </w:r>
        <w:r w:rsidRPr="00985365" w:rsidDel="00F178C2">
          <w:rPr>
            <w:rFonts w:ascii="David" w:hAnsi="David" w:cs="David"/>
            <w:sz w:val="24"/>
            <w:szCs w:val="24"/>
            <w:rtl/>
          </w:rPr>
          <w:delText>רטיים</w:delText>
        </w:r>
        <w:r w:rsidR="00AD4E60" w:rsidRPr="00985365" w:rsidDel="00F178C2">
          <w:rPr>
            <w:rFonts w:ascii="David" w:hAnsi="David" w:cs="David"/>
            <w:sz w:val="24"/>
            <w:szCs w:val="24"/>
            <w:rtl/>
          </w:rPr>
          <w:delText>.</w:delText>
        </w:r>
      </w:del>
    </w:p>
    <w:p w14:paraId="499EC943" w14:textId="374E93B2" w:rsidR="00E22AA2" w:rsidRPr="00985365" w:rsidDel="00F178C2" w:rsidRDefault="00E22AA2" w:rsidP="00F01E68">
      <w:pPr>
        <w:pStyle w:val="Heading3"/>
        <w:bidi/>
        <w:rPr>
          <w:del w:id="3229" w:author="Nir Ostrovski [2]" w:date="2018-11-04T20:04:00Z"/>
          <w:rFonts w:ascii="David" w:hAnsi="David" w:cs="David"/>
          <w:rtl/>
        </w:rPr>
      </w:pPr>
      <w:del w:id="3230" w:author="Nir Ostrovski [2]" w:date="2018-11-04T20:04:00Z">
        <w:r w:rsidRPr="00985365" w:rsidDel="00F178C2">
          <w:rPr>
            <w:rFonts w:ascii="David" w:hAnsi="David" w:cs="David"/>
            <w:rtl/>
          </w:rPr>
          <w:delText>דרישות אבטחה</w:delText>
        </w:r>
      </w:del>
    </w:p>
    <w:p w14:paraId="6B9BED26" w14:textId="73E89067" w:rsidR="00E22AA2" w:rsidRPr="00985365" w:rsidDel="00F178C2" w:rsidRDefault="00E22AA2" w:rsidP="00E22AA2">
      <w:pPr>
        <w:numPr>
          <w:ilvl w:val="0"/>
          <w:numId w:val="13"/>
        </w:numPr>
        <w:bidi/>
        <w:spacing w:after="0" w:line="480" w:lineRule="auto"/>
        <w:jc w:val="both"/>
        <w:textAlignment w:val="baseline"/>
        <w:rPr>
          <w:del w:id="3231" w:author="Nir Ostrovski [2]" w:date="2018-11-04T20:04:00Z"/>
          <w:rFonts w:ascii="David" w:hAnsi="David" w:cs="David"/>
          <w:sz w:val="24"/>
          <w:szCs w:val="24"/>
        </w:rPr>
      </w:pPr>
      <w:del w:id="3232" w:author="Nir Ostrovski [2]" w:date="2018-11-04T20:04:00Z">
        <w:r w:rsidRPr="00985365" w:rsidDel="00F178C2">
          <w:rPr>
            <w:rFonts w:ascii="David" w:hAnsi="David" w:cs="David"/>
            <w:sz w:val="24"/>
            <w:szCs w:val="24"/>
            <w:rtl/>
          </w:rPr>
          <w:delText>ניהול משתמשים במערכת יתאפשר ע"י מנהל מערכת בלבד</w:delText>
        </w:r>
      </w:del>
    </w:p>
    <w:p w14:paraId="636F505A" w14:textId="44CDF944" w:rsidR="00B704D9" w:rsidRPr="00985365" w:rsidDel="00F178C2" w:rsidRDefault="00E22AA2" w:rsidP="00FD1900">
      <w:pPr>
        <w:numPr>
          <w:ilvl w:val="0"/>
          <w:numId w:val="13"/>
        </w:numPr>
        <w:bidi/>
        <w:spacing w:after="0" w:line="480" w:lineRule="auto"/>
        <w:jc w:val="both"/>
        <w:textAlignment w:val="baseline"/>
        <w:rPr>
          <w:del w:id="3233" w:author="Nir Ostrovski [2]" w:date="2018-11-04T20:04:00Z"/>
          <w:rFonts w:ascii="David" w:hAnsi="David" w:cs="David"/>
          <w:sz w:val="24"/>
          <w:szCs w:val="24"/>
          <w:rtl/>
        </w:rPr>
      </w:pPr>
      <w:del w:id="3234" w:author="Nir Ostrovski [2]" w:date="2018-11-04T20:04:00Z">
        <w:r w:rsidRPr="00985365" w:rsidDel="00F178C2">
          <w:rPr>
            <w:rFonts w:ascii="David" w:hAnsi="David" w:cs="David"/>
            <w:sz w:val="24"/>
            <w:szCs w:val="24"/>
            <w:rtl/>
          </w:rPr>
          <w:delText>רישום הסטודנט לאפלי</w:delText>
        </w:r>
        <w:r w:rsidRPr="00985365" w:rsidDel="00F178C2">
          <w:rPr>
            <w:rFonts w:ascii="David" w:hAnsi="David" w:cs="David" w:hint="eastAsia"/>
            <w:sz w:val="24"/>
            <w:szCs w:val="24"/>
            <w:rtl/>
          </w:rPr>
          <w:delText>ק</w:delText>
        </w:r>
        <w:r w:rsidRPr="00985365" w:rsidDel="00F178C2">
          <w:rPr>
            <w:rFonts w:ascii="David" w:hAnsi="David" w:cs="David"/>
            <w:sz w:val="24"/>
            <w:szCs w:val="24"/>
            <w:rtl/>
          </w:rPr>
          <w:delText>ציית יתאפשר עם מייל תקין בלבד</w:delText>
        </w:r>
      </w:del>
    </w:p>
    <w:p w14:paraId="4CED9DE4" w14:textId="3B0E2EBB" w:rsidR="00B95553" w:rsidRPr="00985365" w:rsidDel="00F178C2" w:rsidRDefault="00B95553">
      <w:pPr>
        <w:rPr>
          <w:del w:id="3235" w:author="Nir Ostrovski [2]" w:date="2018-11-04T20:04:00Z"/>
          <w:rFonts w:ascii="David" w:eastAsiaTheme="majorEastAsia" w:hAnsi="David" w:cs="David"/>
          <w:b/>
          <w:bCs/>
          <w:color w:val="2F5496" w:themeColor="accent1" w:themeShade="BF"/>
          <w:sz w:val="28"/>
          <w:szCs w:val="28"/>
          <w:rtl/>
        </w:rPr>
      </w:pPr>
      <w:del w:id="3236" w:author="Nir Ostrovski [2]" w:date="2018-11-04T20:04:00Z">
        <w:r w:rsidRPr="00985365" w:rsidDel="00F178C2">
          <w:rPr>
            <w:rFonts w:ascii="David" w:hAnsi="David" w:cs="David"/>
            <w:b/>
            <w:bCs/>
            <w:sz w:val="28"/>
            <w:szCs w:val="28"/>
            <w:rtl/>
          </w:rPr>
          <w:br w:type="page"/>
        </w:r>
      </w:del>
    </w:p>
    <w:p w14:paraId="3CFC649B" w14:textId="02DD378A" w:rsidR="00A8094B" w:rsidRPr="00985365" w:rsidDel="00F178C2" w:rsidRDefault="00A8094B" w:rsidP="00A8094B">
      <w:pPr>
        <w:pStyle w:val="Heading1"/>
        <w:bidi/>
        <w:rPr>
          <w:del w:id="3237" w:author="Nir Ostrovski [2]" w:date="2018-11-04T20:04:00Z"/>
          <w:rFonts w:ascii="David" w:hAnsi="David" w:cs="David"/>
          <w:b/>
          <w:bCs/>
          <w:sz w:val="28"/>
          <w:szCs w:val="28"/>
        </w:rPr>
      </w:pPr>
      <w:bookmarkStart w:id="3238" w:name="_Toc523917427"/>
      <w:del w:id="3239" w:author="Nir Ostrovski [2]" w:date="2018-11-04T20:04:00Z">
        <w:r w:rsidRPr="00985365" w:rsidDel="00F178C2">
          <w:rPr>
            <w:rFonts w:ascii="David" w:hAnsi="David" w:cs="David"/>
            <w:b/>
            <w:bCs/>
            <w:sz w:val="28"/>
            <w:szCs w:val="28"/>
            <w:rtl/>
          </w:rPr>
          <w:delText>תרשים בלוקים\מודולים כללי של המערכת</w:delText>
        </w:r>
        <w:bookmarkEnd w:id="3238"/>
      </w:del>
    </w:p>
    <w:p w14:paraId="786F98E4" w14:textId="7BA8557D" w:rsidR="00BD2262" w:rsidRPr="00985365" w:rsidDel="00F178C2" w:rsidRDefault="00BD2262" w:rsidP="00F01E68">
      <w:pPr>
        <w:bidi/>
        <w:rPr>
          <w:del w:id="3240" w:author="Nir Ostrovski [2]" w:date="2018-11-04T20:04:00Z"/>
          <w:rFonts w:ascii="David" w:hAnsi="David" w:cs="David"/>
          <w:rtl/>
        </w:rPr>
      </w:pPr>
    </w:p>
    <w:p w14:paraId="39AC5DCF" w14:textId="3DBDCB17" w:rsidR="00C64CB4" w:rsidRPr="00985365" w:rsidDel="00F178C2" w:rsidRDefault="00960372" w:rsidP="00C64CB4">
      <w:pPr>
        <w:bidi/>
        <w:rPr>
          <w:del w:id="3241" w:author="Nir Ostrovski [2]" w:date="2018-11-04T20:04:00Z"/>
          <w:rFonts w:ascii="David" w:hAnsi="David" w:cs="David"/>
          <w:rtl/>
        </w:rPr>
      </w:pPr>
      <w:del w:id="3242" w:author="Nir Ostrovski [2]" w:date="2018-11-04T20:04:00Z">
        <w:r w:rsidRPr="00985365" w:rsidDel="00F178C2">
          <w:rPr>
            <w:rFonts w:ascii="David" w:hAnsi="David" w:cs="David"/>
            <w:noProof/>
          </w:rPr>
          <w:drawing>
            <wp:inline distT="0" distB="0" distL="0" distR="0" wp14:anchorId="43C0214F" wp14:editId="79BBC75E">
              <wp:extent cx="5486400" cy="30778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77852"/>
                      </a:xfrm>
                      <a:prstGeom prst="rect">
                        <a:avLst/>
                      </a:prstGeom>
                      <a:noFill/>
                      <a:ln>
                        <a:noFill/>
                      </a:ln>
                    </pic:spPr>
                  </pic:pic>
                </a:graphicData>
              </a:graphic>
            </wp:inline>
          </w:drawing>
        </w:r>
      </w:del>
    </w:p>
    <w:p w14:paraId="677B4BCC" w14:textId="6EBB52B5" w:rsidR="00A8094B" w:rsidRPr="00985365" w:rsidDel="00F178C2" w:rsidRDefault="00A8094B" w:rsidP="00A8094B">
      <w:pPr>
        <w:pStyle w:val="Heading1"/>
        <w:bidi/>
        <w:rPr>
          <w:del w:id="3243" w:author="Nir Ostrovski [2]" w:date="2018-11-04T20:04:00Z"/>
          <w:rFonts w:ascii="David" w:hAnsi="David" w:cs="David"/>
          <w:b/>
          <w:bCs/>
          <w:sz w:val="28"/>
          <w:szCs w:val="28"/>
          <w:rtl/>
        </w:rPr>
      </w:pPr>
      <w:bookmarkStart w:id="3244" w:name="_Toc523917428"/>
      <w:del w:id="3245" w:author="Nir Ostrovski [2]" w:date="2018-11-04T20:04:00Z">
        <w:r w:rsidRPr="00985365" w:rsidDel="00F178C2">
          <w:rPr>
            <w:rFonts w:ascii="David" w:hAnsi="David" w:cs="David"/>
            <w:b/>
            <w:bCs/>
            <w:sz w:val="28"/>
            <w:szCs w:val="28"/>
            <w:rtl/>
          </w:rPr>
          <w:delText>ניתוח פונקציונלי ראשוני</w:delText>
        </w:r>
        <w:bookmarkEnd w:id="3244"/>
      </w:del>
    </w:p>
    <w:p w14:paraId="0017B85D" w14:textId="2895FA14" w:rsidR="00A8094B" w:rsidRPr="00985365" w:rsidDel="00F178C2" w:rsidRDefault="00A8094B" w:rsidP="00A8094B">
      <w:pPr>
        <w:pStyle w:val="Heading2"/>
        <w:bidi/>
        <w:rPr>
          <w:del w:id="3246" w:author="Nir Ostrovski [2]" w:date="2018-11-04T20:04:00Z"/>
          <w:rFonts w:ascii="David" w:hAnsi="David" w:cs="David"/>
          <w:sz w:val="24"/>
          <w:szCs w:val="24"/>
          <w:rtl/>
        </w:rPr>
      </w:pPr>
      <w:bookmarkStart w:id="3247" w:name="_Toc523917429"/>
      <w:del w:id="3248" w:author="Nir Ostrovski [2]" w:date="2018-11-04T20:04:00Z">
        <w:r w:rsidRPr="00985365" w:rsidDel="00F178C2">
          <w:rPr>
            <w:rFonts w:ascii="David" w:hAnsi="David" w:cs="David"/>
            <w:sz w:val="24"/>
            <w:szCs w:val="24"/>
            <w:rtl/>
          </w:rPr>
          <w:delText xml:space="preserve">יצירת </w:delText>
        </w:r>
        <w:r w:rsidRPr="00985365" w:rsidDel="00F178C2">
          <w:rPr>
            <w:rFonts w:ascii="David" w:hAnsi="David" w:cs="David"/>
            <w:sz w:val="24"/>
            <w:szCs w:val="24"/>
          </w:rPr>
          <w:delText>Wish List</w:delText>
        </w:r>
        <w:bookmarkEnd w:id="3247"/>
      </w:del>
    </w:p>
    <w:p w14:paraId="290886CD" w14:textId="5EFF1296" w:rsidR="00A8094B" w:rsidRPr="00985365" w:rsidDel="00F178C2" w:rsidRDefault="00A8094B" w:rsidP="00A8094B">
      <w:pPr>
        <w:spacing w:after="240" w:line="240" w:lineRule="auto"/>
        <w:rPr>
          <w:del w:id="3249" w:author="Nir Ostrovski [2]" w:date="2018-11-04T20:04:00Z"/>
          <w:rFonts w:ascii="David" w:eastAsia="Times New Roman" w:hAnsi="David" w:cs="David"/>
          <w:sz w:val="24"/>
          <w:szCs w:val="24"/>
        </w:rPr>
      </w:pPr>
      <w:del w:id="3250"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2D6E4C64" wp14:editId="7B7568DF">
              <wp:extent cx="5059680" cy="2964180"/>
              <wp:effectExtent l="0" t="0" r="7620" b="7620"/>
              <wp:docPr id="76" name="Picture 76" descr="https://lh4.googleusercontent.com/6qrL9PQZ2nX9T_EEKwo_MDVA2zZjSLxFizs_zT99Z0bQQ5b2j-LxCJpGdPuxiH3HUyuscxFbOHvSf6pVwr2QNyubz3xCyRD5WZ1G4obTvdnoSlxJ9mUVn91EthLJB7cS4yQhnS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lh4.googleusercontent.com/6qrL9PQZ2nX9T_EEKwo_MDVA2zZjSLxFizs_zT99Z0bQQ5b2j-LxCJpGdPuxiH3HUyuscxFbOHvSf6pVwr2QNyubz3xCyRD5WZ1G4obTvdnoSlxJ9mUVn91EthLJB7cS4yQhnS6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1D4F7CC5" w14:textId="25B5BCB7" w:rsidR="00BA6067" w:rsidRPr="00985365" w:rsidDel="00F178C2" w:rsidRDefault="00A8094B" w:rsidP="00F01E68">
      <w:pPr>
        <w:pStyle w:val="Heading3"/>
        <w:bidi/>
        <w:rPr>
          <w:del w:id="3251" w:author="Nir Ostrovski [2]" w:date="2018-11-04T20:04:00Z"/>
          <w:rFonts w:ascii="David" w:eastAsia="Times New Roman" w:hAnsi="David" w:cs="David"/>
          <w:rtl/>
        </w:rPr>
      </w:pPr>
      <w:bookmarkStart w:id="3252" w:name="_Toc523917209"/>
      <w:del w:id="3253" w:author="Nir Ostrovski [2]" w:date="2018-11-04T20:04:00Z">
        <w:r w:rsidRPr="00985365" w:rsidDel="00F178C2">
          <w:rPr>
            <w:rFonts w:ascii="David" w:eastAsia="Times New Roman" w:hAnsi="David" w:cs="David"/>
            <w:rtl/>
          </w:rPr>
          <w:delText>שחקנים</w:delText>
        </w:r>
        <w:bookmarkEnd w:id="3252"/>
      </w:del>
    </w:p>
    <w:p w14:paraId="47283719" w14:textId="780F5B0F" w:rsidR="00A8094B" w:rsidRPr="00985365" w:rsidDel="00F178C2" w:rsidRDefault="00A8094B" w:rsidP="00647373">
      <w:pPr>
        <w:bidi/>
        <w:spacing w:after="0" w:line="480" w:lineRule="auto"/>
        <w:ind w:hanging="360"/>
        <w:jc w:val="both"/>
        <w:rPr>
          <w:del w:id="3254" w:author="Nir Ostrovski [2]" w:date="2018-11-04T20:04:00Z"/>
          <w:rFonts w:ascii="David" w:eastAsia="Times New Roman" w:hAnsi="David" w:cs="David"/>
          <w:sz w:val="24"/>
          <w:szCs w:val="24"/>
          <w:rtl/>
        </w:rPr>
      </w:pPr>
      <w:del w:id="3255" w:author="Nir Ostrovski [2]" w:date="2018-11-04T20:04:00Z">
        <w:r w:rsidRPr="00985365" w:rsidDel="00F178C2">
          <w:rPr>
            <w:rFonts w:ascii="David" w:eastAsia="Times New Roman" w:hAnsi="David" w:cs="David"/>
            <w:color w:val="000000"/>
            <w:sz w:val="24"/>
            <w:szCs w:val="24"/>
            <w:rtl/>
          </w:rPr>
          <w:delText>סטודנט</w:delText>
        </w:r>
        <w:r w:rsidR="00C64CB4" w:rsidRPr="00985365" w:rsidDel="00F178C2">
          <w:rPr>
            <w:rFonts w:ascii="David" w:eastAsia="Times New Roman" w:hAnsi="David" w:cs="David"/>
            <w:color w:val="000000"/>
            <w:sz w:val="24"/>
            <w:szCs w:val="24"/>
            <w:rtl/>
          </w:rPr>
          <w:delText>ים</w:delText>
        </w:r>
      </w:del>
    </w:p>
    <w:p w14:paraId="7C8C6E87" w14:textId="51C5A6FD" w:rsidR="00BA6067" w:rsidRPr="00985365" w:rsidDel="00F178C2" w:rsidRDefault="00A8094B" w:rsidP="00F01E68">
      <w:pPr>
        <w:pStyle w:val="Heading3"/>
        <w:bidi/>
        <w:rPr>
          <w:del w:id="3256" w:author="Nir Ostrovski [2]" w:date="2018-11-04T20:04:00Z"/>
          <w:rFonts w:ascii="David" w:eastAsia="Times New Roman" w:hAnsi="David" w:cs="David"/>
          <w:rtl/>
        </w:rPr>
      </w:pPr>
      <w:bookmarkStart w:id="3257" w:name="_Toc523917210"/>
      <w:del w:id="3258" w:author="Nir Ostrovski [2]" w:date="2018-11-04T20:04:00Z">
        <w:r w:rsidRPr="00985365" w:rsidDel="00F178C2">
          <w:rPr>
            <w:rFonts w:ascii="David" w:eastAsia="Times New Roman" w:hAnsi="David" w:cs="David"/>
            <w:rtl/>
          </w:rPr>
          <w:delText>תנאי כניסה</w:delText>
        </w:r>
        <w:bookmarkEnd w:id="3257"/>
      </w:del>
    </w:p>
    <w:p w14:paraId="6CD68C47" w14:textId="10880F98" w:rsidR="00A8094B" w:rsidRPr="00985365" w:rsidDel="00F178C2" w:rsidRDefault="00C64CB4" w:rsidP="00647373">
      <w:pPr>
        <w:bidi/>
        <w:spacing w:after="0" w:line="480" w:lineRule="auto"/>
        <w:ind w:hanging="360"/>
        <w:jc w:val="both"/>
        <w:rPr>
          <w:del w:id="3259" w:author="Nir Ostrovski [2]" w:date="2018-11-04T20:04:00Z"/>
          <w:rFonts w:ascii="David" w:eastAsia="Times New Roman" w:hAnsi="David" w:cs="David"/>
          <w:sz w:val="24"/>
          <w:szCs w:val="24"/>
          <w:rtl/>
        </w:rPr>
      </w:pPr>
      <w:del w:id="3260" w:author="Nir Ostrovski [2]" w:date="2018-11-04T20:04:00Z">
        <w:r w:rsidRPr="00985365" w:rsidDel="00F178C2">
          <w:rPr>
            <w:rFonts w:ascii="David" w:eastAsia="Times New Roman" w:hAnsi="David" w:cs="David"/>
            <w:color w:val="000000"/>
            <w:sz w:val="24"/>
            <w:szCs w:val="24"/>
            <w:rtl/>
          </w:rPr>
          <w:delText xml:space="preserve">בחירת תפקיד מתוך </w:delText>
        </w:r>
        <w:r w:rsidR="00A8094B" w:rsidRPr="00985365" w:rsidDel="00F178C2">
          <w:rPr>
            <w:rFonts w:ascii="David" w:eastAsia="Times New Roman" w:hAnsi="David" w:cs="David"/>
            <w:color w:val="000000"/>
            <w:sz w:val="24"/>
            <w:szCs w:val="24"/>
            <w:rtl/>
          </w:rPr>
          <w:delText>רשימת תפקידים קיימים במערכת</w:delText>
        </w:r>
        <w:r w:rsidRPr="00985365" w:rsidDel="00F178C2">
          <w:rPr>
            <w:rFonts w:ascii="David" w:eastAsia="Times New Roman" w:hAnsi="David" w:cs="David"/>
            <w:color w:val="000000"/>
            <w:sz w:val="24"/>
            <w:szCs w:val="24"/>
            <w:rtl/>
          </w:rPr>
          <w:delText xml:space="preserve"> בעזרת </w:delText>
        </w:r>
        <w:r w:rsidR="00A8094B" w:rsidRPr="00985365" w:rsidDel="00F178C2">
          <w:rPr>
            <w:rFonts w:ascii="David" w:eastAsia="Times New Roman" w:hAnsi="David" w:cs="David"/>
            <w:color w:val="000000"/>
            <w:sz w:val="24"/>
            <w:szCs w:val="24"/>
            <w:rtl/>
          </w:rPr>
          <w:delText>לחיצה על "</w:delText>
        </w:r>
        <w:r w:rsidR="00A8094B" w:rsidRPr="00985365" w:rsidDel="00F178C2">
          <w:rPr>
            <w:rFonts w:ascii="David" w:eastAsia="Times New Roman" w:hAnsi="David" w:cs="David"/>
            <w:color w:val="000000"/>
            <w:sz w:val="24"/>
            <w:szCs w:val="24"/>
          </w:rPr>
          <w:delText>Add to my wish list</w:delText>
        </w:r>
        <w:r w:rsidR="00A8094B" w:rsidRPr="00985365" w:rsidDel="00F178C2">
          <w:rPr>
            <w:rFonts w:ascii="David" w:eastAsia="Times New Roman" w:hAnsi="David" w:cs="David"/>
            <w:color w:val="000000"/>
            <w:sz w:val="24"/>
            <w:szCs w:val="24"/>
            <w:rtl/>
          </w:rPr>
          <w:delText>"</w:delText>
        </w:r>
        <w:r w:rsidRPr="00985365" w:rsidDel="00F178C2">
          <w:rPr>
            <w:rFonts w:ascii="David" w:eastAsia="Times New Roman" w:hAnsi="David" w:cs="David"/>
            <w:color w:val="000000"/>
            <w:sz w:val="24"/>
            <w:szCs w:val="24"/>
            <w:rtl/>
          </w:rPr>
          <w:delText>.</w:delText>
        </w:r>
      </w:del>
    </w:p>
    <w:p w14:paraId="06584841" w14:textId="5D3F1844" w:rsidR="00BA6067" w:rsidRPr="00985365" w:rsidDel="00F178C2" w:rsidRDefault="00A8094B" w:rsidP="00F01E68">
      <w:pPr>
        <w:pStyle w:val="Heading3"/>
        <w:bidi/>
        <w:rPr>
          <w:del w:id="3261" w:author="Nir Ostrovski [2]" w:date="2018-11-04T20:04:00Z"/>
          <w:rFonts w:ascii="David" w:eastAsia="Times New Roman" w:hAnsi="David" w:cs="David"/>
          <w:rtl/>
        </w:rPr>
      </w:pPr>
      <w:bookmarkStart w:id="3262" w:name="_Toc523917211"/>
      <w:del w:id="3263" w:author="Nir Ostrovski [2]" w:date="2018-11-04T20:04:00Z">
        <w:r w:rsidRPr="00985365" w:rsidDel="00F178C2">
          <w:rPr>
            <w:rFonts w:ascii="David" w:eastAsia="Times New Roman" w:hAnsi="David" w:cs="David"/>
            <w:rtl/>
          </w:rPr>
          <w:delText>תנאי יציאה</w:delText>
        </w:r>
        <w:bookmarkEnd w:id="3262"/>
      </w:del>
    </w:p>
    <w:p w14:paraId="7DD06398" w14:textId="121E5615" w:rsidR="00A8094B" w:rsidRPr="00985365" w:rsidDel="00F178C2" w:rsidRDefault="00A8094B" w:rsidP="00647373">
      <w:pPr>
        <w:bidi/>
        <w:spacing w:after="0" w:line="480" w:lineRule="auto"/>
        <w:ind w:hanging="360"/>
        <w:jc w:val="both"/>
        <w:rPr>
          <w:del w:id="3264" w:author="Nir Ostrovski [2]" w:date="2018-11-04T20:04:00Z"/>
          <w:rFonts w:ascii="David" w:eastAsia="Times New Roman" w:hAnsi="David" w:cs="David"/>
          <w:sz w:val="24"/>
          <w:szCs w:val="24"/>
          <w:rtl/>
        </w:rPr>
      </w:pPr>
      <w:del w:id="3265" w:author="Nir Ostrovski [2]" w:date="2018-11-04T20:04:00Z">
        <w:r w:rsidRPr="00985365" w:rsidDel="00F178C2">
          <w:rPr>
            <w:rFonts w:ascii="David" w:eastAsia="Times New Roman" w:hAnsi="David" w:cs="David"/>
            <w:color w:val="000000"/>
            <w:sz w:val="24"/>
            <w:szCs w:val="24"/>
            <w:rtl/>
          </w:rPr>
          <w:delText>מעבר למסך אחר באפליקציה</w:delText>
        </w:r>
      </w:del>
    </w:p>
    <w:p w14:paraId="3E89BC53" w14:textId="66C283DE" w:rsidR="00A8094B" w:rsidRPr="00985365" w:rsidDel="00F178C2" w:rsidRDefault="00A8094B" w:rsidP="00F01E68">
      <w:pPr>
        <w:pStyle w:val="Heading3"/>
        <w:bidi/>
        <w:rPr>
          <w:del w:id="3266" w:author="Nir Ostrovski [2]" w:date="2018-11-04T20:04:00Z"/>
          <w:rFonts w:ascii="David" w:eastAsia="Times New Roman" w:hAnsi="David" w:cs="David"/>
          <w:rtl/>
        </w:rPr>
      </w:pPr>
      <w:bookmarkStart w:id="3267" w:name="_Toc523917212"/>
      <w:del w:id="3268" w:author="Nir Ostrovski [2]" w:date="2018-11-04T20:04:00Z">
        <w:r w:rsidRPr="00985365" w:rsidDel="00F178C2">
          <w:rPr>
            <w:rFonts w:ascii="David" w:eastAsia="Times New Roman" w:hAnsi="David" w:cs="David"/>
            <w:rtl/>
          </w:rPr>
          <w:delText>רצף מרכזי של אירועים</w:delText>
        </w:r>
        <w:bookmarkEnd w:id="3267"/>
      </w:del>
    </w:p>
    <w:p w14:paraId="450A8A9A" w14:textId="4F49B7CF" w:rsidR="00A8094B" w:rsidRPr="00985365" w:rsidDel="00F178C2" w:rsidRDefault="00A8094B" w:rsidP="00170E79">
      <w:pPr>
        <w:numPr>
          <w:ilvl w:val="0"/>
          <w:numId w:val="15"/>
        </w:numPr>
        <w:bidi/>
        <w:spacing w:after="0" w:line="480" w:lineRule="auto"/>
        <w:ind w:right="752"/>
        <w:jc w:val="both"/>
        <w:textAlignment w:val="baseline"/>
        <w:rPr>
          <w:del w:id="3269" w:author="Nir Ostrovski [2]" w:date="2018-11-04T20:04:00Z"/>
          <w:rFonts w:ascii="David" w:eastAsia="Times New Roman" w:hAnsi="David" w:cs="David"/>
          <w:color w:val="000000"/>
          <w:sz w:val="24"/>
          <w:szCs w:val="24"/>
          <w:rtl/>
        </w:rPr>
      </w:pPr>
      <w:del w:id="3270" w:author="Nir Ostrovski [2]" w:date="2018-11-04T20:04:00Z">
        <w:r w:rsidRPr="00985365" w:rsidDel="00F178C2">
          <w:rPr>
            <w:rFonts w:ascii="David" w:eastAsia="Times New Roman" w:hAnsi="David" w:cs="David"/>
            <w:color w:val="000000"/>
            <w:sz w:val="24"/>
            <w:szCs w:val="24"/>
            <w:rtl/>
          </w:rPr>
          <w:delText>המשתמש מעיין ברשימת תפקידים רצויים ב"אפיקי קריירה"</w:delText>
        </w:r>
      </w:del>
    </w:p>
    <w:p w14:paraId="4074169A" w14:textId="50AC2554" w:rsidR="00A8094B" w:rsidRPr="00985365" w:rsidDel="00F178C2" w:rsidRDefault="00A8094B" w:rsidP="00170E79">
      <w:pPr>
        <w:numPr>
          <w:ilvl w:val="0"/>
          <w:numId w:val="15"/>
        </w:numPr>
        <w:bidi/>
        <w:spacing w:after="0" w:line="480" w:lineRule="auto"/>
        <w:ind w:right="752"/>
        <w:jc w:val="both"/>
        <w:textAlignment w:val="baseline"/>
        <w:rPr>
          <w:del w:id="3271" w:author="Nir Ostrovski [2]" w:date="2018-11-04T20:04:00Z"/>
          <w:rFonts w:ascii="David" w:eastAsia="Times New Roman" w:hAnsi="David" w:cs="David"/>
          <w:color w:val="000000"/>
          <w:sz w:val="24"/>
          <w:szCs w:val="24"/>
          <w:rtl/>
        </w:rPr>
      </w:pPr>
      <w:del w:id="3272" w:author="Nir Ostrovski [2]" w:date="2018-11-04T20:04:00Z">
        <w:r w:rsidRPr="00985365" w:rsidDel="00F178C2">
          <w:rPr>
            <w:rFonts w:ascii="David" w:eastAsia="Times New Roman" w:hAnsi="David" w:cs="David"/>
            <w:color w:val="000000"/>
            <w:sz w:val="24"/>
            <w:szCs w:val="24"/>
            <w:rtl/>
          </w:rPr>
          <w:delText>המשתמש מסמן את אח</w:delText>
        </w:r>
        <w:r w:rsidR="00C64CB4" w:rsidRPr="00985365" w:rsidDel="00F178C2">
          <w:rPr>
            <w:rFonts w:ascii="David" w:eastAsia="Times New Roman" w:hAnsi="David" w:cs="David"/>
            <w:color w:val="000000"/>
            <w:sz w:val="24"/>
            <w:szCs w:val="24"/>
            <w:rtl/>
          </w:rPr>
          <w:delText>ד</w:delText>
        </w:r>
        <w:r w:rsidRPr="00985365" w:rsidDel="00F178C2">
          <w:rPr>
            <w:rFonts w:ascii="David" w:eastAsia="Times New Roman" w:hAnsi="David" w:cs="David"/>
            <w:color w:val="000000"/>
            <w:sz w:val="24"/>
            <w:szCs w:val="24"/>
            <w:rtl/>
          </w:rPr>
          <w:delText xml:space="preserve"> התפקידים ולוחץ על הוספה</w:delText>
        </w:r>
      </w:del>
    </w:p>
    <w:p w14:paraId="4093F7EC" w14:textId="7720D92F" w:rsidR="00A8094B" w:rsidRPr="00985365" w:rsidDel="00F178C2" w:rsidRDefault="00A8094B" w:rsidP="00170E79">
      <w:pPr>
        <w:numPr>
          <w:ilvl w:val="0"/>
          <w:numId w:val="15"/>
        </w:numPr>
        <w:bidi/>
        <w:spacing w:after="0" w:line="480" w:lineRule="auto"/>
        <w:ind w:right="752"/>
        <w:jc w:val="both"/>
        <w:textAlignment w:val="baseline"/>
        <w:rPr>
          <w:del w:id="3273" w:author="Nir Ostrovski [2]" w:date="2018-11-04T20:04:00Z"/>
          <w:rFonts w:ascii="David" w:eastAsia="Times New Roman" w:hAnsi="David" w:cs="David"/>
          <w:color w:val="000000"/>
          <w:sz w:val="24"/>
          <w:szCs w:val="24"/>
          <w:rtl/>
        </w:rPr>
      </w:pPr>
      <w:del w:id="3274" w:author="Nir Ostrovski [2]" w:date="2018-11-04T20:04:00Z">
        <w:r w:rsidRPr="00985365" w:rsidDel="00F178C2">
          <w:rPr>
            <w:rFonts w:ascii="David" w:eastAsia="Times New Roman" w:hAnsi="David" w:cs="David"/>
            <w:color w:val="000000"/>
            <w:sz w:val="24"/>
            <w:szCs w:val="24"/>
            <w:rtl/>
          </w:rPr>
          <w:delText xml:space="preserve">הפרופיל של הסטודנט מתעדכן בהתאם לפרופיל התפקיד </w:delText>
        </w:r>
      </w:del>
    </w:p>
    <w:p w14:paraId="079AFABF" w14:textId="623DDA94" w:rsidR="00A8094B" w:rsidRPr="00985365" w:rsidDel="00F178C2" w:rsidRDefault="00A8094B" w:rsidP="00F01E68">
      <w:pPr>
        <w:pStyle w:val="Heading3"/>
        <w:bidi/>
        <w:rPr>
          <w:del w:id="3275" w:author="Nir Ostrovski [2]" w:date="2018-11-04T20:04:00Z"/>
          <w:rFonts w:ascii="David" w:eastAsia="Times New Roman" w:hAnsi="David" w:cs="David"/>
          <w:rtl/>
        </w:rPr>
      </w:pPr>
      <w:bookmarkStart w:id="3276" w:name="_Toc523917213"/>
      <w:del w:id="3277"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276"/>
      </w:del>
    </w:p>
    <w:p w14:paraId="5F9214FA" w14:textId="3A5F23D0" w:rsidR="00A8094B" w:rsidRPr="00985365" w:rsidDel="00F178C2" w:rsidRDefault="00A8094B" w:rsidP="00170E79">
      <w:pPr>
        <w:numPr>
          <w:ilvl w:val="0"/>
          <w:numId w:val="16"/>
        </w:numPr>
        <w:bidi/>
        <w:spacing w:after="0" w:line="480" w:lineRule="auto"/>
        <w:ind w:right="752"/>
        <w:jc w:val="both"/>
        <w:textAlignment w:val="baseline"/>
        <w:rPr>
          <w:del w:id="3278" w:author="Nir Ostrovski [2]" w:date="2018-11-04T20:04:00Z"/>
          <w:rFonts w:ascii="David" w:eastAsia="Times New Roman" w:hAnsi="David" w:cs="David"/>
          <w:color w:val="000000"/>
          <w:sz w:val="24"/>
          <w:szCs w:val="24"/>
          <w:rtl/>
        </w:rPr>
      </w:pPr>
      <w:del w:id="3279" w:author="Nir Ostrovski [2]" w:date="2018-11-04T20:04:00Z">
        <w:r w:rsidRPr="00985365" w:rsidDel="00F178C2">
          <w:rPr>
            <w:rFonts w:ascii="David" w:eastAsia="Times New Roman" w:hAnsi="David" w:cs="David"/>
            <w:color w:val="000000"/>
            <w:sz w:val="24"/>
            <w:szCs w:val="24"/>
            <w:rtl/>
          </w:rPr>
          <w:delText xml:space="preserve">תהליך ההתאמה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המשרות שהסטודנט הוסיף לפרופיל</w:delText>
        </w:r>
      </w:del>
    </w:p>
    <w:p w14:paraId="023B9F61" w14:textId="4B6DF945" w:rsidR="00A8094B" w:rsidRPr="00985365" w:rsidDel="00F178C2" w:rsidRDefault="00A8094B" w:rsidP="00170E79">
      <w:pPr>
        <w:numPr>
          <w:ilvl w:val="0"/>
          <w:numId w:val="16"/>
        </w:numPr>
        <w:bidi/>
        <w:spacing w:after="0" w:line="480" w:lineRule="auto"/>
        <w:ind w:right="752"/>
        <w:jc w:val="both"/>
        <w:textAlignment w:val="baseline"/>
        <w:rPr>
          <w:del w:id="3280" w:author="Nir Ostrovski [2]" w:date="2018-11-04T20:04:00Z"/>
          <w:rFonts w:ascii="David" w:eastAsia="Times New Roman" w:hAnsi="David" w:cs="David"/>
          <w:color w:val="000000"/>
          <w:sz w:val="24"/>
          <w:szCs w:val="24"/>
          <w:rtl/>
        </w:rPr>
      </w:pPr>
      <w:del w:id="3281" w:author="Nir Ostrovski [2]" w:date="2018-11-04T20:04:00Z">
        <w:r w:rsidRPr="00985365" w:rsidDel="00F178C2">
          <w:rPr>
            <w:rFonts w:ascii="David" w:eastAsia="Times New Roman" w:hAnsi="David" w:cs="David"/>
            <w:color w:val="000000"/>
            <w:sz w:val="24"/>
            <w:szCs w:val="24"/>
            <w:rtl/>
          </w:rPr>
          <w:delText xml:space="preserve">תהליך הצעות קורסים נוספים לסטודנט </w:delText>
        </w:r>
        <w:r w:rsidR="00C64CB4" w:rsidRPr="00985365" w:rsidDel="00F178C2">
          <w:rPr>
            <w:rFonts w:ascii="David" w:eastAsia="Times New Roman" w:hAnsi="David" w:cs="David"/>
            <w:color w:val="000000"/>
            <w:sz w:val="24"/>
            <w:szCs w:val="24"/>
            <w:rtl/>
          </w:rPr>
          <w:delText>משתפר</w:delText>
        </w:r>
        <w:r w:rsidRPr="00985365" w:rsidDel="00F178C2">
          <w:rPr>
            <w:rFonts w:ascii="David" w:eastAsia="Times New Roman" w:hAnsi="David" w:cs="David"/>
            <w:color w:val="000000"/>
            <w:sz w:val="24"/>
            <w:szCs w:val="24"/>
            <w:rtl/>
          </w:rPr>
          <w:delText xml:space="preserve"> על בסיס התפקידים שהסטודנט הוסיף לפרופיל</w:delText>
        </w:r>
      </w:del>
    </w:p>
    <w:p w14:paraId="445DF693" w14:textId="596DEBBE" w:rsidR="00A8094B" w:rsidRPr="00985365" w:rsidDel="00F178C2" w:rsidRDefault="00A8094B" w:rsidP="00F01E68">
      <w:pPr>
        <w:pStyle w:val="Heading3"/>
        <w:bidi/>
        <w:rPr>
          <w:del w:id="3282" w:author="Nir Ostrovski [2]" w:date="2018-11-04T20:04:00Z"/>
          <w:rFonts w:ascii="David" w:eastAsia="Times New Roman" w:hAnsi="David" w:cs="David"/>
          <w:rtl/>
        </w:rPr>
      </w:pPr>
      <w:bookmarkStart w:id="3283" w:name="_Toc523917214"/>
      <w:del w:id="3284" w:author="Nir Ostrovski [2]" w:date="2018-11-04T20:04:00Z">
        <w:r w:rsidRPr="00985365" w:rsidDel="00F178C2">
          <w:rPr>
            <w:rFonts w:ascii="David" w:eastAsia="Times New Roman" w:hAnsi="David" w:cs="David"/>
            <w:rtl/>
          </w:rPr>
          <w:delText>רצף חלופי של אירועים</w:delText>
        </w:r>
        <w:bookmarkEnd w:id="3283"/>
      </w:del>
    </w:p>
    <w:p w14:paraId="63C930EE" w14:textId="68F9C1BF" w:rsidR="00A8094B" w:rsidRPr="00985365" w:rsidDel="00F178C2" w:rsidRDefault="00A8094B" w:rsidP="00170E79">
      <w:pPr>
        <w:numPr>
          <w:ilvl w:val="0"/>
          <w:numId w:val="17"/>
        </w:numPr>
        <w:bidi/>
        <w:spacing w:after="0" w:line="480" w:lineRule="auto"/>
        <w:ind w:right="752"/>
        <w:jc w:val="both"/>
        <w:textAlignment w:val="baseline"/>
        <w:rPr>
          <w:del w:id="3285" w:author="Nir Ostrovski [2]" w:date="2018-11-04T20:04:00Z"/>
          <w:rFonts w:ascii="David" w:eastAsia="Times New Roman" w:hAnsi="David" w:cs="David"/>
          <w:color w:val="000000"/>
          <w:sz w:val="24"/>
          <w:szCs w:val="24"/>
          <w:rtl/>
        </w:rPr>
      </w:pPr>
      <w:del w:id="3286" w:author="Nir Ostrovski [2]" w:date="2018-11-04T20:04:00Z">
        <w:r w:rsidRPr="00985365" w:rsidDel="00F178C2">
          <w:rPr>
            <w:rFonts w:ascii="David" w:eastAsia="Times New Roman" w:hAnsi="David" w:cs="David"/>
            <w:color w:val="000000"/>
            <w:sz w:val="24"/>
            <w:szCs w:val="24"/>
            <w:rtl/>
          </w:rPr>
          <w:delText>הסטודנט לא הוסיף תפקיד לפרופיל</w:delText>
        </w:r>
      </w:del>
    </w:p>
    <w:p w14:paraId="38670EE6" w14:textId="71640D36" w:rsidR="00A8094B" w:rsidRPr="00985365" w:rsidDel="00F178C2" w:rsidRDefault="00A8094B" w:rsidP="00C64CB4">
      <w:pPr>
        <w:bidi/>
        <w:spacing w:after="0" w:line="480" w:lineRule="auto"/>
        <w:ind w:hanging="360"/>
        <w:jc w:val="both"/>
        <w:rPr>
          <w:del w:id="3287" w:author="Nir Ostrovski [2]" w:date="2018-11-04T20:04:00Z"/>
          <w:rFonts w:ascii="David" w:eastAsia="Times New Roman" w:hAnsi="David" w:cs="David"/>
          <w:sz w:val="24"/>
          <w:szCs w:val="24"/>
        </w:rPr>
      </w:pPr>
      <w:del w:id="3288"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64B371BB" w14:textId="22E9BA60" w:rsidR="00A8094B" w:rsidRPr="00985365" w:rsidDel="00F178C2" w:rsidRDefault="00A8094B" w:rsidP="00A8094B">
      <w:pPr>
        <w:pStyle w:val="Heading2"/>
        <w:bidi/>
        <w:rPr>
          <w:del w:id="3289" w:author="Nir Ostrovski [2]" w:date="2018-11-04T20:04:00Z"/>
          <w:rFonts w:ascii="David" w:hAnsi="David" w:cs="David"/>
          <w:sz w:val="24"/>
          <w:szCs w:val="24"/>
        </w:rPr>
      </w:pPr>
      <w:bookmarkStart w:id="3290" w:name="_Toc523917430"/>
      <w:del w:id="3291" w:author="Nir Ostrovski [2]" w:date="2018-11-04T20:04:00Z">
        <w:r w:rsidRPr="00985365" w:rsidDel="00F178C2">
          <w:rPr>
            <w:rFonts w:ascii="David" w:hAnsi="David" w:cs="David"/>
            <w:sz w:val="24"/>
            <w:szCs w:val="24"/>
            <w:rtl/>
          </w:rPr>
          <w:delText>פרסום משרה</w:delText>
        </w:r>
        <w:bookmarkEnd w:id="3290"/>
        <w:r w:rsidRPr="00985365" w:rsidDel="00F178C2">
          <w:rPr>
            <w:rFonts w:ascii="David" w:eastAsia="Times New Roman" w:hAnsi="David" w:cs="David"/>
            <w:sz w:val="24"/>
            <w:szCs w:val="24"/>
          </w:rPr>
          <w:br/>
        </w:r>
      </w:del>
    </w:p>
    <w:p w14:paraId="531F0D84" w14:textId="31A79734" w:rsidR="00A8094B" w:rsidRPr="00985365" w:rsidDel="00F178C2" w:rsidRDefault="00A8094B" w:rsidP="00A8094B">
      <w:pPr>
        <w:bidi/>
        <w:spacing w:after="0" w:line="240" w:lineRule="auto"/>
        <w:ind w:hanging="360"/>
        <w:jc w:val="center"/>
        <w:rPr>
          <w:del w:id="3292" w:author="Nir Ostrovski [2]" w:date="2018-11-04T20:04:00Z"/>
          <w:rFonts w:ascii="David" w:eastAsia="Times New Roman" w:hAnsi="David" w:cs="David"/>
          <w:color w:val="000000"/>
          <w:sz w:val="24"/>
          <w:szCs w:val="24"/>
          <w:rtl/>
        </w:rPr>
      </w:pPr>
      <w:del w:id="3293" w:author="Nir Ostrovski [2]" w:date="2018-11-04T20:04:00Z">
        <w:r w:rsidRPr="00985365" w:rsidDel="00F178C2">
          <w:rPr>
            <w:rFonts w:ascii="David" w:eastAsia="Times New Roman" w:hAnsi="David" w:cs="David"/>
            <w:noProof/>
            <w:sz w:val="24"/>
            <w:szCs w:val="24"/>
          </w:rPr>
          <w:drawing>
            <wp:inline distT="0" distB="0" distL="0" distR="0" wp14:anchorId="62453D54" wp14:editId="154EA559">
              <wp:extent cx="5059680" cy="1912620"/>
              <wp:effectExtent l="0" t="0" r="7620" b="0"/>
              <wp:docPr id="77" name="Picture 77" descr="https://lh6.googleusercontent.com/uiS0MBNjt5QOmiVleFK5jAXjgvnBf-kSMoRhu00l0uytUxXLrxa_gfy9m5p9EvozvzvSi5Aq3yRhq4dPZussNkjCb6xuGaG7NLiH4x2WtURBU-ZF-4JcNV-CTgI5mpPNbDdJDB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lh6.googleusercontent.com/uiS0MBNjt5QOmiVleFK5jAXjgvnBf-kSMoRhu00l0uytUxXLrxa_gfy9m5p9EvozvzvSi5Aq3yRhq4dPZussNkjCb6xuGaG7NLiH4x2WtURBU-ZF-4JcNV-CTgI5mpPNbDdJDB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680" cy="1912620"/>
                      </a:xfrm>
                      <a:prstGeom prst="rect">
                        <a:avLst/>
                      </a:prstGeom>
                      <a:noFill/>
                      <a:ln>
                        <a:noFill/>
                      </a:ln>
                    </pic:spPr>
                  </pic:pic>
                </a:graphicData>
              </a:graphic>
            </wp:inline>
          </w:drawing>
        </w:r>
      </w:del>
    </w:p>
    <w:p w14:paraId="69566115" w14:textId="05606655" w:rsidR="00C64CB4" w:rsidRPr="00985365" w:rsidDel="00F178C2" w:rsidRDefault="00C64CB4" w:rsidP="00A8094B">
      <w:pPr>
        <w:bidi/>
        <w:spacing w:after="0" w:line="240" w:lineRule="auto"/>
        <w:ind w:hanging="360"/>
        <w:rPr>
          <w:del w:id="3294" w:author="Nir Ostrovski [2]" w:date="2018-11-04T20:04:00Z"/>
          <w:rFonts w:ascii="David" w:eastAsia="Times New Roman" w:hAnsi="David" w:cs="David"/>
          <w:color w:val="000000"/>
          <w:sz w:val="24"/>
          <w:szCs w:val="24"/>
          <w:rtl/>
        </w:rPr>
      </w:pPr>
    </w:p>
    <w:p w14:paraId="31D7648E" w14:textId="5E428672" w:rsidR="00C64CB4" w:rsidRPr="00985365" w:rsidDel="00F178C2" w:rsidRDefault="00C64CB4" w:rsidP="00C64CB4">
      <w:pPr>
        <w:bidi/>
        <w:spacing w:after="0" w:line="480" w:lineRule="auto"/>
        <w:ind w:hanging="360"/>
        <w:jc w:val="both"/>
        <w:rPr>
          <w:del w:id="3295" w:author="Nir Ostrovski [2]" w:date="2018-11-04T20:04:00Z"/>
          <w:rFonts w:ascii="David" w:eastAsia="Times New Roman" w:hAnsi="David" w:cs="David"/>
          <w:color w:val="000000"/>
          <w:sz w:val="24"/>
          <w:szCs w:val="24"/>
          <w:rtl/>
        </w:rPr>
      </w:pPr>
    </w:p>
    <w:p w14:paraId="1AF3BE6F" w14:textId="0075D81D" w:rsidR="00BA6067" w:rsidRPr="00985365" w:rsidDel="00F178C2" w:rsidRDefault="00A8094B" w:rsidP="00F01E68">
      <w:pPr>
        <w:pStyle w:val="Heading3"/>
        <w:bidi/>
        <w:rPr>
          <w:del w:id="3296" w:author="Nir Ostrovski [2]" w:date="2018-11-04T20:04:00Z"/>
          <w:rFonts w:ascii="David" w:eastAsia="Times New Roman" w:hAnsi="David" w:cs="David"/>
          <w:rtl/>
        </w:rPr>
      </w:pPr>
      <w:bookmarkStart w:id="3297" w:name="_Toc523917216"/>
      <w:del w:id="3298" w:author="Nir Ostrovski [2]" w:date="2018-11-04T20:04:00Z">
        <w:r w:rsidRPr="00985365" w:rsidDel="00F178C2">
          <w:rPr>
            <w:rFonts w:ascii="David" w:eastAsia="Times New Roman" w:hAnsi="David" w:cs="David"/>
            <w:rtl/>
          </w:rPr>
          <w:delText>שחקנים</w:delText>
        </w:r>
        <w:bookmarkEnd w:id="3297"/>
        <w:r w:rsidRPr="00985365" w:rsidDel="00F178C2">
          <w:rPr>
            <w:rFonts w:ascii="David" w:eastAsia="Times New Roman" w:hAnsi="David" w:cs="David"/>
            <w:rtl/>
          </w:rPr>
          <w:delText xml:space="preserve"> </w:delText>
        </w:r>
      </w:del>
    </w:p>
    <w:p w14:paraId="2F397414" w14:textId="14E51478" w:rsidR="00A8094B" w:rsidRPr="00985365" w:rsidDel="00F178C2" w:rsidRDefault="00A8094B" w:rsidP="00647373">
      <w:pPr>
        <w:bidi/>
        <w:spacing w:after="0" w:line="480" w:lineRule="auto"/>
        <w:ind w:hanging="360"/>
        <w:jc w:val="both"/>
        <w:rPr>
          <w:del w:id="3299" w:author="Nir Ostrovski [2]" w:date="2018-11-04T20:04:00Z"/>
          <w:rFonts w:ascii="David" w:eastAsia="Times New Roman" w:hAnsi="David" w:cs="David"/>
          <w:sz w:val="24"/>
          <w:szCs w:val="24"/>
        </w:rPr>
      </w:pPr>
      <w:del w:id="3300" w:author="Nir Ostrovski [2]" w:date="2018-11-04T20:04:00Z">
        <w:r w:rsidRPr="00985365" w:rsidDel="00F178C2">
          <w:rPr>
            <w:rFonts w:ascii="David" w:eastAsia="Times New Roman" w:hAnsi="David" w:cs="David"/>
            <w:color w:val="000000"/>
            <w:sz w:val="24"/>
            <w:szCs w:val="24"/>
            <w:rtl/>
          </w:rPr>
          <w:delText>מעסיק</w:delText>
        </w:r>
        <w:r w:rsidR="00C64CB4" w:rsidRPr="00985365" w:rsidDel="00F178C2">
          <w:rPr>
            <w:rFonts w:ascii="David" w:eastAsia="Times New Roman" w:hAnsi="David" w:cs="David"/>
            <w:color w:val="000000"/>
            <w:sz w:val="24"/>
            <w:szCs w:val="24"/>
            <w:rtl/>
          </w:rPr>
          <w:delText>ים</w:delText>
        </w:r>
      </w:del>
    </w:p>
    <w:p w14:paraId="2D48A275" w14:textId="3E3937C0" w:rsidR="00BA6067" w:rsidRPr="00985365" w:rsidDel="00F178C2" w:rsidRDefault="00A8094B" w:rsidP="00F01E68">
      <w:pPr>
        <w:pStyle w:val="Heading3"/>
        <w:bidi/>
        <w:rPr>
          <w:del w:id="3301" w:author="Nir Ostrovski [2]" w:date="2018-11-04T20:04:00Z"/>
          <w:rFonts w:ascii="David" w:eastAsia="Times New Roman" w:hAnsi="David" w:cs="David"/>
          <w:rtl/>
        </w:rPr>
      </w:pPr>
      <w:bookmarkStart w:id="3302" w:name="_Toc523917217"/>
      <w:del w:id="3303" w:author="Nir Ostrovski [2]" w:date="2018-11-04T20:04:00Z">
        <w:r w:rsidRPr="00985365" w:rsidDel="00F178C2">
          <w:rPr>
            <w:rFonts w:ascii="David" w:eastAsia="Times New Roman" w:hAnsi="David" w:cs="David"/>
            <w:rtl/>
          </w:rPr>
          <w:delText>תנאי כניסה</w:delText>
        </w:r>
        <w:bookmarkEnd w:id="3302"/>
        <w:r w:rsidRPr="00985365" w:rsidDel="00F178C2">
          <w:rPr>
            <w:rFonts w:ascii="David" w:eastAsia="Times New Roman" w:hAnsi="David" w:cs="David"/>
            <w:rtl/>
          </w:rPr>
          <w:delText xml:space="preserve"> </w:delText>
        </w:r>
      </w:del>
    </w:p>
    <w:p w14:paraId="4A26EA99" w14:textId="4871C3E1" w:rsidR="00A8094B" w:rsidRPr="00985365" w:rsidDel="00F178C2" w:rsidRDefault="00A8094B" w:rsidP="00647373">
      <w:pPr>
        <w:bidi/>
        <w:spacing w:after="0" w:line="480" w:lineRule="auto"/>
        <w:ind w:hanging="360"/>
        <w:jc w:val="both"/>
        <w:rPr>
          <w:del w:id="3304" w:author="Nir Ostrovski [2]" w:date="2018-11-04T20:04:00Z"/>
          <w:rFonts w:ascii="David" w:eastAsia="Times New Roman" w:hAnsi="David" w:cs="David"/>
          <w:sz w:val="24"/>
          <w:szCs w:val="24"/>
          <w:rtl/>
        </w:rPr>
      </w:pPr>
      <w:del w:id="3305" w:author="Nir Ostrovski [2]" w:date="2018-11-04T20:04:00Z">
        <w:r w:rsidRPr="00985365" w:rsidDel="00F178C2">
          <w:rPr>
            <w:rFonts w:ascii="David" w:eastAsia="Times New Roman" w:hAnsi="David" w:cs="David"/>
            <w:color w:val="000000"/>
            <w:sz w:val="24"/>
            <w:szCs w:val="24"/>
            <w:rtl/>
          </w:rPr>
          <w:delText>המעסיק נכנס לעמוד פרסום משרה חדשה</w:delText>
        </w:r>
      </w:del>
    </w:p>
    <w:p w14:paraId="01B8A002" w14:textId="65CBD58E" w:rsidR="00BA6067" w:rsidRPr="00985365" w:rsidDel="00F178C2" w:rsidRDefault="00A8094B" w:rsidP="00F01E68">
      <w:pPr>
        <w:pStyle w:val="Heading3"/>
        <w:bidi/>
        <w:rPr>
          <w:del w:id="3306" w:author="Nir Ostrovski [2]" w:date="2018-11-04T20:04:00Z"/>
          <w:rFonts w:ascii="David" w:eastAsia="Times New Roman" w:hAnsi="David" w:cs="David"/>
          <w:rtl/>
        </w:rPr>
      </w:pPr>
      <w:bookmarkStart w:id="3307" w:name="_Toc523917218"/>
      <w:del w:id="3308" w:author="Nir Ostrovski [2]" w:date="2018-11-04T20:04:00Z">
        <w:r w:rsidRPr="00985365" w:rsidDel="00F178C2">
          <w:rPr>
            <w:rFonts w:ascii="David" w:eastAsia="Times New Roman" w:hAnsi="David" w:cs="David"/>
            <w:rtl/>
          </w:rPr>
          <w:delText>תנאי יציאה</w:delText>
        </w:r>
        <w:bookmarkEnd w:id="3307"/>
      </w:del>
    </w:p>
    <w:p w14:paraId="5202C66C" w14:textId="60744A90" w:rsidR="00A8094B" w:rsidRPr="00985365" w:rsidDel="00F178C2" w:rsidRDefault="00A8094B" w:rsidP="00647373">
      <w:pPr>
        <w:bidi/>
        <w:spacing w:after="0" w:line="480" w:lineRule="auto"/>
        <w:ind w:hanging="360"/>
        <w:jc w:val="both"/>
        <w:rPr>
          <w:del w:id="3309" w:author="Nir Ostrovski [2]" w:date="2018-11-04T20:04:00Z"/>
          <w:rFonts w:ascii="David" w:eastAsia="Times New Roman" w:hAnsi="David" w:cs="David"/>
          <w:sz w:val="24"/>
          <w:szCs w:val="24"/>
          <w:rtl/>
        </w:rPr>
      </w:pPr>
      <w:del w:id="3310" w:author="Nir Ostrovski [2]" w:date="2018-11-04T20:04:00Z">
        <w:r w:rsidRPr="00985365" w:rsidDel="00F178C2">
          <w:rPr>
            <w:rFonts w:ascii="David" w:eastAsia="Times New Roman" w:hAnsi="David" w:cs="David"/>
            <w:color w:val="000000"/>
            <w:sz w:val="24"/>
            <w:szCs w:val="24"/>
            <w:rtl/>
          </w:rPr>
          <w:delText>מעבר לעמוד אחר באתר</w:delText>
        </w:r>
      </w:del>
    </w:p>
    <w:p w14:paraId="4F830B14" w14:textId="66AED639" w:rsidR="00A8094B" w:rsidRPr="00985365" w:rsidDel="00F178C2" w:rsidRDefault="00A8094B" w:rsidP="00F01E68">
      <w:pPr>
        <w:pStyle w:val="Heading3"/>
        <w:bidi/>
        <w:rPr>
          <w:del w:id="3311" w:author="Nir Ostrovski [2]" w:date="2018-11-04T20:04:00Z"/>
          <w:rFonts w:ascii="David" w:eastAsia="Times New Roman" w:hAnsi="David" w:cs="David"/>
          <w:rtl/>
        </w:rPr>
      </w:pPr>
      <w:bookmarkStart w:id="3312" w:name="_Toc523917219"/>
      <w:del w:id="3313" w:author="Nir Ostrovski [2]" w:date="2018-11-04T20:04:00Z">
        <w:r w:rsidRPr="00985365" w:rsidDel="00F178C2">
          <w:rPr>
            <w:rFonts w:ascii="David" w:eastAsia="Times New Roman" w:hAnsi="David" w:cs="David"/>
            <w:rtl/>
          </w:rPr>
          <w:delText>רצף מרכזי של אירועים</w:delText>
        </w:r>
        <w:bookmarkEnd w:id="3312"/>
      </w:del>
    </w:p>
    <w:p w14:paraId="714CE30B" w14:textId="3F93CAC3" w:rsidR="00A8094B" w:rsidRPr="00985365" w:rsidDel="00F178C2" w:rsidRDefault="00A8094B" w:rsidP="0093695A">
      <w:pPr>
        <w:numPr>
          <w:ilvl w:val="0"/>
          <w:numId w:val="18"/>
        </w:numPr>
        <w:bidi/>
        <w:spacing w:after="0" w:line="480" w:lineRule="auto"/>
        <w:ind w:right="752"/>
        <w:jc w:val="both"/>
        <w:textAlignment w:val="baseline"/>
        <w:rPr>
          <w:del w:id="3314" w:author="Nir Ostrovski [2]" w:date="2018-11-04T20:04:00Z"/>
          <w:rFonts w:ascii="David" w:eastAsia="Times New Roman" w:hAnsi="David" w:cs="David"/>
          <w:color w:val="000000"/>
          <w:sz w:val="24"/>
          <w:szCs w:val="24"/>
          <w:rtl/>
        </w:rPr>
      </w:pPr>
      <w:del w:id="3315" w:author="Nir Ostrovski [2]" w:date="2018-11-04T20:04:00Z">
        <w:r w:rsidRPr="00985365" w:rsidDel="00F178C2">
          <w:rPr>
            <w:rFonts w:ascii="David" w:eastAsia="Times New Roman" w:hAnsi="David" w:cs="David"/>
            <w:color w:val="000000"/>
            <w:sz w:val="24"/>
            <w:szCs w:val="24"/>
            <w:rtl/>
          </w:rPr>
          <w:delText xml:space="preserve">המעסיק </w:delText>
        </w:r>
        <w:r w:rsidR="00C64CB4" w:rsidRPr="00985365" w:rsidDel="00F178C2">
          <w:rPr>
            <w:rFonts w:ascii="David" w:eastAsia="Times New Roman" w:hAnsi="David" w:cs="David"/>
            <w:color w:val="000000"/>
            <w:sz w:val="24"/>
            <w:szCs w:val="24"/>
            <w:rtl/>
          </w:rPr>
          <w:delText>מוסיף</w:delText>
        </w:r>
        <w:r w:rsidR="0093695A" w:rsidRPr="00985365" w:rsidDel="00F178C2">
          <w:rPr>
            <w:rFonts w:ascii="David" w:eastAsia="Times New Roman" w:hAnsi="David" w:cs="David"/>
            <w:color w:val="000000"/>
            <w:sz w:val="24"/>
            <w:szCs w:val="24"/>
            <w:rtl/>
          </w:rPr>
          <w:delText xml:space="preserve"> למערכת</w:delText>
        </w:r>
        <w:r w:rsidRPr="00985365" w:rsidDel="00F178C2">
          <w:rPr>
            <w:rFonts w:ascii="David" w:eastAsia="Times New Roman" w:hAnsi="David" w:cs="David"/>
            <w:color w:val="000000"/>
            <w:sz w:val="24"/>
            <w:szCs w:val="24"/>
            <w:rtl/>
          </w:rPr>
          <w:delText xml:space="preserve"> רשימת משרות</w:delText>
        </w:r>
        <w:r w:rsidR="00C64CB4" w:rsidRPr="00985365" w:rsidDel="00F178C2">
          <w:rPr>
            <w:rFonts w:ascii="David" w:eastAsia="Times New Roman" w:hAnsi="David" w:cs="David"/>
            <w:color w:val="000000"/>
            <w:sz w:val="24"/>
            <w:szCs w:val="24"/>
            <w:rtl/>
          </w:rPr>
          <w:delText xml:space="preserve"> פתוחות אליהן מעוניין לגייס.</w:delText>
        </w:r>
      </w:del>
    </w:p>
    <w:p w14:paraId="2DAF029A" w14:textId="782128C6" w:rsidR="00A8094B" w:rsidRPr="00985365" w:rsidDel="00F178C2" w:rsidRDefault="00A8094B" w:rsidP="00170E79">
      <w:pPr>
        <w:numPr>
          <w:ilvl w:val="0"/>
          <w:numId w:val="18"/>
        </w:numPr>
        <w:bidi/>
        <w:spacing w:after="0" w:line="480" w:lineRule="auto"/>
        <w:ind w:right="752"/>
        <w:jc w:val="both"/>
        <w:textAlignment w:val="baseline"/>
        <w:rPr>
          <w:del w:id="3316" w:author="Nir Ostrovski [2]" w:date="2018-11-04T20:04:00Z"/>
          <w:rFonts w:ascii="David" w:eastAsia="Times New Roman" w:hAnsi="David" w:cs="David"/>
          <w:color w:val="000000"/>
          <w:sz w:val="24"/>
          <w:szCs w:val="24"/>
          <w:rtl/>
        </w:rPr>
      </w:pPr>
      <w:del w:id="3317" w:author="Nir Ostrovski [2]" w:date="2018-11-04T20:04:00Z">
        <w:r w:rsidRPr="00985365" w:rsidDel="00F178C2">
          <w:rPr>
            <w:rFonts w:ascii="David" w:eastAsia="Times New Roman" w:hAnsi="David" w:cs="David"/>
            <w:color w:val="000000"/>
            <w:sz w:val="24"/>
            <w:szCs w:val="24"/>
            <w:rtl/>
          </w:rPr>
          <w:delText>המעסיק לוחץ על כפתור פרסום</w:delText>
        </w:r>
        <w:r w:rsidR="00C64CB4" w:rsidRPr="00985365" w:rsidDel="00F178C2">
          <w:rPr>
            <w:rFonts w:ascii="David" w:eastAsia="Times New Roman" w:hAnsi="David" w:cs="David"/>
            <w:color w:val="000000"/>
            <w:sz w:val="24"/>
            <w:szCs w:val="24"/>
            <w:rtl/>
          </w:rPr>
          <w:delText>.</w:delText>
        </w:r>
      </w:del>
    </w:p>
    <w:p w14:paraId="2E038D1C" w14:textId="1524DE05" w:rsidR="00A8094B" w:rsidRPr="00985365" w:rsidDel="00F178C2" w:rsidRDefault="00A8094B" w:rsidP="00F01E68">
      <w:pPr>
        <w:pStyle w:val="Heading3"/>
        <w:bidi/>
        <w:rPr>
          <w:del w:id="3318" w:author="Nir Ostrovski [2]" w:date="2018-11-04T20:04:00Z"/>
          <w:rFonts w:ascii="David" w:eastAsia="Times New Roman" w:hAnsi="David" w:cs="David"/>
          <w:rtl/>
        </w:rPr>
      </w:pPr>
      <w:bookmarkStart w:id="3319" w:name="_Toc523917220"/>
      <w:del w:id="332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bookmarkEnd w:id="3319"/>
      </w:del>
    </w:p>
    <w:p w14:paraId="594949BB" w14:textId="42661BEA" w:rsidR="00A8094B" w:rsidRPr="00985365" w:rsidDel="00F178C2" w:rsidRDefault="00A8094B" w:rsidP="00170E79">
      <w:pPr>
        <w:numPr>
          <w:ilvl w:val="0"/>
          <w:numId w:val="19"/>
        </w:numPr>
        <w:bidi/>
        <w:spacing w:after="0" w:line="480" w:lineRule="auto"/>
        <w:ind w:right="752"/>
        <w:jc w:val="both"/>
        <w:textAlignment w:val="baseline"/>
        <w:rPr>
          <w:del w:id="3321" w:author="Nir Ostrovski [2]" w:date="2018-11-04T20:04:00Z"/>
          <w:rFonts w:ascii="David" w:eastAsia="Times New Roman" w:hAnsi="David" w:cs="David"/>
          <w:color w:val="000000"/>
          <w:sz w:val="24"/>
          <w:szCs w:val="24"/>
          <w:rtl/>
        </w:rPr>
      </w:pPr>
      <w:del w:id="3322" w:author="Nir Ostrovski [2]" w:date="2018-11-04T20:04:00Z">
        <w:r w:rsidRPr="00985365" w:rsidDel="00F178C2">
          <w:rPr>
            <w:rFonts w:ascii="David" w:eastAsia="Times New Roman" w:hAnsi="David" w:cs="David"/>
            <w:color w:val="000000"/>
            <w:sz w:val="24"/>
            <w:szCs w:val="24"/>
            <w:rtl/>
          </w:rPr>
          <w:delText>המשרה נכנסה למאגר המשרות המפורסמות של החברה</w:delText>
        </w:r>
      </w:del>
    </w:p>
    <w:p w14:paraId="6B9E6D9D" w14:textId="424041EF" w:rsidR="00A8094B" w:rsidRPr="00985365" w:rsidDel="00F178C2" w:rsidRDefault="00A8094B" w:rsidP="00170E79">
      <w:pPr>
        <w:numPr>
          <w:ilvl w:val="0"/>
          <w:numId w:val="19"/>
        </w:numPr>
        <w:bidi/>
        <w:spacing w:after="0" w:line="480" w:lineRule="auto"/>
        <w:ind w:right="752"/>
        <w:jc w:val="both"/>
        <w:textAlignment w:val="baseline"/>
        <w:rPr>
          <w:del w:id="3323" w:author="Nir Ostrovski [2]" w:date="2018-11-04T20:04:00Z"/>
          <w:rFonts w:ascii="David" w:eastAsia="Times New Roman" w:hAnsi="David" w:cs="David"/>
          <w:color w:val="000000"/>
          <w:sz w:val="24"/>
          <w:szCs w:val="24"/>
          <w:rtl/>
        </w:rPr>
      </w:pPr>
      <w:del w:id="3324" w:author="Nir Ostrovski [2]" w:date="2018-11-04T20:04:00Z">
        <w:r w:rsidRPr="00985365" w:rsidDel="00F178C2">
          <w:rPr>
            <w:rFonts w:ascii="David" w:eastAsia="Times New Roman" w:hAnsi="David" w:cs="David"/>
            <w:color w:val="000000"/>
            <w:sz w:val="24"/>
            <w:szCs w:val="24"/>
            <w:rtl/>
          </w:rPr>
          <w:delText>התאמות מתחילות להעלות עבור המשרה שפורסמה</w:delText>
        </w:r>
      </w:del>
    </w:p>
    <w:p w14:paraId="37E00258" w14:textId="39C309DE" w:rsidR="00A8094B" w:rsidRPr="00985365" w:rsidDel="00F178C2" w:rsidRDefault="00A8094B" w:rsidP="00F01E68">
      <w:pPr>
        <w:pStyle w:val="Heading3"/>
        <w:bidi/>
        <w:rPr>
          <w:del w:id="3325" w:author="Nir Ostrovski [2]" w:date="2018-11-04T20:04:00Z"/>
          <w:rFonts w:ascii="David" w:eastAsia="Times New Roman" w:hAnsi="David" w:cs="David"/>
          <w:rtl/>
        </w:rPr>
      </w:pPr>
      <w:bookmarkStart w:id="3326" w:name="_Toc523917221"/>
      <w:del w:id="3327" w:author="Nir Ostrovski [2]" w:date="2018-11-04T20:04:00Z">
        <w:r w:rsidRPr="00985365" w:rsidDel="00F178C2">
          <w:rPr>
            <w:rFonts w:ascii="David" w:eastAsia="Times New Roman" w:hAnsi="David" w:cs="David"/>
            <w:rtl/>
          </w:rPr>
          <w:delText>רצף חלופי של אירועים</w:delText>
        </w:r>
        <w:bookmarkEnd w:id="3326"/>
      </w:del>
    </w:p>
    <w:p w14:paraId="27C6A96F" w14:textId="0A5E5F85" w:rsidR="00A8094B" w:rsidRPr="00985365" w:rsidDel="00F178C2" w:rsidRDefault="00A8094B" w:rsidP="00170E79">
      <w:pPr>
        <w:numPr>
          <w:ilvl w:val="0"/>
          <w:numId w:val="20"/>
        </w:numPr>
        <w:bidi/>
        <w:spacing w:after="0" w:line="480" w:lineRule="auto"/>
        <w:ind w:right="752"/>
        <w:jc w:val="both"/>
        <w:textAlignment w:val="baseline"/>
        <w:rPr>
          <w:del w:id="3328" w:author="Nir Ostrovski [2]" w:date="2018-11-04T20:04:00Z"/>
          <w:rFonts w:ascii="David" w:eastAsia="Times New Roman" w:hAnsi="David" w:cs="David"/>
          <w:color w:val="000000"/>
          <w:sz w:val="24"/>
          <w:szCs w:val="24"/>
          <w:rtl/>
        </w:rPr>
      </w:pPr>
      <w:del w:id="3329" w:author="Nir Ostrovski [2]" w:date="2018-11-04T20:04:00Z">
        <w:r w:rsidRPr="00985365" w:rsidDel="00F178C2">
          <w:rPr>
            <w:rFonts w:ascii="David" w:eastAsia="Times New Roman" w:hAnsi="David" w:cs="David"/>
            <w:color w:val="000000"/>
            <w:sz w:val="24"/>
            <w:szCs w:val="24"/>
            <w:rtl/>
          </w:rPr>
          <w:delText>המעסיק לא פרסם משרות</w:delText>
        </w:r>
      </w:del>
    </w:p>
    <w:p w14:paraId="0B5EDB66" w14:textId="001306D1" w:rsidR="00A8094B" w:rsidRPr="00985365" w:rsidDel="00F178C2" w:rsidRDefault="00A8094B" w:rsidP="00C64CB4">
      <w:pPr>
        <w:bidi/>
        <w:spacing w:after="0" w:line="480" w:lineRule="auto"/>
        <w:jc w:val="both"/>
        <w:rPr>
          <w:del w:id="3330" w:author="Nir Ostrovski [2]" w:date="2018-11-04T20:04:00Z"/>
          <w:rFonts w:ascii="David" w:eastAsia="Times New Roman" w:hAnsi="David" w:cs="David"/>
          <w:sz w:val="24"/>
          <w:szCs w:val="24"/>
        </w:rPr>
      </w:pPr>
      <w:del w:id="333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511383E3" w14:textId="74F93A4B" w:rsidR="00A8094B" w:rsidRPr="00985365" w:rsidDel="00F178C2" w:rsidRDefault="00A8094B" w:rsidP="00A8094B">
      <w:pPr>
        <w:bidi/>
        <w:rPr>
          <w:del w:id="3332" w:author="Nir Ostrovski [2]" w:date="2018-11-04T20:04:00Z"/>
          <w:rFonts w:ascii="David" w:hAnsi="David" w:cs="David"/>
          <w:sz w:val="24"/>
          <w:szCs w:val="24"/>
          <w:rtl/>
        </w:rPr>
      </w:pPr>
    </w:p>
    <w:p w14:paraId="74B77F44" w14:textId="597F9768" w:rsidR="00A8094B" w:rsidRPr="00985365" w:rsidDel="00F178C2" w:rsidRDefault="00A8094B" w:rsidP="00A8094B">
      <w:pPr>
        <w:pStyle w:val="Heading2"/>
        <w:bidi/>
        <w:rPr>
          <w:del w:id="3333" w:author="Nir Ostrovski [2]" w:date="2018-11-04T20:04:00Z"/>
          <w:rFonts w:ascii="David" w:hAnsi="David" w:cs="David"/>
          <w:sz w:val="24"/>
          <w:szCs w:val="24"/>
        </w:rPr>
      </w:pPr>
      <w:bookmarkStart w:id="3334" w:name="_Toc523917431"/>
      <w:del w:id="3335" w:author="Nir Ostrovski [2]" w:date="2018-11-04T20:04:00Z">
        <w:r w:rsidRPr="00985365" w:rsidDel="00F178C2">
          <w:rPr>
            <w:rFonts w:ascii="David" w:hAnsi="David" w:cs="David"/>
            <w:sz w:val="24"/>
            <w:szCs w:val="24"/>
            <w:rtl/>
          </w:rPr>
          <w:delText>התאמה בין משרה לסטודנט</w:delText>
        </w:r>
        <w:bookmarkEnd w:id="3334"/>
        <w:r w:rsidRPr="00985365" w:rsidDel="00F178C2">
          <w:rPr>
            <w:rFonts w:ascii="David" w:hAnsi="David" w:cs="David"/>
            <w:sz w:val="24"/>
            <w:szCs w:val="24"/>
          </w:rPr>
          <w:br/>
        </w:r>
      </w:del>
    </w:p>
    <w:p w14:paraId="3E9A51CF" w14:textId="3DD9BE90" w:rsidR="00A8094B" w:rsidRPr="00985365" w:rsidDel="00F178C2" w:rsidRDefault="00A8094B" w:rsidP="00A8094B">
      <w:pPr>
        <w:bidi/>
        <w:spacing w:after="0" w:line="240" w:lineRule="auto"/>
        <w:ind w:hanging="360"/>
        <w:rPr>
          <w:del w:id="3336" w:author="Nir Ostrovski [2]" w:date="2018-11-04T20:04:00Z"/>
          <w:rFonts w:ascii="David" w:eastAsia="Times New Roman" w:hAnsi="David" w:cs="David"/>
          <w:color w:val="000000"/>
          <w:sz w:val="24"/>
          <w:szCs w:val="24"/>
        </w:rPr>
      </w:pPr>
      <w:del w:id="3337" w:author="Nir Ostrovski [2]" w:date="2018-11-04T20:04:00Z">
        <w:r w:rsidRPr="00985365" w:rsidDel="00F178C2">
          <w:rPr>
            <w:rFonts w:ascii="David" w:eastAsia="Times New Roman" w:hAnsi="David" w:cs="David"/>
            <w:noProof/>
            <w:sz w:val="24"/>
            <w:szCs w:val="24"/>
          </w:rPr>
          <w:drawing>
            <wp:inline distT="0" distB="0" distL="0" distR="0" wp14:anchorId="0529F50B" wp14:editId="35AA52D5">
              <wp:extent cx="5250180" cy="3345180"/>
              <wp:effectExtent l="0" t="0" r="7620" b="7620"/>
              <wp:docPr id="78" name="Picture 78" descr="https://lh4.googleusercontent.com/girdLeHlLYBW6Wbd0NaPJUJPYZd5KzMKkyMUzieyJiR1Fhpq4QbR7tAZssabJqI_TEJCbA7s5ViAkAiOIzvoWgmvxXeQ73iIo38Ukzj8RFQUEsilCbclEuZj4Zi0Om635jMpD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h4.googleusercontent.com/girdLeHlLYBW6Wbd0NaPJUJPYZd5KzMKkyMUzieyJiR1Fhpq4QbR7tAZssabJqI_TEJCbA7s5ViAkAiOIzvoWgmvxXeQ73iIo38Ukzj8RFQUEsilCbclEuZj4Zi0Om635jMpDA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3345180"/>
                      </a:xfrm>
                      <a:prstGeom prst="rect">
                        <a:avLst/>
                      </a:prstGeom>
                      <a:noFill/>
                      <a:ln>
                        <a:noFill/>
                      </a:ln>
                    </pic:spPr>
                  </pic:pic>
                </a:graphicData>
              </a:graphic>
            </wp:inline>
          </w:drawing>
        </w:r>
      </w:del>
    </w:p>
    <w:p w14:paraId="7F5A00F5" w14:textId="65708190" w:rsidR="00C64CB4" w:rsidRPr="00985365" w:rsidDel="00F178C2" w:rsidRDefault="00C64CB4" w:rsidP="00F01E68">
      <w:pPr>
        <w:bidi/>
        <w:spacing w:after="0" w:line="480" w:lineRule="auto"/>
        <w:jc w:val="both"/>
        <w:rPr>
          <w:del w:id="3338" w:author="Nir Ostrovski [2]" w:date="2018-11-04T20:04:00Z"/>
          <w:rFonts w:ascii="David" w:eastAsia="Times New Roman" w:hAnsi="David" w:cs="David"/>
          <w:color w:val="000000"/>
          <w:sz w:val="24"/>
          <w:szCs w:val="24"/>
          <w:rtl/>
        </w:rPr>
      </w:pPr>
    </w:p>
    <w:p w14:paraId="5074862C" w14:textId="0A9F0CA9" w:rsidR="00BA6067" w:rsidRPr="00985365" w:rsidDel="00F178C2" w:rsidRDefault="00A8094B" w:rsidP="00F01E68">
      <w:pPr>
        <w:pStyle w:val="Heading3"/>
        <w:bidi/>
        <w:rPr>
          <w:del w:id="3339" w:author="Nir Ostrovski [2]" w:date="2018-11-04T20:04:00Z"/>
          <w:rFonts w:ascii="David" w:eastAsia="Times New Roman" w:hAnsi="David" w:cs="David"/>
          <w:rtl/>
        </w:rPr>
      </w:pPr>
      <w:del w:id="3340" w:author="Nir Ostrovski [2]" w:date="2018-11-04T20:04:00Z">
        <w:r w:rsidRPr="00985365" w:rsidDel="00F178C2">
          <w:rPr>
            <w:rFonts w:ascii="David" w:eastAsia="Times New Roman" w:hAnsi="David" w:cs="David"/>
            <w:rtl/>
          </w:rPr>
          <w:delText>שחקנ</w:delText>
        </w:r>
        <w:r w:rsidR="00C64CB4" w:rsidRPr="00985365" w:rsidDel="00F178C2">
          <w:rPr>
            <w:rFonts w:ascii="David" w:eastAsia="Times New Roman" w:hAnsi="David" w:cs="David"/>
            <w:rtl/>
          </w:rPr>
          <w:delText>ים</w:delText>
        </w:r>
      </w:del>
    </w:p>
    <w:p w14:paraId="3AE3C358" w14:textId="54C6E95D" w:rsidR="00A8094B" w:rsidRPr="00985365" w:rsidDel="00F178C2" w:rsidRDefault="00A8094B" w:rsidP="00647373">
      <w:pPr>
        <w:bidi/>
        <w:spacing w:after="0" w:line="480" w:lineRule="auto"/>
        <w:ind w:hanging="360"/>
        <w:jc w:val="both"/>
        <w:rPr>
          <w:del w:id="3341" w:author="Nir Ostrovski [2]" w:date="2018-11-04T20:04:00Z"/>
          <w:rFonts w:ascii="David" w:eastAsia="Times New Roman" w:hAnsi="David" w:cs="David"/>
          <w:sz w:val="24"/>
          <w:szCs w:val="24"/>
        </w:rPr>
      </w:pPr>
      <w:del w:id="3342" w:author="Nir Ostrovski [2]" w:date="2018-11-04T20:04:00Z">
        <w:r w:rsidRPr="00985365" w:rsidDel="00F178C2">
          <w:rPr>
            <w:rFonts w:ascii="David" w:eastAsia="Times New Roman" w:hAnsi="David" w:cs="David"/>
            <w:color w:val="000000"/>
            <w:sz w:val="24"/>
            <w:szCs w:val="24"/>
            <w:rtl/>
          </w:rPr>
          <w:delText>שעון</w:delText>
        </w:r>
      </w:del>
    </w:p>
    <w:p w14:paraId="4EC9E90D" w14:textId="6DF36BB3" w:rsidR="00A8094B" w:rsidRPr="00985365" w:rsidDel="00F178C2" w:rsidRDefault="00A8094B" w:rsidP="00F01E68">
      <w:pPr>
        <w:pStyle w:val="Heading3"/>
        <w:bidi/>
        <w:rPr>
          <w:del w:id="3343" w:author="Nir Ostrovski [2]" w:date="2018-11-04T20:04:00Z"/>
          <w:rFonts w:ascii="David" w:eastAsia="Times New Roman" w:hAnsi="David" w:cs="David"/>
          <w:rtl/>
        </w:rPr>
      </w:pPr>
      <w:del w:id="3344" w:author="Nir Ostrovski [2]" w:date="2018-11-04T20:04:00Z">
        <w:r w:rsidRPr="00985365" w:rsidDel="00F178C2">
          <w:rPr>
            <w:rFonts w:ascii="David" w:eastAsia="Times New Roman" w:hAnsi="David" w:cs="David"/>
            <w:rtl/>
          </w:rPr>
          <w:delText>תנאי כניסה</w:delText>
        </w:r>
      </w:del>
    </w:p>
    <w:p w14:paraId="32FE68A5" w14:textId="2E77A6D8" w:rsidR="00A8094B" w:rsidRPr="00985365" w:rsidDel="00F178C2" w:rsidRDefault="00A8094B" w:rsidP="00170E79">
      <w:pPr>
        <w:numPr>
          <w:ilvl w:val="0"/>
          <w:numId w:val="21"/>
        </w:numPr>
        <w:bidi/>
        <w:spacing w:after="0" w:line="480" w:lineRule="auto"/>
        <w:jc w:val="both"/>
        <w:textAlignment w:val="baseline"/>
        <w:rPr>
          <w:del w:id="3345" w:author="Nir Ostrovski [2]" w:date="2018-11-04T20:04:00Z"/>
          <w:rFonts w:ascii="David" w:eastAsia="Times New Roman" w:hAnsi="David" w:cs="David"/>
          <w:color w:val="000000"/>
          <w:sz w:val="24"/>
          <w:szCs w:val="24"/>
          <w:rtl/>
        </w:rPr>
      </w:pPr>
      <w:del w:id="3346"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6501625F" w14:textId="3F4866D7" w:rsidR="00A8094B" w:rsidRPr="00985365" w:rsidDel="00F178C2" w:rsidRDefault="00A8094B" w:rsidP="00170E79">
      <w:pPr>
        <w:numPr>
          <w:ilvl w:val="0"/>
          <w:numId w:val="21"/>
        </w:numPr>
        <w:bidi/>
        <w:spacing w:after="0" w:line="480" w:lineRule="auto"/>
        <w:jc w:val="both"/>
        <w:textAlignment w:val="baseline"/>
        <w:rPr>
          <w:del w:id="3347" w:author="Nir Ostrovski [2]" w:date="2018-11-04T20:04:00Z"/>
          <w:rFonts w:ascii="David" w:eastAsia="Times New Roman" w:hAnsi="David" w:cs="David"/>
          <w:color w:val="000000"/>
          <w:sz w:val="24"/>
          <w:szCs w:val="24"/>
          <w:rtl/>
        </w:rPr>
      </w:pPr>
      <w:del w:id="3348" w:author="Nir Ostrovski [2]" w:date="2018-11-04T20:04:00Z">
        <w:r w:rsidRPr="00985365" w:rsidDel="00F178C2">
          <w:rPr>
            <w:rFonts w:ascii="David" w:eastAsia="Times New Roman" w:hAnsi="David" w:cs="David"/>
            <w:color w:val="000000"/>
            <w:sz w:val="24"/>
            <w:szCs w:val="24"/>
            <w:rtl/>
          </w:rPr>
          <w:delText>סטודנטים נרשמו למערכת וקיים להם פרופיל מלא</w:delText>
        </w:r>
      </w:del>
    </w:p>
    <w:p w14:paraId="510DC630" w14:textId="655999D2" w:rsidR="00BA6067" w:rsidRPr="00985365" w:rsidDel="00F178C2" w:rsidRDefault="00A8094B" w:rsidP="00F01E68">
      <w:pPr>
        <w:pStyle w:val="Heading3"/>
        <w:bidi/>
        <w:rPr>
          <w:del w:id="3349" w:author="Nir Ostrovski [2]" w:date="2018-11-04T20:04:00Z"/>
          <w:rFonts w:ascii="David" w:eastAsia="Times New Roman" w:hAnsi="David" w:cs="David"/>
          <w:rtl/>
        </w:rPr>
      </w:pPr>
      <w:del w:id="3350" w:author="Nir Ostrovski [2]" w:date="2018-11-04T20:04:00Z">
        <w:r w:rsidRPr="00985365" w:rsidDel="00F178C2">
          <w:rPr>
            <w:rFonts w:ascii="David" w:eastAsia="Times New Roman" w:hAnsi="David" w:cs="David"/>
            <w:rtl/>
          </w:rPr>
          <w:delText>תנאי יציאה</w:delText>
        </w:r>
      </w:del>
    </w:p>
    <w:p w14:paraId="0127CDF4" w14:textId="72126737" w:rsidR="00A8094B" w:rsidRPr="00985365" w:rsidDel="00F178C2" w:rsidRDefault="00A8094B" w:rsidP="00647373">
      <w:pPr>
        <w:bidi/>
        <w:spacing w:after="0" w:line="480" w:lineRule="auto"/>
        <w:ind w:hanging="360"/>
        <w:jc w:val="both"/>
        <w:rPr>
          <w:del w:id="3351" w:author="Nir Ostrovski [2]" w:date="2018-11-04T20:04:00Z"/>
          <w:rFonts w:ascii="David" w:eastAsia="Times New Roman" w:hAnsi="David" w:cs="David"/>
          <w:sz w:val="24"/>
          <w:szCs w:val="24"/>
          <w:rtl/>
        </w:rPr>
      </w:pPr>
      <w:del w:id="3352" w:author="Nir Ostrovski [2]" w:date="2018-11-04T20:04:00Z">
        <w:r w:rsidRPr="00985365" w:rsidDel="00F178C2">
          <w:rPr>
            <w:rFonts w:ascii="David" w:eastAsia="Times New Roman" w:hAnsi="David" w:cs="David"/>
            <w:color w:val="000000"/>
            <w:sz w:val="24"/>
            <w:szCs w:val="24"/>
            <w:rtl/>
          </w:rPr>
          <w:delText>אין</w:delText>
        </w:r>
      </w:del>
    </w:p>
    <w:p w14:paraId="6F14AB48" w14:textId="1408153E" w:rsidR="00A8094B" w:rsidRPr="00985365" w:rsidDel="00F178C2" w:rsidRDefault="00A8094B" w:rsidP="00F01E68">
      <w:pPr>
        <w:pStyle w:val="Heading3"/>
        <w:bidi/>
        <w:rPr>
          <w:del w:id="3353" w:author="Nir Ostrovski [2]" w:date="2018-11-04T20:04:00Z"/>
          <w:rFonts w:ascii="David" w:eastAsia="Times New Roman" w:hAnsi="David" w:cs="David"/>
          <w:rtl/>
        </w:rPr>
      </w:pPr>
      <w:del w:id="3354" w:author="Nir Ostrovski [2]" w:date="2018-11-04T20:04:00Z">
        <w:r w:rsidRPr="00985365" w:rsidDel="00F178C2">
          <w:rPr>
            <w:rFonts w:ascii="David" w:eastAsia="Times New Roman" w:hAnsi="David" w:cs="David"/>
            <w:rtl/>
          </w:rPr>
          <w:delText>רצף מרכזי של אירועים</w:delText>
        </w:r>
      </w:del>
    </w:p>
    <w:p w14:paraId="06FBD85B" w14:textId="15239EED" w:rsidR="00A8094B" w:rsidRPr="00985365" w:rsidDel="00F178C2" w:rsidRDefault="00A8094B" w:rsidP="00170E79">
      <w:pPr>
        <w:numPr>
          <w:ilvl w:val="0"/>
          <w:numId w:val="22"/>
        </w:numPr>
        <w:bidi/>
        <w:spacing w:after="0" w:line="480" w:lineRule="auto"/>
        <w:ind w:right="752"/>
        <w:jc w:val="both"/>
        <w:textAlignment w:val="baseline"/>
        <w:rPr>
          <w:del w:id="3355" w:author="Nir Ostrovski [2]" w:date="2018-11-04T20:04:00Z"/>
          <w:rFonts w:ascii="David" w:eastAsia="Times New Roman" w:hAnsi="David" w:cs="David"/>
          <w:color w:val="000000"/>
          <w:sz w:val="24"/>
          <w:szCs w:val="24"/>
          <w:rtl/>
        </w:rPr>
      </w:pPr>
      <w:del w:id="3356" w:author="Nir Ostrovski [2]" w:date="2018-11-04T20:04:00Z">
        <w:r w:rsidRPr="00985365" w:rsidDel="00F178C2">
          <w:rPr>
            <w:rFonts w:ascii="David" w:eastAsia="Times New Roman" w:hAnsi="David" w:cs="David"/>
            <w:color w:val="000000"/>
            <w:sz w:val="24"/>
            <w:szCs w:val="24"/>
            <w:rtl/>
          </w:rPr>
          <w:delText>נמצאות התאמות בין משרות לסטודנטים</w:delText>
        </w:r>
      </w:del>
    </w:p>
    <w:p w14:paraId="06A7C8FE" w14:textId="1294B4CE" w:rsidR="00A8094B" w:rsidRPr="00985365" w:rsidDel="00F178C2" w:rsidRDefault="00A8094B" w:rsidP="00170E79">
      <w:pPr>
        <w:numPr>
          <w:ilvl w:val="0"/>
          <w:numId w:val="22"/>
        </w:numPr>
        <w:bidi/>
        <w:spacing w:after="0" w:line="480" w:lineRule="auto"/>
        <w:ind w:right="752"/>
        <w:jc w:val="both"/>
        <w:textAlignment w:val="baseline"/>
        <w:rPr>
          <w:del w:id="3357" w:author="Nir Ostrovski [2]" w:date="2018-11-04T20:04:00Z"/>
          <w:rFonts w:ascii="David" w:eastAsia="Times New Roman" w:hAnsi="David" w:cs="David"/>
          <w:color w:val="000000"/>
          <w:sz w:val="24"/>
          <w:szCs w:val="24"/>
          <w:rtl/>
        </w:rPr>
      </w:pPr>
      <w:del w:id="3358" w:author="Nir Ostrovski [2]" w:date="2018-11-04T20:04:00Z">
        <w:r w:rsidRPr="00985365" w:rsidDel="00F178C2">
          <w:rPr>
            <w:rFonts w:ascii="David" w:eastAsia="Times New Roman" w:hAnsi="David" w:cs="David"/>
            <w:color w:val="000000"/>
            <w:sz w:val="24"/>
            <w:szCs w:val="24"/>
            <w:rtl/>
          </w:rPr>
          <w:delText>רשימת ההתאמות מתעדכנת בהתאם</w:delText>
        </w:r>
      </w:del>
    </w:p>
    <w:p w14:paraId="6DD67902" w14:textId="3BAF38FB" w:rsidR="00A8094B" w:rsidRPr="00985365" w:rsidDel="00F178C2" w:rsidRDefault="00A8094B" w:rsidP="00F01E68">
      <w:pPr>
        <w:pStyle w:val="Heading3"/>
        <w:bidi/>
        <w:rPr>
          <w:del w:id="3359" w:author="Nir Ostrovski [2]" w:date="2018-11-04T20:04:00Z"/>
          <w:rFonts w:ascii="David" w:eastAsia="Times New Roman" w:hAnsi="David" w:cs="David"/>
          <w:rtl/>
        </w:rPr>
      </w:pPr>
      <w:del w:id="3360"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57ED3F88" w14:textId="4C29DBAF" w:rsidR="00A8094B" w:rsidRPr="00985365" w:rsidDel="00F178C2" w:rsidRDefault="00A8094B" w:rsidP="00170E79">
      <w:pPr>
        <w:numPr>
          <w:ilvl w:val="0"/>
          <w:numId w:val="23"/>
        </w:numPr>
        <w:bidi/>
        <w:spacing w:after="0" w:line="480" w:lineRule="auto"/>
        <w:ind w:right="752"/>
        <w:jc w:val="both"/>
        <w:textAlignment w:val="baseline"/>
        <w:rPr>
          <w:del w:id="3361" w:author="Nir Ostrovski [2]" w:date="2018-11-04T20:04:00Z"/>
          <w:rFonts w:ascii="David" w:eastAsia="Times New Roman" w:hAnsi="David" w:cs="David"/>
          <w:color w:val="000000"/>
          <w:sz w:val="24"/>
          <w:szCs w:val="24"/>
          <w:rtl/>
        </w:rPr>
      </w:pPr>
      <w:del w:id="3362" w:author="Nir Ostrovski [2]" w:date="2018-11-04T20:04:00Z">
        <w:r w:rsidRPr="00985365" w:rsidDel="00F178C2">
          <w:rPr>
            <w:rFonts w:ascii="David" w:eastAsia="Times New Roman" w:hAnsi="David" w:cs="David"/>
            <w:color w:val="000000"/>
            <w:sz w:val="24"/>
            <w:szCs w:val="24"/>
            <w:rtl/>
          </w:rPr>
          <w:delText>המעסיק מקבל רשימת סטודנטים עבור משרה שפרסם</w:delText>
        </w:r>
      </w:del>
    </w:p>
    <w:p w14:paraId="43AB1D59" w14:textId="7CDDB4FE" w:rsidR="00A8094B" w:rsidRPr="00985365" w:rsidDel="00F178C2" w:rsidRDefault="00A8094B" w:rsidP="00170E79">
      <w:pPr>
        <w:numPr>
          <w:ilvl w:val="0"/>
          <w:numId w:val="23"/>
        </w:numPr>
        <w:bidi/>
        <w:spacing w:after="0" w:line="480" w:lineRule="auto"/>
        <w:ind w:right="752"/>
        <w:jc w:val="both"/>
        <w:textAlignment w:val="baseline"/>
        <w:rPr>
          <w:del w:id="3363" w:author="Nir Ostrovski [2]" w:date="2018-11-04T20:04:00Z"/>
          <w:rFonts w:ascii="David" w:eastAsia="Times New Roman" w:hAnsi="David" w:cs="David"/>
          <w:color w:val="000000"/>
          <w:sz w:val="24"/>
          <w:szCs w:val="24"/>
          <w:rtl/>
        </w:rPr>
      </w:pPr>
      <w:del w:id="3364" w:author="Nir Ostrovski [2]" w:date="2018-11-04T20:04:00Z">
        <w:r w:rsidRPr="00985365" w:rsidDel="00F178C2">
          <w:rPr>
            <w:rFonts w:ascii="David" w:eastAsia="Times New Roman" w:hAnsi="David" w:cs="David"/>
            <w:color w:val="000000"/>
            <w:sz w:val="24"/>
            <w:szCs w:val="24"/>
            <w:rtl/>
          </w:rPr>
          <w:delText>הסטודנטים נחשפים למעסיקים</w:delText>
        </w:r>
      </w:del>
    </w:p>
    <w:p w14:paraId="1691AA1D" w14:textId="60756E1B" w:rsidR="00A8094B" w:rsidRPr="00985365" w:rsidDel="00F178C2" w:rsidRDefault="00A8094B" w:rsidP="00170E79">
      <w:pPr>
        <w:numPr>
          <w:ilvl w:val="0"/>
          <w:numId w:val="23"/>
        </w:numPr>
        <w:bidi/>
        <w:spacing w:after="0" w:line="480" w:lineRule="auto"/>
        <w:ind w:right="752"/>
        <w:jc w:val="both"/>
        <w:textAlignment w:val="baseline"/>
        <w:rPr>
          <w:del w:id="3365" w:author="Nir Ostrovski [2]" w:date="2018-11-04T20:04:00Z"/>
          <w:rFonts w:ascii="David" w:eastAsia="Times New Roman" w:hAnsi="David" w:cs="David"/>
          <w:color w:val="000000"/>
          <w:sz w:val="24"/>
          <w:szCs w:val="24"/>
          <w:rtl/>
        </w:rPr>
      </w:pPr>
      <w:del w:id="3366" w:author="Nir Ostrovski [2]" w:date="2018-11-04T20:04:00Z">
        <w:r w:rsidRPr="00985365" w:rsidDel="00F178C2">
          <w:rPr>
            <w:rFonts w:ascii="David" w:eastAsia="Times New Roman" w:hAnsi="David" w:cs="David"/>
            <w:color w:val="000000"/>
            <w:sz w:val="24"/>
            <w:szCs w:val="24"/>
            <w:rtl/>
          </w:rPr>
          <w:delText>שלב ראשון בתהליך החשיפה</w:delText>
        </w:r>
      </w:del>
    </w:p>
    <w:p w14:paraId="6D37D8A6" w14:textId="140DE923" w:rsidR="00A8094B" w:rsidRPr="00985365" w:rsidDel="00F178C2" w:rsidRDefault="00A8094B" w:rsidP="00F01E68">
      <w:pPr>
        <w:pStyle w:val="Heading3"/>
        <w:bidi/>
        <w:rPr>
          <w:del w:id="3367" w:author="Nir Ostrovski [2]" w:date="2018-11-04T20:04:00Z"/>
          <w:rFonts w:ascii="David" w:eastAsia="Times New Roman" w:hAnsi="David" w:cs="David"/>
          <w:rtl/>
        </w:rPr>
      </w:pPr>
      <w:del w:id="3368" w:author="Nir Ostrovski [2]" w:date="2018-11-04T20:04:00Z">
        <w:r w:rsidRPr="00985365" w:rsidDel="00F178C2">
          <w:rPr>
            <w:rFonts w:ascii="David" w:eastAsia="Times New Roman" w:hAnsi="David" w:cs="David"/>
            <w:rtl/>
          </w:rPr>
          <w:delText>רצף חלופי של אירועים</w:delText>
        </w:r>
      </w:del>
    </w:p>
    <w:p w14:paraId="127F4867" w14:textId="74B5A9B2" w:rsidR="00A8094B" w:rsidRPr="00985365" w:rsidDel="00F178C2" w:rsidRDefault="00A8094B" w:rsidP="00170E79">
      <w:pPr>
        <w:numPr>
          <w:ilvl w:val="0"/>
          <w:numId w:val="24"/>
        </w:numPr>
        <w:bidi/>
        <w:spacing w:after="0" w:line="480" w:lineRule="auto"/>
        <w:ind w:right="752"/>
        <w:jc w:val="both"/>
        <w:textAlignment w:val="baseline"/>
        <w:rPr>
          <w:del w:id="3369" w:author="Nir Ostrovski [2]" w:date="2018-11-04T20:04:00Z"/>
          <w:rFonts w:ascii="David" w:eastAsia="Times New Roman" w:hAnsi="David" w:cs="David"/>
          <w:color w:val="000000"/>
          <w:sz w:val="24"/>
          <w:szCs w:val="24"/>
          <w:rtl/>
        </w:rPr>
      </w:pPr>
      <w:del w:id="3370" w:author="Nir Ostrovski [2]" w:date="2018-11-04T20:04:00Z">
        <w:r w:rsidRPr="00985365" w:rsidDel="00F178C2">
          <w:rPr>
            <w:rFonts w:ascii="David" w:eastAsia="Times New Roman" w:hAnsi="David" w:cs="David"/>
            <w:color w:val="000000"/>
            <w:sz w:val="24"/>
            <w:szCs w:val="24"/>
            <w:rtl/>
          </w:rPr>
          <w:delText>לא נמצאות התאמות חדשות</w:delText>
        </w:r>
      </w:del>
    </w:p>
    <w:p w14:paraId="380940B4" w14:textId="31869A6B" w:rsidR="00A8094B" w:rsidRPr="00985365" w:rsidDel="00F178C2" w:rsidRDefault="00A8094B" w:rsidP="00170E79">
      <w:pPr>
        <w:numPr>
          <w:ilvl w:val="0"/>
          <w:numId w:val="24"/>
        </w:numPr>
        <w:bidi/>
        <w:spacing w:after="0" w:line="360" w:lineRule="auto"/>
        <w:ind w:right="752"/>
        <w:jc w:val="both"/>
        <w:textAlignment w:val="baseline"/>
        <w:rPr>
          <w:del w:id="3371" w:author="Nir Ostrovski [2]" w:date="2018-11-04T20:04:00Z"/>
          <w:rFonts w:ascii="David" w:eastAsia="Times New Roman" w:hAnsi="David" w:cs="David"/>
          <w:color w:val="000000"/>
          <w:sz w:val="24"/>
          <w:szCs w:val="24"/>
        </w:rPr>
      </w:pPr>
      <w:del w:id="3372" w:author="Nir Ostrovski [2]" w:date="2018-11-04T20:04:00Z">
        <w:r w:rsidRPr="00985365" w:rsidDel="00F178C2">
          <w:rPr>
            <w:rFonts w:ascii="David" w:eastAsia="Times New Roman" w:hAnsi="David" w:cs="David"/>
            <w:color w:val="000000"/>
            <w:sz w:val="24"/>
            <w:szCs w:val="24"/>
            <w:rtl/>
          </w:rPr>
          <w:delText>רשימת ההתאמות לא מתעדכנת</w:delText>
        </w:r>
      </w:del>
    </w:p>
    <w:p w14:paraId="56041673" w14:textId="13DEB997" w:rsidR="00C64CB4" w:rsidRPr="00985365" w:rsidDel="00F178C2" w:rsidRDefault="00C64CB4" w:rsidP="00C64CB4">
      <w:pPr>
        <w:bidi/>
        <w:spacing w:after="0" w:line="360" w:lineRule="auto"/>
        <w:ind w:left="720" w:right="752"/>
        <w:jc w:val="both"/>
        <w:textAlignment w:val="baseline"/>
        <w:rPr>
          <w:del w:id="3373" w:author="Nir Ostrovski [2]" w:date="2018-11-04T20:04:00Z"/>
          <w:rFonts w:ascii="David" w:eastAsia="Times New Roman" w:hAnsi="David" w:cs="David"/>
          <w:color w:val="000000"/>
          <w:sz w:val="24"/>
          <w:szCs w:val="24"/>
          <w:rtl/>
        </w:rPr>
      </w:pPr>
    </w:p>
    <w:p w14:paraId="75DE2A8B" w14:textId="62828A9A" w:rsidR="00A8094B" w:rsidRPr="00985365" w:rsidDel="00F178C2" w:rsidRDefault="00A8094B" w:rsidP="00C64CB4">
      <w:pPr>
        <w:bidi/>
        <w:spacing w:after="0" w:line="360" w:lineRule="auto"/>
        <w:jc w:val="both"/>
        <w:rPr>
          <w:del w:id="3374" w:author="Nir Ostrovski [2]" w:date="2018-11-04T20:04:00Z"/>
          <w:rFonts w:ascii="David" w:eastAsia="Times New Roman" w:hAnsi="David" w:cs="David"/>
          <w:color w:val="000000"/>
          <w:sz w:val="24"/>
          <w:szCs w:val="24"/>
          <w:rtl/>
        </w:rPr>
      </w:pPr>
      <w:del w:id="3375" w:author="Nir Ostrovski [2]" w:date="2018-11-04T20:04:00Z">
        <w:r w:rsidRPr="00985365" w:rsidDel="00F178C2">
          <w:rPr>
            <w:rFonts w:ascii="David" w:eastAsia="Times New Roman" w:hAnsi="David" w:cs="David"/>
            <w:color w:val="000000"/>
            <w:sz w:val="24"/>
            <w:szCs w:val="24"/>
            <w:rtl/>
          </w:rPr>
          <w:delText>המטרות שהושגו ברצף המרכזי מושגות \ לא מושגות ברצף החלופי.</w:delText>
        </w:r>
      </w:del>
    </w:p>
    <w:p w14:paraId="6712FE7F" w14:textId="450C315A" w:rsidR="00C64CB4" w:rsidRPr="00985365" w:rsidDel="00F178C2" w:rsidRDefault="00C64CB4" w:rsidP="00C64CB4">
      <w:pPr>
        <w:bidi/>
        <w:spacing w:after="0" w:line="360" w:lineRule="auto"/>
        <w:jc w:val="both"/>
        <w:rPr>
          <w:del w:id="3376" w:author="Nir Ostrovski [2]" w:date="2018-11-04T20:04:00Z"/>
          <w:rFonts w:ascii="David" w:eastAsia="Times New Roman" w:hAnsi="David" w:cs="David"/>
          <w:sz w:val="24"/>
          <w:szCs w:val="24"/>
        </w:rPr>
      </w:pPr>
    </w:p>
    <w:p w14:paraId="5EBA2C78" w14:textId="345BF4D0" w:rsidR="00A8094B" w:rsidRPr="00985365" w:rsidDel="00F178C2" w:rsidRDefault="00A8094B" w:rsidP="00A8094B">
      <w:pPr>
        <w:pStyle w:val="Heading2"/>
        <w:bidi/>
        <w:rPr>
          <w:del w:id="3377" w:author="Nir Ostrovski [2]" w:date="2018-11-04T20:04:00Z"/>
          <w:rFonts w:ascii="David" w:hAnsi="David" w:cs="David"/>
          <w:sz w:val="24"/>
          <w:szCs w:val="24"/>
        </w:rPr>
      </w:pPr>
      <w:bookmarkStart w:id="3378" w:name="_Toc523917432"/>
      <w:del w:id="3379" w:author="Nir Ostrovski [2]" w:date="2018-11-04T20:04:00Z">
        <w:r w:rsidRPr="00985365" w:rsidDel="00F178C2">
          <w:rPr>
            <w:rFonts w:ascii="David" w:hAnsi="David" w:cs="David"/>
            <w:sz w:val="24"/>
            <w:szCs w:val="24"/>
            <w:rtl/>
          </w:rPr>
          <w:delText>משוב סטודנט</w:delText>
        </w:r>
        <w:bookmarkEnd w:id="3378"/>
        <w:r w:rsidRPr="00985365" w:rsidDel="00F178C2">
          <w:rPr>
            <w:rFonts w:ascii="David" w:eastAsia="Times New Roman" w:hAnsi="David" w:cs="David"/>
            <w:sz w:val="24"/>
            <w:szCs w:val="24"/>
          </w:rPr>
          <w:br/>
        </w:r>
      </w:del>
    </w:p>
    <w:p w14:paraId="2748EBBC" w14:textId="22745B53" w:rsidR="00A8094B" w:rsidRPr="00985365" w:rsidDel="00F178C2" w:rsidRDefault="00A8094B" w:rsidP="00A8094B">
      <w:pPr>
        <w:bidi/>
        <w:spacing w:after="0" w:line="240" w:lineRule="auto"/>
        <w:ind w:hanging="360"/>
        <w:rPr>
          <w:del w:id="3380" w:author="Nir Ostrovski [2]" w:date="2018-11-04T20:04:00Z"/>
          <w:rFonts w:ascii="David" w:eastAsia="Times New Roman" w:hAnsi="David" w:cs="David"/>
          <w:color w:val="000000"/>
          <w:sz w:val="24"/>
          <w:szCs w:val="24"/>
        </w:rPr>
      </w:pPr>
      <w:del w:id="3381" w:author="Nir Ostrovski [2]" w:date="2018-11-04T20:04:00Z">
        <w:r w:rsidRPr="00985365" w:rsidDel="00F178C2">
          <w:rPr>
            <w:rFonts w:ascii="David" w:eastAsia="Times New Roman" w:hAnsi="David" w:cs="David"/>
            <w:noProof/>
            <w:sz w:val="24"/>
            <w:szCs w:val="24"/>
          </w:rPr>
          <w:drawing>
            <wp:inline distT="0" distB="0" distL="0" distR="0" wp14:anchorId="623872D1" wp14:editId="2A99BA08">
              <wp:extent cx="5059680" cy="2964180"/>
              <wp:effectExtent l="0" t="0" r="7620" b="7620"/>
              <wp:docPr id="79" name="Picture 79" descr="https://lh6.googleusercontent.com/UAF4anBFcVzp-5jYxn-ZN3mvZQoKygymNtqKoIBqKN7P2zuR8cVEOxiIkn7eKJ_t0YrrR3Qx5uyeDBvAazUFLrQ3B9ut_uhs4FAUiYS5U7fSHZ50JctiXumRpgQrCaC8iER_bE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lh6.googleusercontent.com/UAF4anBFcVzp-5jYxn-ZN3mvZQoKygymNtqKoIBqKN7P2zuR8cVEOxiIkn7eKJ_t0YrrR3Qx5uyeDBvAazUFLrQ3B9ut_uhs4FAUiYS5U7fSHZ50JctiXumRpgQrCaC8iER_bEo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2964180"/>
                      </a:xfrm>
                      <a:prstGeom prst="rect">
                        <a:avLst/>
                      </a:prstGeom>
                      <a:noFill/>
                      <a:ln>
                        <a:noFill/>
                      </a:ln>
                    </pic:spPr>
                  </pic:pic>
                </a:graphicData>
              </a:graphic>
            </wp:inline>
          </w:drawing>
        </w:r>
      </w:del>
    </w:p>
    <w:p w14:paraId="3388539B" w14:textId="64E04DE6" w:rsidR="00C64CB4" w:rsidRPr="00985365" w:rsidDel="00F178C2" w:rsidRDefault="00C64CB4" w:rsidP="00A8094B">
      <w:pPr>
        <w:bidi/>
        <w:spacing w:after="0" w:line="240" w:lineRule="auto"/>
        <w:ind w:hanging="360"/>
        <w:rPr>
          <w:del w:id="3382" w:author="Nir Ostrovski [2]" w:date="2018-11-04T20:04:00Z"/>
          <w:rFonts w:ascii="David" w:eastAsia="Times New Roman" w:hAnsi="David" w:cs="David"/>
          <w:color w:val="000000"/>
          <w:sz w:val="24"/>
          <w:szCs w:val="24"/>
          <w:rtl/>
        </w:rPr>
      </w:pPr>
    </w:p>
    <w:p w14:paraId="6E97BBCF" w14:textId="467ABA7C" w:rsidR="00BA6067" w:rsidRPr="00985365" w:rsidDel="00F178C2" w:rsidRDefault="00A8094B" w:rsidP="00F01E68">
      <w:pPr>
        <w:pStyle w:val="Heading3"/>
        <w:bidi/>
        <w:rPr>
          <w:del w:id="3383" w:author="Nir Ostrovski [2]" w:date="2018-11-04T20:04:00Z"/>
          <w:rFonts w:ascii="David" w:eastAsia="Times New Roman" w:hAnsi="David" w:cs="David"/>
          <w:rtl/>
        </w:rPr>
      </w:pPr>
      <w:del w:id="3384" w:author="Nir Ostrovski [2]" w:date="2018-11-04T20:04:00Z">
        <w:r w:rsidRPr="00985365" w:rsidDel="00F178C2">
          <w:rPr>
            <w:rFonts w:ascii="David" w:eastAsia="Times New Roman" w:hAnsi="David" w:cs="David"/>
            <w:rtl/>
          </w:rPr>
          <w:delText>שחקנים</w:delText>
        </w:r>
      </w:del>
    </w:p>
    <w:p w14:paraId="0FFC1FA7" w14:textId="590EA574" w:rsidR="00A8094B" w:rsidRPr="00985365" w:rsidDel="00F178C2" w:rsidRDefault="00A8094B" w:rsidP="00647373">
      <w:pPr>
        <w:bidi/>
        <w:spacing w:after="0" w:line="480" w:lineRule="auto"/>
        <w:ind w:hanging="360"/>
        <w:jc w:val="both"/>
        <w:rPr>
          <w:del w:id="3385" w:author="Nir Ostrovski [2]" w:date="2018-11-04T20:04:00Z"/>
          <w:rFonts w:ascii="David" w:eastAsia="Times New Roman" w:hAnsi="David" w:cs="David"/>
          <w:sz w:val="24"/>
          <w:szCs w:val="24"/>
        </w:rPr>
      </w:pPr>
      <w:del w:id="3386" w:author="Nir Ostrovski [2]" w:date="2018-11-04T20:04:00Z">
        <w:r w:rsidRPr="00985365" w:rsidDel="00F178C2">
          <w:rPr>
            <w:rFonts w:ascii="David" w:eastAsia="Times New Roman" w:hAnsi="David" w:cs="David"/>
            <w:color w:val="000000"/>
            <w:sz w:val="24"/>
            <w:szCs w:val="24"/>
            <w:rtl/>
          </w:rPr>
          <w:delText xml:space="preserve">סטודנט </w:delText>
        </w:r>
      </w:del>
    </w:p>
    <w:p w14:paraId="415209BC" w14:textId="4A03E210" w:rsidR="00BA6067" w:rsidRPr="00985365" w:rsidDel="00F178C2" w:rsidRDefault="00A8094B" w:rsidP="00F01E68">
      <w:pPr>
        <w:pStyle w:val="Heading3"/>
        <w:bidi/>
        <w:rPr>
          <w:del w:id="3387" w:author="Nir Ostrovski [2]" w:date="2018-11-04T20:04:00Z"/>
          <w:rFonts w:ascii="David" w:eastAsia="Times New Roman" w:hAnsi="David" w:cs="David"/>
          <w:rtl/>
        </w:rPr>
      </w:pPr>
      <w:del w:id="3388" w:author="Nir Ostrovski [2]" w:date="2018-11-04T20:04:00Z">
        <w:r w:rsidRPr="00985365" w:rsidDel="00F178C2">
          <w:rPr>
            <w:rFonts w:ascii="David" w:eastAsia="Times New Roman" w:hAnsi="David" w:cs="David"/>
            <w:rtl/>
          </w:rPr>
          <w:delText xml:space="preserve">תנאי כניסה </w:delText>
        </w:r>
      </w:del>
    </w:p>
    <w:p w14:paraId="565701F0" w14:textId="75D8F4F1" w:rsidR="00A8094B" w:rsidRPr="00985365" w:rsidDel="00F178C2" w:rsidRDefault="00A8094B" w:rsidP="00647373">
      <w:pPr>
        <w:bidi/>
        <w:spacing w:after="0" w:line="480" w:lineRule="auto"/>
        <w:ind w:hanging="360"/>
        <w:jc w:val="both"/>
        <w:rPr>
          <w:del w:id="3389" w:author="Nir Ostrovski [2]" w:date="2018-11-04T20:04:00Z"/>
          <w:rFonts w:ascii="David" w:eastAsia="Times New Roman" w:hAnsi="David" w:cs="David"/>
          <w:sz w:val="24"/>
          <w:szCs w:val="24"/>
          <w:rtl/>
        </w:rPr>
      </w:pPr>
      <w:del w:id="3390"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משרה</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התקבל</w:delText>
        </w:r>
        <w:r w:rsidR="008F7709" w:rsidRPr="00985365" w:rsidDel="00F178C2">
          <w:rPr>
            <w:rFonts w:ascii="David" w:eastAsia="Times New Roman" w:hAnsi="David" w:cs="David"/>
            <w:color w:val="000000"/>
            <w:sz w:val="24"/>
            <w:szCs w:val="24"/>
            <w:rtl/>
          </w:rPr>
          <w:delText>/נדחה,</w:delText>
        </w:r>
        <w:r w:rsidRPr="00985365" w:rsidDel="00F178C2">
          <w:rPr>
            <w:rFonts w:ascii="David" w:eastAsia="Times New Roman" w:hAnsi="David" w:cs="David"/>
            <w:color w:val="000000"/>
            <w:sz w:val="24"/>
            <w:szCs w:val="24"/>
            <w:rtl/>
          </w:rPr>
          <w:delText xml:space="preserve"> א</w:delText>
        </w:r>
        <w:r w:rsidR="008F7709" w:rsidRPr="00985365" w:rsidDel="00F178C2">
          <w:rPr>
            <w:rFonts w:ascii="David" w:eastAsia="Times New Roman" w:hAnsi="David" w:cs="David" w:hint="eastAsia"/>
            <w:color w:val="000000"/>
            <w:sz w:val="24"/>
            <w:szCs w:val="24"/>
            <w:rtl/>
          </w:rPr>
          <w:delText>צל</w:delText>
        </w:r>
        <w:r w:rsidR="008F7709"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מעסיק</w:delText>
        </w:r>
      </w:del>
    </w:p>
    <w:p w14:paraId="1242A50F" w14:textId="0383550B" w:rsidR="00BA6067" w:rsidRPr="00985365" w:rsidDel="00F178C2" w:rsidRDefault="00A8094B" w:rsidP="00F01E68">
      <w:pPr>
        <w:pStyle w:val="Heading3"/>
        <w:bidi/>
        <w:rPr>
          <w:del w:id="3391" w:author="Nir Ostrovski [2]" w:date="2018-11-04T20:04:00Z"/>
          <w:rFonts w:ascii="David" w:eastAsia="Times New Roman" w:hAnsi="David" w:cs="David"/>
          <w:rtl/>
        </w:rPr>
      </w:pPr>
      <w:del w:id="3392" w:author="Nir Ostrovski [2]" w:date="2018-11-04T20:04:00Z">
        <w:r w:rsidRPr="00985365" w:rsidDel="00F178C2">
          <w:rPr>
            <w:rFonts w:ascii="David" w:eastAsia="Times New Roman" w:hAnsi="David" w:cs="David"/>
            <w:rtl/>
          </w:rPr>
          <w:delText>תנאי יציאה</w:delText>
        </w:r>
      </w:del>
    </w:p>
    <w:p w14:paraId="62F23DD6" w14:textId="4A855C5C" w:rsidR="00A8094B" w:rsidRPr="00985365" w:rsidDel="00F178C2" w:rsidRDefault="00A8094B" w:rsidP="00647373">
      <w:pPr>
        <w:bidi/>
        <w:spacing w:after="0" w:line="480" w:lineRule="auto"/>
        <w:ind w:hanging="360"/>
        <w:jc w:val="both"/>
        <w:rPr>
          <w:del w:id="3393" w:author="Nir Ostrovski [2]" w:date="2018-11-04T20:04:00Z"/>
          <w:rFonts w:ascii="David" w:eastAsia="Times New Roman" w:hAnsi="David" w:cs="David"/>
          <w:sz w:val="24"/>
          <w:szCs w:val="24"/>
          <w:rtl/>
        </w:rPr>
      </w:pPr>
      <w:del w:id="3394" w:author="Nir Ostrovski [2]" w:date="2018-11-04T20:04:00Z">
        <w:r w:rsidRPr="00985365" w:rsidDel="00F178C2">
          <w:rPr>
            <w:rFonts w:ascii="David" w:eastAsia="Times New Roman" w:hAnsi="David" w:cs="David"/>
            <w:color w:val="000000"/>
            <w:sz w:val="24"/>
            <w:szCs w:val="24"/>
            <w:rtl/>
          </w:rPr>
          <w:delText>אי שיתוף פעולה ואי מתן משוב</w:delText>
        </w:r>
        <w:r w:rsidR="00AD4E60" w:rsidRPr="00985365" w:rsidDel="00F178C2">
          <w:rPr>
            <w:rFonts w:ascii="David" w:eastAsia="Times New Roman" w:hAnsi="David" w:cs="David"/>
            <w:color w:val="000000"/>
            <w:sz w:val="24"/>
            <w:szCs w:val="24"/>
            <w:rtl/>
          </w:rPr>
          <w:delText>.</w:delText>
        </w:r>
      </w:del>
    </w:p>
    <w:p w14:paraId="023B18EE" w14:textId="793502AB" w:rsidR="00A8094B" w:rsidRPr="00985365" w:rsidDel="00F178C2" w:rsidRDefault="00A8094B" w:rsidP="00F01E68">
      <w:pPr>
        <w:pStyle w:val="Heading3"/>
        <w:bidi/>
        <w:rPr>
          <w:del w:id="3395" w:author="Nir Ostrovski [2]" w:date="2018-11-04T20:04:00Z"/>
          <w:rFonts w:ascii="David" w:eastAsia="Times New Roman" w:hAnsi="David" w:cs="David"/>
          <w:rtl/>
        </w:rPr>
      </w:pPr>
      <w:del w:id="3396" w:author="Nir Ostrovski [2]" w:date="2018-11-04T20:04:00Z">
        <w:r w:rsidRPr="00985365" w:rsidDel="00F178C2">
          <w:rPr>
            <w:rFonts w:ascii="David" w:eastAsia="Times New Roman" w:hAnsi="David" w:cs="David"/>
            <w:rtl/>
          </w:rPr>
          <w:delText>רצף מרכזי של אירועים</w:delText>
        </w:r>
      </w:del>
    </w:p>
    <w:p w14:paraId="3038224D" w14:textId="6308728A" w:rsidR="00A8094B" w:rsidRPr="00985365" w:rsidDel="00F178C2" w:rsidRDefault="00A8094B" w:rsidP="00170E79">
      <w:pPr>
        <w:numPr>
          <w:ilvl w:val="0"/>
          <w:numId w:val="25"/>
        </w:numPr>
        <w:bidi/>
        <w:spacing w:after="0" w:line="480" w:lineRule="auto"/>
        <w:ind w:right="752"/>
        <w:jc w:val="both"/>
        <w:textAlignment w:val="baseline"/>
        <w:rPr>
          <w:del w:id="3397" w:author="Nir Ostrovski [2]" w:date="2018-11-04T20:04:00Z"/>
          <w:rFonts w:ascii="David" w:eastAsia="Times New Roman" w:hAnsi="David" w:cs="David"/>
          <w:color w:val="000000"/>
          <w:sz w:val="24"/>
          <w:szCs w:val="24"/>
          <w:rtl/>
        </w:rPr>
      </w:pPr>
      <w:del w:id="3398" w:author="Nir Ostrovski [2]" w:date="2018-11-04T20:04:00Z">
        <w:r w:rsidRPr="00985365" w:rsidDel="00F178C2">
          <w:rPr>
            <w:rFonts w:ascii="David" w:eastAsia="Times New Roman" w:hAnsi="David" w:cs="David"/>
            <w:color w:val="000000"/>
            <w:sz w:val="24"/>
            <w:szCs w:val="24"/>
            <w:rtl/>
          </w:rPr>
          <w:delText xml:space="preserve">הסטודנט סיים תהליך </w:delText>
        </w:r>
        <w:r w:rsidR="008F7709" w:rsidRPr="00985365" w:rsidDel="00F178C2">
          <w:rPr>
            <w:rFonts w:ascii="David" w:eastAsia="Times New Roman" w:hAnsi="David" w:cs="David" w:hint="eastAsia"/>
            <w:color w:val="000000"/>
            <w:sz w:val="24"/>
            <w:szCs w:val="24"/>
            <w:rtl/>
          </w:rPr>
          <w:delText>מיון</w:delText>
        </w:r>
        <w:r w:rsidR="008F7709" w:rsidRPr="00985365" w:rsidDel="00F178C2">
          <w:rPr>
            <w:rFonts w:ascii="David" w:eastAsia="Times New Roman" w:hAnsi="David" w:cs="David"/>
            <w:color w:val="000000"/>
            <w:sz w:val="24"/>
            <w:szCs w:val="24"/>
            <w:rtl/>
          </w:rPr>
          <w:delText xml:space="preserve"> </w:delText>
        </w:r>
        <w:r w:rsidR="008F7709" w:rsidRPr="00985365" w:rsidDel="00F178C2">
          <w:rPr>
            <w:rFonts w:ascii="David" w:eastAsia="Times New Roman" w:hAnsi="David" w:cs="David" w:hint="eastAsia"/>
            <w:color w:val="000000"/>
            <w:sz w:val="24"/>
            <w:szCs w:val="24"/>
            <w:rtl/>
          </w:rPr>
          <w:delText>ל</w:delText>
        </w:r>
        <w:r w:rsidRPr="00985365" w:rsidDel="00F178C2">
          <w:rPr>
            <w:rFonts w:ascii="David" w:eastAsia="Times New Roman" w:hAnsi="David" w:cs="David"/>
            <w:color w:val="000000"/>
            <w:sz w:val="24"/>
            <w:szCs w:val="24"/>
            <w:rtl/>
          </w:rPr>
          <w:delText xml:space="preserve">משרה </w:delText>
        </w:r>
        <w:r w:rsidR="008F7709" w:rsidRPr="00985365" w:rsidDel="00F178C2">
          <w:rPr>
            <w:rFonts w:ascii="David" w:eastAsia="Times New Roman" w:hAnsi="David" w:cs="David" w:hint="eastAsia"/>
            <w:color w:val="000000"/>
            <w:sz w:val="24"/>
            <w:szCs w:val="24"/>
            <w:rtl/>
          </w:rPr>
          <w:delText>אצל</w:delText>
        </w:r>
        <w:r w:rsidRPr="00985365" w:rsidDel="00F178C2">
          <w:rPr>
            <w:rFonts w:ascii="David" w:eastAsia="Times New Roman" w:hAnsi="David" w:cs="David"/>
            <w:color w:val="000000"/>
            <w:sz w:val="24"/>
            <w:szCs w:val="24"/>
            <w:rtl/>
          </w:rPr>
          <w:delText xml:space="preserve"> מעסיק</w:delText>
        </w:r>
      </w:del>
    </w:p>
    <w:p w14:paraId="7488B485" w14:textId="12C7DD2F" w:rsidR="00A8094B" w:rsidRPr="00985365" w:rsidDel="00F178C2" w:rsidRDefault="00A8094B" w:rsidP="00170E79">
      <w:pPr>
        <w:numPr>
          <w:ilvl w:val="0"/>
          <w:numId w:val="25"/>
        </w:numPr>
        <w:bidi/>
        <w:spacing w:after="0" w:line="480" w:lineRule="auto"/>
        <w:ind w:right="752"/>
        <w:jc w:val="both"/>
        <w:textAlignment w:val="baseline"/>
        <w:rPr>
          <w:del w:id="3399" w:author="Nir Ostrovski [2]" w:date="2018-11-04T20:04:00Z"/>
          <w:rFonts w:ascii="David" w:eastAsia="Times New Roman" w:hAnsi="David" w:cs="David"/>
          <w:color w:val="000000"/>
          <w:sz w:val="24"/>
          <w:szCs w:val="24"/>
          <w:rtl/>
        </w:rPr>
      </w:pPr>
      <w:del w:id="3400" w:author="Nir Ostrovski [2]" w:date="2018-11-04T20:04:00Z">
        <w:r w:rsidRPr="00985365" w:rsidDel="00F178C2">
          <w:rPr>
            <w:rFonts w:ascii="David" w:eastAsia="Times New Roman" w:hAnsi="David" w:cs="David"/>
            <w:color w:val="000000"/>
            <w:sz w:val="24"/>
            <w:szCs w:val="24"/>
            <w:rtl/>
          </w:rPr>
          <w:delText>הסטודנט מעיין במשרה ומבצע פעולה (</w:delText>
        </w:r>
        <w:r w:rsidR="009D594F" w:rsidRPr="00985365" w:rsidDel="00F178C2">
          <w:rPr>
            <w:rFonts w:ascii="David" w:eastAsia="Times New Roman" w:hAnsi="David" w:cs="David"/>
            <w:color w:val="000000"/>
            <w:sz w:val="24"/>
            <w:szCs w:val="24"/>
            <w:rtl/>
          </w:rPr>
          <w:delText>מאשר חשיפה</w:delText>
        </w:r>
        <w:r w:rsidRPr="00985365" w:rsidDel="00F178C2">
          <w:rPr>
            <w:rFonts w:ascii="David" w:eastAsia="Times New Roman" w:hAnsi="David" w:cs="David"/>
            <w:color w:val="000000"/>
            <w:sz w:val="24"/>
            <w:szCs w:val="24"/>
            <w:rtl/>
          </w:rPr>
          <w:delText xml:space="preserve"> או מסרב)</w:delText>
        </w:r>
      </w:del>
    </w:p>
    <w:p w14:paraId="3B824D46" w14:textId="187D09A7" w:rsidR="00A8094B" w:rsidRPr="00985365" w:rsidDel="00F178C2" w:rsidRDefault="00A8094B" w:rsidP="00170E79">
      <w:pPr>
        <w:numPr>
          <w:ilvl w:val="0"/>
          <w:numId w:val="25"/>
        </w:numPr>
        <w:bidi/>
        <w:spacing w:after="0" w:line="480" w:lineRule="auto"/>
        <w:ind w:right="752"/>
        <w:jc w:val="both"/>
        <w:textAlignment w:val="baseline"/>
        <w:rPr>
          <w:del w:id="3401" w:author="Nir Ostrovski [2]" w:date="2018-11-04T20:04:00Z"/>
          <w:rFonts w:ascii="David" w:eastAsia="Times New Roman" w:hAnsi="David" w:cs="David"/>
          <w:color w:val="000000"/>
          <w:sz w:val="24"/>
          <w:szCs w:val="24"/>
          <w:rtl/>
        </w:rPr>
      </w:pPr>
      <w:del w:id="3402" w:author="Nir Ostrovski [2]" w:date="2018-11-04T20:04:00Z">
        <w:r w:rsidRPr="00985365" w:rsidDel="00F178C2">
          <w:rPr>
            <w:rFonts w:ascii="David" w:eastAsia="Times New Roman" w:hAnsi="David" w:cs="David"/>
            <w:color w:val="000000"/>
            <w:sz w:val="24"/>
            <w:szCs w:val="24"/>
            <w:rtl/>
          </w:rPr>
          <w:delText>הסטודנט מתבקש לתת משוב על מנת לשפר את תהליך ההתאמה שלו</w:delText>
        </w:r>
      </w:del>
    </w:p>
    <w:p w14:paraId="10DB531F" w14:textId="34ACCFEC" w:rsidR="00A8094B" w:rsidRPr="00985365" w:rsidDel="00F178C2" w:rsidRDefault="00A8094B" w:rsidP="00F01E68">
      <w:pPr>
        <w:pStyle w:val="Heading3"/>
        <w:bidi/>
        <w:rPr>
          <w:del w:id="3403" w:author="Nir Ostrovski [2]" w:date="2018-11-04T20:04:00Z"/>
          <w:rFonts w:ascii="David" w:eastAsia="Times New Roman" w:hAnsi="David" w:cs="David"/>
          <w:rtl/>
        </w:rPr>
      </w:pPr>
      <w:del w:id="3404"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491073D3" w14:textId="64B15957" w:rsidR="00A8094B" w:rsidRPr="00985365" w:rsidDel="00F178C2" w:rsidRDefault="00A8094B" w:rsidP="00170E79">
      <w:pPr>
        <w:numPr>
          <w:ilvl w:val="0"/>
          <w:numId w:val="26"/>
        </w:numPr>
        <w:bidi/>
        <w:spacing w:after="0" w:line="480" w:lineRule="auto"/>
        <w:ind w:right="752"/>
        <w:jc w:val="both"/>
        <w:textAlignment w:val="baseline"/>
        <w:rPr>
          <w:del w:id="3405" w:author="Nir Ostrovski [2]" w:date="2018-11-04T20:04:00Z"/>
          <w:rFonts w:ascii="David" w:eastAsia="Times New Roman" w:hAnsi="David" w:cs="David"/>
          <w:color w:val="000000"/>
          <w:sz w:val="24"/>
          <w:szCs w:val="24"/>
          <w:rtl/>
        </w:rPr>
      </w:pPr>
      <w:del w:id="3406" w:author="Nir Ostrovski [2]" w:date="2018-11-04T20:04:00Z">
        <w:r w:rsidRPr="00985365" w:rsidDel="00F178C2">
          <w:rPr>
            <w:rFonts w:ascii="David" w:eastAsia="Times New Roman" w:hAnsi="David" w:cs="David"/>
            <w:color w:val="000000"/>
            <w:sz w:val="24"/>
            <w:szCs w:val="24"/>
            <w:rtl/>
          </w:rPr>
          <w:delText>תהליך ההתאמה שופר</w:delText>
        </w:r>
      </w:del>
    </w:p>
    <w:p w14:paraId="17383BE6" w14:textId="02BD38D3" w:rsidR="00A8094B" w:rsidRPr="00985365" w:rsidDel="00F178C2" w:rsidRDefault="00A8094B" w:rsidP="00F01E68">
      <w:pPr>
        <w:pStyle w:val="Heading3"/>
        <w:bidi/>
        <w:rPr>
          <w:del w:id="3407" w:author="Nir Ostrovski [2]" w:date="2018-11-04T20:04:00Z"/>
          <w:rFonts w:ascii="David" w:eastAsia="Times New Roman" w:hAnsi="David" w:cs="David"/>
          <w:rtl/>
        </w:rPr>
      </w:pPr>
      <w:del w:id="3408" w:author="Nir Ostrovski [2]" w:date="2018-11-04T20:04:00Z">
        <w:r w:rsidRPr="00985365" w:rsidDel="00F178C2">
          <w:rPr>
            <w:rFonts w:ascii="David" w:eastAsia="Times New Roman" w:hAnsi="David" w:cs="David"/>
            <w:rtl/>
          </w:rPr>
          <w:delText>רצף חלופי של אירועים</w:delText>
        </w:r>
      </w:del>
    </w:p>
    <w:p w14:paraId="635E9CA7" w14:textId="30399E71" w:rsidR="00A8094B" w:rsidRPr="00985365" w:rsidDel="00F178C2" w:rsidRDefault="00A8094B" w:rsidP="00170E79">
      <w:pPr>
        <w:numPr>
          <w:ilvl w:val="0"/>
          <w:numId w:val="27"/>
        </w:numPr>
        <w:bidi/>
        <w:spacing w:after="0" w:line="480" w:lineRule="auto"/>
        <w:ind w:right="752"/>
        <w:jc w:val="both"/>
        <w:textAlignment w:val="baseline"/>
        <w:rPr>
          <w:del w:id="3409" w:author="Nir Ostrovski [2]" w:date="2018-11-04T20:04:00Z"/>
          <w:rFonts w:ascii="David" w:eastAsia="Times New Roman" w:hAnsi="David" w:cs="David"/>
          <w:color w:val="000000"/>
          <w:sz w:val="24"/>
          <w:szCs w:val="24"/>
          <w:rtl/>
        </w:rPr>
      </w:pPr>
      <w:del w:id="3410" w:author="Nir Ostrovski [2]" w:date="2018-11-04T20:04:00Z">
        <w:r w:rsidRPr="00985365" w:rsidDel="00F178C2">
          <w:rPr>
            <w:rFonts w:ascii="David" w:eastAsia="Times New Roman" w:hAnsi="David" w:cs="David"/>
            <w:color w:val="000000"/>
            <w:sz w:val="24"/>
            <w:szCs w:val="24"/>
            <w:rtl/>
          </w:rPr>
          <w:delText>הסטודנט בוחר שלא לתת משוב</w:delText>
        </w:r>
      </w:del>
    </w:p>
    <w:p w14:paraId="3FAC920D" w14:textId="2D8019D7" w:rsidR="00A8094B" w:rsidRPr="00985365" w:rsidDel="00F178C2" w:rsidRDefault="00A8094B" w:rsidP="00C64CB4">
      <w:pPr>
        <w:spacing w:after="0" w:line="480" w:lineRule="auto"/>
        <w:jc w:val="both"/>
        <w:rPr>
          <w:del w:id="3411" w:author="Nir Ostrovski [2]" w:date="2018-11-04T20:04:00Z"/>
          <w:rFonts w:ascii="David" w:eastAsia="Times New Roman" w:hAnsi="David" w:cs="David"/>
          <w:sz w:val="24"/>
          <w:szCs w:val="24"/>
          <w:rtl/>
        </w:rPr>
      </w:pPr>
    </w:p>
    <w:p w14:paraId="5A6BDF54" w14:textId="1A5BEEEA" w:rsidR="00A8094B" w:rsidRPr="00985365" w:rsidDel="00F178C2" w:rsidRDefault="00A8094B" w:rsidP="00C64CB4">
      <w:pPr>
        <w:bidi/>
        <w:spacing w:after="0" w:line="480" w:lineRule="auto"/>
        <w:jc w:val="both"/>
        <w:rPr>
          <w:del w:id="3412" w:author="Nir Ostrovski [2]" w:date="2018-11-04T20:04:00Z"/>
          <w:rFonts w:ascii="David" w:eastAsia="Times New Roman" w:hAnsi="David" w:cs="David"/>
          <w:sz w:val="24"/>
          <w:szCs w:val="24"/>
        </w:rPr>
      </w:pPr>
      <w:del w:id="3413"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776374DA" w14:textId="4F9A0222" w:rsidR="00A8094B" w:rsidRPr="00985365" w:rsidDel="00F178C2" w:rsidRDefault="00A8094B" w:rsidP="00A8094B">
      <w:pPr>
        <w:pStyle w:val="Heading2"/>
        <w:bidi/>
        <w:rPr>
          <w:del w:id="3414" w:author="Nir Ostrovski [2]" w:date="2018-11-04T20:04:00Z"/>
          <w:rFonts w:ascii="David" w:hAnsi="David" w:cs="David"/>
          <w:sz w:val="24"/>
          <w:szCs w:val="24"/>
          <w:rtl/>
        </w:rPr>
      </w:pPr>
      <w:bookmarkStart w:id="3415" w:name="_Toc523917433"/>
      <w:del w:id="3416" w:author="Nir Ostrovski [2]" w:date="2018-11-04T20:04:00Z">
        <w:r w:rsidRPr="00985365" w:rsidDel="00F178C2">
          <w:rPr>
            <w:rFonts w:ascii="David" w:hAnsi="David" w:cs="David"/>
            <w:sz w:val="24"/>
            <w:szCs w:val="24"/>
            <w:rtl/>
          </w:rPr>
          <w:delText>חשיפת סטודנט</w:delText>
        </w:r>
        <w:bookmarkEnd w:id="3415"/>
      </w:del>
    </w:p>
    <w:p w14:paraId="3D86B925" w14:textId="13642DEF" w:rsidR="00A8094B" w:rsidRPr="00985365" w:rsidDel="00F178C2" w:rsidRDefault="00A8094B" w:rsidP="00A8094B">
      <w:pPr>
        <w:spacing w:after="240" w:line="240" w:lineRule="auto"/>
        <w:rPr>
          <w:del w:id="3417" w:author="Nir Ostrovski [2]" w:date="2018-11-04T20:04:00Z"/>
          <w:rFonts w:ascii="David" w:eastAsia="Times New Roman" w:hAnsi="David" w:cs="David"/>
          <w:sz w:val="24"/>
          <w:szCs w:val="24"/>
        </w:rPr>
      </w:pPr>
      <w:del w:id="3418" w:author="Nir Ostrovski [2]" w:date="2018-11-04T20:04:00Z">
        <w:r w:rsidRPr="00985365" w:rsidDel="00F178C2">
          <w:rPr>
            <w:rFonts w:ascii="David" w:eastAsia="Times New Roman" w:hAnsi="David" w:cs="David"/>
            <w:sz w:val="24"/>
            <w:szCs w:val="24"/>
          </w:rPr>
          <w:br/>
        </w:r>
        <w:r w:rsidRPr="00985365" w:rsidDel="00F178C2">
          <w:rPr>
            <w:rFonts w:ascii="David" w:eastAsia="Times New Roman" w:hAnsi="David" w:cs="David"/>
            <w:noProof/>
            <w:sz w:val="24"/>
            <w:szCs w:val="24"/>
          </w:rPr>
          <w:drawing>
            <wp:inline distT="0" distB="0" distL="0" distR="0" wp14:anchorId="66829347" wp14:editId="3A590AD9">
              <wp:extent cx="4869180" cy="1630680"/>
              <wp:effectExtent l="0" t="0" r="7620" b="7620"/>
              <wp:docPr id="80" name="Picture 80" descr="https://lh4.googleusercontent.com/eArsDZZHk4tCW0rGzk9HIdXHbh6GMtZygikmaj1ab_CXJFOsMNo8prbfBjU7Zod87UbimvXibvNcdcZNPVDVxOtQxz_YhuZV-J_YQ6wjMu_LRPyPi9NaHlN9kIkgx34iZvC9Y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h4.googleusercontent.com/eArsDZZHk4tCW0rGzk9HIdXHbh6GMtZygikmaj1ab_CXJFOsMNo8prbfBjU7Zod87UbimvXibvNcdcZNPVDVxOtQxz_YhuZV-J_YQ6wjMu_LRPyPi9NaHlN9kIkgx34iZvC9Y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180" cy="1630680"/>
                      </a:xfrm>
                      <a:prstGeom prst="rect">
                        <a:avLst/>
                      </a:prstGeom>
                      <a:noFill/>
                      <a:ln>
                        <a:noFill/>
                      </a:ln>
                    </pic:spPr>
                  </pic:pic>
                </a:graphicData>
              </a:graphic>
            </wp:inline>
          </w:drawing>
        </w:r>
      </w:del>
    </w:p>
    <w:p w14:paraId="74799449" w14:textId="0542DA62" w:rsidR="009D594F" w:rsidRPr="00985365" w:rsidDel="00F178C2" w:rsidRDefault="009D594F" w:rsidP="009D594F">
      <w:pPr>
        <w:bidi/>
        <w:spacing w:after="0" w:line="480" w:lineRule="auto"/>
        <w:ind w:hanging="360"/>
        <w:jc w:val="both"/>
        <w:rPr>
          <w:del w:id="3419" w:author="Nir Ostrovski [2]" w:date="2018-11-04T20:04:00Z"/>
          <w:rFonts w:ascii="David" w:eastAsia="Times New Roman" w:hAnsi="David" w:cs="David"/>
          <w:color w:val="000000"/>
          <w:sz w:val="24"/>
          <w:szCs w:val="24"/>
          <w:rtl/>
        </w:rPr>
      </w:pPr>
    </w:p>
    <w:p w14:paraId="59DA6DE9" w14:textId="2F367E59" w:rsidR="00BA6067" w:rsidRPr="00985365" w:rsidDel="00F178C2" w:rsidRDefault="00A8094B" w:rsidP="00F01E68">
      <w:pPr>
        <w:pStyle w:val="Heading3"/>
        <w:bidi/>
        <w:rPr>
          <w:del w:id="3420" w:author="Nir Ostrovski [2]" w:date="2018-11-04T20:04:00Z"/>
          <w:rFonts w:ascii="David" w:eastAsia="Times New Roman" w:hAnsi="David" w:cs="David"/>
          <w:rtl/>
        </w:rPr>
      </w:pPr>
      <w:del w:id="3421" w:author="Nir Ostrovski [2]" w:date="2018-11-04T20:04:00Z">
        <w:r w:rsidRPr="00985365" w:rsidDel="00F178C2">
          <w:rPr>
            <w:rFonts w:ascii="David" w:eastAsia="Times New Roman" w:hAnsi="David" w:cs="David"/>
            <w:rtl/>
          </w:rPr>
          <w:delText>שחקנים</w:delText>
        </w:r>
      </w:del>
    </w:p>
    <w:p w14:paraId="773A982C" w14:textId="231603B9" w:rsidR="00A8094B" w:rsidRPr="00985365" w:rsidDel="00F178C2" w:rsidRDefault="00A8094B" w:rsidP="00647373">
      <w:pPr>
        <w:bidi/>
        <w:spacing w:after="0" w:line="480" w:lineRule="auto"/>
        <w:ind w:hanging="360"/>
        <w:jc w:val="both"/>
        <w:rPr>
          <w:del w:id="3422" w:author="Nir Ostrovski [2]" w:date="2018-11-04T20:04:00Z"/>
          <w:rFonts w:ascii="David" w:eastAsia="Times New Roman" w:hAnsi="David" w:cs="David"/>
          <w:sz w:val="24"/>
          <w:szCs w:val="24"/>
        </w:rPr>
      </w:pPr>
      <w:del w:id="3423" w:author="Nir Ostrovski [2]" w:date="2018-11-04T20:04:00Z">
        <w:r w:rsidRPr="00985365" w:rsidDel="00F178C2">
          <w:rPr>
            <w:rFonts w:ascii="David" w:eastAsia="Times New Roman" w:hAnsi="David" w:cs="David"/>
            <w:color w:val="000000"/>
            <w:sz w:val="24"/>
            <w:szCs w:val="24"/>
            <w:rtl/>
          </w:rPr>
          <w:delText>סטודנט</w:delText>
        </w:r>
      </w:del>
    </w:p>
    <w:p w14:paraId="1DECC04E" w14:textId="1E998F26" w:rsidR="00A8094B" w:rsidRPr="00985365" w:rsidDel="00F178C2" w:rsidRDefault="00A8094B" w:rsidP="00F01E68">
      <w:pPr>
        <w:pStyle w:val="Heading3"/>
        <w:bidi/>
        <w:rPr>
          <w:del w:id="3424" w:author="Nir Ostrovski [2]" w:date="2018-11-04T20:04:00Z"/>
          <w:rFonts w:ascii="David" w:eastAsia="Times New Roman" w:hAnsi="David" w:cs="David"/>
          <w:rtl/>
        </w:rPr>
      </w:pPr>
      <w:del w:id="3425" w:author="Nir Ostrovski [2]" w:date="2018-11-04T20:04:00Z">
        <w:r w:rsidRPr="00985365" w:rsidDel="00F178C2">
          <w:rPr>
            <w:rFonts w:ascii="David" w:eastAsia="Times New Roman" w:hAnsi="David" w:cs="David"/>
            <w:rtl/>
          </w:rPr>
          <w:delText xml:space="preserve">תנאי כניסה </w:delText>
        </w:r>
      </w:del>
    </w:p>
    <w:p w14:paraId="1E9A2E9B" w14:textId="04156E77" w:rsidR="00A8094B" w:rsidRPr="00985365" w:rsidDel="00F178C2" w:rsidRDefault="00A8094B" w:rsidP="00170E79">
      <w:pPr>
        <w:numPr>
          <w:ilvl w:val="0"/>
          <w:numId w:val="28"/>
        </w:numPr>
        <w:bidi/>
        <w:spacing w:after="0" w:line="480" w:lineRule="auto"/>
        <w:jc w:val="both"/>
        <w:textAlignment w:val="baseline"/>
        <w:rPr>
          <w:del w:id="3426" w:author="Nir Ostrovski [2]" w:date="2018-11-04T20:04:00Z"/>
          <w:rFonts w:ascii="David" w:eastAsia="Times New Roman" w:hAnsi="David" w:cs="David"/>
          <w:color w:val="000000"/>
          <w:sz w:val="24"/>
          <w:szCs w:val="24"/>
          <w:rtl/>
        </w:rPr>
      </w:pPr>
      <w:del w:id="3427" w:author="Nir Ostrovski [2]" w:date="2018-11-04T20:04:00Z">
        <w:r w:rsidRPr="00985365" w:rsidDel="00F178C2">
          <w:rPr>
            <w:rFonts w:ascii="David" w:eastAsia="Times New Roman" w:hAnsi="David" w:cs="David"/>
            <w:color w:val="000000"/>
            <w:sz w:val="24"/>
            <w:szCs w:val="24"/>
            <w:rtl/>
          </w:rPr>
          <w:delText>משרות קיימות במערכת</w:delText>
        </w:r>
      </w:del>
    </w:p>
    <w:p w14:paraId="1BFAA19D" w14:textId="453B6D8C" w:rsidR="00A8094B" w:rsidRPr="00985365" w:rsidDel="00F178C2" w:rsidRDefault="00A8094B" w:rsidP="00170E79">
      <w:pPr>
        <w:numPr>
          <w:ilvl w:val="0"/>
          <w:numId w:val="28"/>
        </w:numPr>
        <w:bidi/>
        <w:spacing w:after="0" w:line="480" w:lineRule="auto"/>
        <w:jc w:val="both"/>
        <w:textAlignment w:val="baseline"/>
        <w:rPr>
          <w:del w:id="3428" w:author="Nir Ostrovski [2]" w:date="2018-11-04T20:04:00Z"/>
          <w:rFonts w:ascii="David" w:eastAsia="Times New Roman" w:hAnsi="David" w:cs="David"/>
          <w:color w:val="000000"/>
          <w:sz w:val="24"/>
          <w:szCs w:val="24"/>
          <w:rtl/>
        </w:rPr>
      </w:pPr>
      <w:del w:id="3429" w:author="Nir Ostrovski [2]" w:date="2018-11-04T20:04:00Z">
        <w:r w:rsidRPr="00985365" w:rsidDel="00F178C2">
          <w:rPr>
            <w:rFonts w:ascii="David" w:eastAsia="Times New Roman" w:hAnsi="David" w:cs="David"/>
            <w:color w:val="000000"/>
            <w:sz w:val="24"/>
            <w:szCs w:val="24"/>
            <w:rtl/>
          </w:rPr>
          <w:delText>הסטודנט נמצא מתאים למשרה</w:delText>
        </w:r>
      </w:del>
    </w:p>
    <w:p w14:paraId="7916CB70" w14:textId="13E6750B" w:rsidR="00A8094B" w:rsidRPr="00985365" w:rsidDel="00F178C2" w:rsidRDefault="00A8094B" w:rsidP="00170E79">
      <w:pPr>
        <w:numPr>
          <w:ilvl w:val="0"/>
          <w:numId w:val="28"/>
        </w:numPr>
        <w:bidi/>
        <w:spacing w:after="0" w:line="480" w:lineRule="auto"/>
        <w:jc w:val="both"/>
        <w:textAlignment w:val="baseline"/>
        <w:rPr>
          <w:del w:id="3430" w:author="Nir Ostrovski [2]" w:date="2018-11-04T20:04:00Z"/>
          <w:rFonts w:ascii="David" w:eastAsia="Times New Roman" w:hAnsi="David" w:cs="David"/>
          <w:color w:val="000000"/>
          <w:sz w:val="24"/>
          <w:szCs w:val="24"/>
          <w:rtl/>
        </w:rPr>
      </w:pPr>
      <w:del w:id="3431" w:author="Nir Ostrovski [2]" w:date="2018-11-04T20:04:00Z">
        <w:r w:rsidRPr="00985365" w:rsidDel="00F178C2">
          <w:rPr>
            <w:rFonts w:ascii="David" w:eastAsia="Times New Roman" w:hAnsi="David" w:cs="David"/>
            <w:color w:val="000000"/>
            <w:sz w:val="24"/>
            <w:szCs w:val="24"/>
            <w:rtl/>
          </w:rPr>
          <w:delText>המעסיק בחר בסטודנט מתאים וביקש להתחיל תהליך חשיפה</w:delText>
        </w:r>
      </w:del>
    </w:p>
    <w:p w14:paraId="7A878BDC" w14:textId="0B24F107" w:rsidR="00A8094B" w:rsidRPr="00985365" w:rsidDel="00F178C2" w:rsidRDefault="00A8094B" w:rsidP="00BA6067">
      <w:pPr>
        <w:pStyle w:val="Heading3"/>
        <w:bidi/>
        <w:rPr>
          <w:del w:id="3432" w:author="Nir Ostrovski [2]" w:date="2018-11-04T20:04:00Z"/>
          <w:rFonts w:ascii="David" w:eastAsia="Times New Roman" w:hAnsi="David" w:cs="David"/>
          <w:rtl/>
        </w:rPr>
      </w:pPr>
      <w:del w:id="3433" w:author="Nir Ostrovski [2]" w:date="2018-11-04T20:04:00Z">
        <w:r w:rsidRPr="00985365" w:rsidDel="00F178C2">
          <w:rPr>
            <w:rFonts w:ascii="David" w:eastAsia="Times New Roman" w:hAnsi="David" w:cs="David"/>
            <w:rtl/>
          </w:rPr>
          <w:delText>תנאי יציאה</w:delText>
        </w:r>
      </w:del>
    </w:p>
    <w:p w14:paraId="39C96554" w14:textId="024FC231" w:rsidR="00BA6067" w:rsidRPr="00985365" w:rsidDel="00F178C2" w:rsidRDefault="00AD4E60" w:rsidP="00F01E68">
      <w:pPr>
        <w:bidi/>
        <w:rPr>
          <w:del w:id="3434" w:author="Nir Ostrovski [2]" w:date="2018-11-04T20:04:00Z"/>
          <w:rFonts w:ascii="David" w:hAnsi="David" w:cs="David"/>
          <w:rtl/>
        </w:rPr>
      </w:pPr>
      <w:del w:id="3435" w:author="Nir Ostrovski [2]" w:date="2018-11-04T20:04:00Z">
        <w:r w:rsidRPr="00985365" w:rsidDel="00F178C2">
          <w:rPr>
            <w:rFonts w:ascii="David" w:hAnsi="David" w:cs="David" w:hint="eastAsia"/>
            <w:rtl/>
          </w:rPr>
          <w:delText>סירוב</w:delText>
        </w:r>
        <w:r w:rsidRPr="00985365" w:rsidDel="00F178C2">
          <w:rPr>
            <w:rFonts w:ascii="David" w:hAnsi="David" w:cs="David"/>
            <w:rtl/>
          </w:rPr>
          <w:delText xml:space="preserve"> </w:delText>
        </w:r>
        <w:r w:rsidRPr="00985365" w:rsidDel="00F178C2">
          <w:rPr>
            <w:rFonts w:ascii="David" w:hAnsi="David" w:cs="David" w:hint="eastAsia"/>
            <w:rtl/>
          </w:rPr>
          <w:delText>ל</w:delText>
        </w:r>
        <w:r w:rsidR="00691FB0" w:rsidRPr="00985365" w:rsidDel="00F178C2">
          <w:rPr>
            <w:rFonts w:ascii="David" w:hAnsi="David" w:cs="David" w:hint="eastAsia"/>
            <w:rtl/>
          </w:rPr>
          <w:delText>חשיפה</w:delText>
        </w:r>
        <w:r w:rsidRPr="00985365" w:rsidDel="00F178C2">
          <w:rPr>
            <w:rFonts w:ascii="David" w:hAnsi="David" w:cs="David"/>
            <w:rtl/>
          </w:rPr>
          <w:delText>.</w:delText>
        </w:r>
        <w:r w:rsidRPr="00985365" w:rsidDel="00F178C2">
          <w:rPr>
            <w:rFonts w:ascii="David" w:hAnsi="David" w:cs="David"/>
          </w:rPr>
          <w:delText xml:space="preserve"> </w:delText>
        </w:r>
      </w:del>
    </w:p>
    <w:p w14:paraId="3D0D60A5" w14:textId="48D973AB" w:rsidR="00A8094B" w:rsidRPr="00985365" w:rsidDel="00F178C2" w:rsidRDefault="00A8094B" w:rsidP="00F01E68">
      <w:pPr>
        <w:pStyle w:val="Heading3"/>
        <w:bidi/>
        <w:rPr>
          <w:del w:id="3436" w:author="Nir Ostrovski [2]" w:date="2018-11-04T20:04:00Z"/>
          <w:rFonts w:ascii="David" w:eastAsia="Times New Roman" w:hAnsi="David" w:cs="David"/>
          <w:rtl/>
        </w:rPr>
      </w:pPr>
      <w:del w:id="3437" w:author="Nir Ostrovski [2]" w:date="2018-11-04T20:04:00Z">
        <w:r w:rsidRPr="00985365" w:rsidDel="00F178C2">
          <w:rPr>
            <w:rFonts w:ascii="David" w:eastAsia="Times New Roman" w:hAnsi="David" w:cs="David"/>
            <w:rtl/>
          </w:rPr>
          <w:delText>רצף מרכזי של אירועים</w:delText>
        </w:r>
      </w:del>
    </w:p>
    <w:p w14:paraId="45417F2B" w14:textId="593744DC" w:rsidR="00A8094B" w:rsidRPr="00985365" w:rsidDel="00F178C2" w:rsidRDefault="00A8094B" w:rsidP="00170E79">
      <w:pPr>
        <w:numPr>
          <w:ilvl w:val="0"/>
          <w:numId w:val="29"/>
        </w:numPr>
        <w:bidi/>
        <w:spacing w:after="0" w:line="480" w:lineRule="auto"/>
        <w:ind w:right="752"/>
        <w:jc w:val="both"/>
        <w:textAlignment w:val="baseline"/>
        <w:rPr>
          <w:del w:id="3438" w:author="Nir Ostrovski [2]" w:date="2018-11-04T20:04:00Z"/>
          <w:rFonts w:ascii="David" w:eastAsia="Times New Roman" w:hAnsi="David" w:cs="David"/>
          <w:color w:val="000000"/>
          <w:sz w:val="24"/>
          <w:szCs w:val="24"/>
          <w:rtl/>
        </w:rPr>
      </w:pPr>
      <w:del w:id="3439" w:author="Nir Ostrovski [2]" w:date="2018-11-04T20:04:00Z">
        <w:r w:rsidRPr="00985365" w:rsidDel="00F178C2">
          <w:rPr>
            <w:rFonts w:ascii="David" w:eastAsia="Times New Roman" w:hAnsi="David" w:cs="David"/>
            <w:color w:val="000000"/>
            <w:sz w:val="24"/>
            <w:szCs w:val="24"/>
            <w:rtl/>
          </w:rPr>
          <w:delText>הסטודנט קיבל הודעה\התראה שהוא נמצא מתאים למשרה</w:delText>
        </w:r>
      </w:del>
    </w:p>
    <w:p w14:paraId="7CB87DAB" w14:textId="38597F51" w:rsidR="00A8094B" w:rsidRPr="00985365" w:rsidDel="00F178C2" w:rsidRDefault="00A8094B" w:rsidP="00170E79">
      <w:pPr>
        <w:numPr>
          <w:ilvl w:val="0"/>
          <w:numId w:val="29"/>
        </w:numPr>
        <w:bidi/>
        <w:spacing w:after="0" w:line="480" w:lineRule="auto"/>
        <w:ind w:right="752"/>
        <w:jc w:val="both"/>
        <w:textAlignment w:val="baseline"/>
        <w:rPr>
          <w:del w:id="3440" w:author="Nir Ostrovski [2]" w:date="2018-11-04T20:04:00Z"/>
          <w:rFonts w:ascii="David" w:eastAsia="Times New Roman" w:hAnsi="David" w:cs="David"/>
          <w:color w:val="000000"/>
          <w:sz w:val="24"/>
          <w:szCs w:val="24"/>
          <w:rtl/>
        </w:rPr>
      </w:pPr>
      <w:del w:id="3441" w:author="Nir Ostrovski [2]" w:date="2018-11-04T20:04:00Z">
        <w:r w:rsidRPr="00985365" w:rsidDel="00F178C2">
          <w:rPr>
            <w:rFonts w:ascii="David" w:eastAsia="Times New Roman" w:hAnsi="David" w:cs="David"/>
            <w:color w:val="000000"/>
            <w:sz w:val="24"/>
            <w:szCs w:val="24"/>
            <w:rtl/>
          </w:rPr>
          <w:delText>הסטודנט עיין במשרה ובחר בחשיפה מול המעסיק</w:delText>
        </w:r>
      </w:del>
    </w:p>
    <w:p w14:paraId="4CB9FC49" w14:textId="61A78494" w:rsidR="00A8094B" w:rsidRPr="00985365" w:rsidDel="00F178C2" w:rsidRDefault="00A8094B" w:rsidP="00F01E68">
      <w:pPr>
        <w:pStyle w:val="Heading3"/>
        <w:bidi/>
        <w:rPr>
          <w:del w:id="3442" w:author="Nir Ostrovski [2]" w:date="2018-11-04T20:04:00Z"/>
          <w:rFonts w:ascii="David" w:eastAsia="Times New Roman" w:hAnsi="David" w:cs="David"/>
          <w:rtl/>
        </w:rPr>
      </w:pPr>
      <w:del w:id="3443" w:author="Nir Ostrovski [2]" w:date="2018-11-04T20:04:00Z">
        <w:r w:rsidRPr="00985365" w:rsidDel="00F178C2">
          <w:rPr>
            <w:rFonts w:ascii="David" w:eastAsia="Times New Roman" w:hAnsi="David" w:cs="David"/>
            <w:rtl/>
          </w:rPr>
          <w:delText>מטר</w:delText>
        </w:r>
        <w:r w:rsidR="00BA6067" w:rsidRPr="00985365" w:rsidDel="00F178C2">
          <w:rPr>
            <w:rFonts w:ascii="David" w:eastAsia="Times New Roman" w:hAnsi="David" w:cs="David" w:hint="eastAsia"/>
            <w:rtl/>
          </w:rPr>
          <w:delText>ות</w:delText>
        </w:r>
        <w:r w:rsidRPr="00985365" w:rsidDel="00F178C2">
          <w:rPr>
            <w:rFonts w:ascii="David" w:eastAsia="Times New Roman" w:hAnsi="David" w:cs="David"/>
            <w:rtl/>
          </w:rPr>
          <w:delText xml:space="preserve"> שהושג</w:delText>
        </w:r>
        <w:r w:rsidR="00BA6067" w:rsidRPr="00985365" w:rsidDel="00F178C2">
          <w:rPr>
            <w:rFonts w:ascii="David" w:eastAsia="Times New Roman" w:hAnsi="David" w:cs="David" w:hint="eastAsia"/>
            <w:rtl/>
          </w:rPr>
          <w:delText>ו</w:delText>
        </w:r>
      </w:del>
    </w:p>
    <w:p w14:paraId="16105D68" w14:textId="7295FB01" w:rsidR="00A8094B" w:rsidRPr="00985365" w:rsidDel="00F178C2" w:rsidRDefault="00A8094B" w:rsidP="00170E79">
      <w:pPr>
        <w:numPr>
          <w:ilvl w:val="0"/>
          <w:numId w:val="30"/>
        </w:numPr>
        <w:bidi/>
        <w:spacing w:after="0" w:line="480" w:lineRule="auto"/>
        <w:ind w:right="752"/>
        <w:jc w:val="both"/>
        <w:textAlignment w:val="baseline"/>
        <w:rPr>
          <w:del w:id="3444" w:author="Nir Ostrovski [2]" w:date="2018-11-04T20:04:00Z"/>
          <w:rFonts w:ascii="David" w:eastAsia="Times New Roman" w:hAnsi="David" w:cs="David"/>
          <w:color w:val="000000"/>
          <w:sz w:val="24"/>
          <w:szCs w:val="24"/>
          <w:rtl/>
        </w:rPr>
      </w:pPr>
      <w:del w:id="3445" w:author="Nir Ostrovski [2]" w:date="2018-11-04T20:04:00Z">
        <w:r w:rsidRPr="00985365" w:rsidDel="00F178C2">
          <w:rPr>
            <w:rFonts w:ascii="David" w:eastAsia="Times New Roman" w:hAnsi="David" w:cs="David"/>
            <w:color w:val="000000"/>
            <w:sz w:val="24"/>
            <w:szCs w:val="24"/>
            <w:rtl/>
          </w:rPr>
          <w:delText>שלב שני של תהליך החשיפה בוצע</w:delText>
        </w:r>
      </w:del>
    </w:p>
    <w:p w14:paraId="0CDC0CF1" w14:textId="7ECB3C03" w:rsidR="00A8094B" w:rsidRPr="00985365" w:rsidDel="00F178C2" w:rsidRDefault="00A8094B" w:rsidP="00F01E68">
      <w:pPr>
        <w:pStyle w:val="Heading3"/>
        <w:bidi/>
        <w:rPr>
          <w:del w:id="3446" w:author="Nir Ostrovski [2]" w:date="2018-11-04T20:04:00Z"/>
          <w:rFonts w:ascii="David" w:eastAsia="Times New Roman" w:hAnsi="David" w:cs="David"/>
          <w:rtl/>
        </w:rPr>
      </w:pPr>
      <w:del w:id="3447" w:author="Nir Ostrovski [2]" w:date="2018-11-04T20:04:00Z">
        <w:r w:rsidRPr="00985365" w:rsidDel="00F178C2">
          <w:rPr>
            <w:rFonts w:ascii="David" w:eastAsia="Times New Roman" w:hAnsi="David" w:cs="David"/>
            <w:rtl/>
          </w:rPr>
          <w:delText>רצף חלופי של אירועים</w:delText>
        </w:r>
      </w:del>
    </w:p>
    <w:p w14:paraId="70E928D4" w14:textId="55CA3999" w:rsidR="00A8094B" w:rsidRPr="00985365" w:rsidDel="00F178C2" w:rsidRDefault="00A8094B" w:rsidP="00170E79">
      <w:pPr>
        <w:numPr>
          <w:ilvl w:val="0"/>
          <w:numId w:val="31"/>
        </w:numPr>
        <w:bidi/>
        <w:spacing w:after="0" w:line="480" w:lineRule="auto"/>
        <w:ind w:right="752"/>
        <w:jc w:val="both"/>
        <w:textAlignment w:val="baseline"/>
        <w:rPr>
          <w:del w:id="3448" w:author="Nir Ostrovski [2]" w:date="2018-11-04T20:04:00Z"/>
          <w:rFonts w:ascii="David" w:eastAsia="Times New Roman" w:hAnsi="David" w:cs="David"/>
          <w:color w:val="000000"/>
          <w:sz w:val="24"/>
          <w:szCs w:val="24"/>
          <w:rtl/>
        </w:rPr>
      </w:pPr>
      <w:del w:id="3449" w:author="Nir Ostrovski [2]" w:date="2018-11-04T20:04:00Z">
        <w:r w:rsidRPr="00985365" w:rsidDel="00F178C2">
          <w:rPr>
            <w:rFonts w:ascii="David" w:eastAsia="Times New Roman" w:hAnsi="David" w:cs="David"/>
            <w:color w:val="000000"/>
            <w:sz w:val="24"/>
            <w:szCs w:val="24"/>
            <w:rtl/>
          </w:rPr>
          <w:delText>הסטודנט בוחר שלא להיחשף מול המעסיק שביקש ליצור איתו קשר</w:delText>
        </w:r>
      </w:del>
    </w:p>
    <w:p w14:paraId="3BD03E75" w14:textId="756B0DF0" w:rsidR="00A8094B" w:rsidRPr="00985365" w:rsidDel="00F178C2" w:rsidRDefault="00A8094B" w:rsidP="009D594F">
      <w:pPr>
        <w:bidi/>
        <w:spacing w:after="0" w:line="480" w:lineRule="auto"/>
        <w:jc w:val="both"/>
        <w:rPr>
          <w:del w:id="3450" w:author="Nir Ostrovski [2]" w:date="2018-11-04T20:04:00Z"/>
          <w:rFonts w:ascii="David" w:eastAsia="Times New Roman" w:hAnsi="David" w:cs="David"/>
          <w:sz w:val="24"/>
          <w:szCs w:val="24"/>
        </w:rPr>
      </w:pPr>
      <w:del w:id="3451" w:author="Nir Ostrovski [2]" w:date="2018-11-04T20:04:00Z">
        <w:r w:rsidRPr="00985365" w:rsidDel="00F178C2">
          <w:rPr>
            <w:rFonts w:ascii="David" w:eastAsia="Times New Roman" w:hAnsi="David" w:cs="David"/>
            <w:color w:val="000000"/>
            <w:sz w:val="24"/>
            <w:szCs w:val="24"/>
            <w:rtl/>
          </w:rPr>
          <w:delText>המטרות שהושגו ברצף המרכזי לא מושגות ברצף החלופי.</w:delText>
        </w:r>
      </w:del>
    </w:p>
    <w:p w14:paraId="3218358B" w14:textId="2C55882A" w:rsidR="00683B47" w:rsidRPr="00985365" w:rsidDel="00F178C2" w:rsidRDefault="00683B47">
      <w:pPr>
        <w:rPr>
          <w:del w:id="3452" w:author="Nir Ostrovski [2]" w:date="2018-11-04T20:04:00Z"/>
          <w:rFonts w:ascii="David" w:eastAsiaTheme="majorEastAsia" w:hAnsi="David" w:cs="David"/>
          <w:b/>
          <w:bCs/>
          <w:color w:val="2F5496" w:themeColor="accent1" w:themeShade="BF"/>
          <w:sz w:val="28"/>
          <w:szCs w:val="28"/>
        </w:rPr>
      </w:pPr>
      <w:del w:id="3453" w:author="Nir Ostrovski [2]" w:date="2018-11-04T20:04:00Z">
        <w:r w:rsidRPr="00985365" w:rsidDel="00F178C2">
          <w:rPr>
            <w:rFonts w:ascii="David" w:hAnsi="David" w:cs="David"/>
            <w:b/>
            <w:bCs/>
            <w:sz w:val="28"/>
            <w:szCs w:val="28"/>
            <w:rtl/>
          </w:rPr>
          <w:br w:type="page"/>
        </w:r>
      </w:del>
    </w:p>
    <w:p w14:paraId="5A3F02E9" w14:textId="33E591C3" w:rsidR="007F4495" w:rsidRPr="00985365" w:rsidDel="00F178C2" w:rsidRDefault="00A8094B" w:rsidP="00F01E68">
      <w:pPr>
        <w:pStyle w:val="Heading1"/>
        <w:bidi/>
        <w:spacing w:line="480" w:lineRule="auto"/>
        <w:jc w:val="both"/>
        <w:rPr>
          <w:del w:id="3454" w:author="Nir Ostrovski [2]" w:date="2018-11-04T20:04:00Z"/>
          <w:rFonts w:ascii="David" w:hAnsi="David" w:cs="David"/>
          <w:b/>
          <w:bCs/>
          <w:sz w:val="28"/>
          <w:szCs w:val="28"/>
          <w:rtl/>
        </w:rPr>
      </w:pPr>
      <w:bookmarkStart w:id="3455" w:name="_Toc523917434"/>
      <w:del w:id="3456" w:author="Nir Ostrovski [2]" w:date="2018-11-04T20:04:00Z">
        <w:r w:rsidRPr="00985365" w:rsidDel="00F178C2">
          <w:rPr>
            <w:rFonts w:ascii="David" w:hAnsi="David" w:cs="David"/>
            <w:b/>
            <w:bCs/>
            <w:sz w:val="28"/>
            <w:szCs w:val="28"/>
            <w:rtl/>
          </w:rPr>
          <w:delText>חלופות</w:delText>
        </w:r>
        <w:bookmarkEnd w:id="3455"/>
      </w:del>
    </w:p>
    <w:p w14:paraId="4C983F80" w14:textId="25DF7F73" w:rsidR="0086373F" w:rsidRPr="00985365" w:rsidDel="00F178C2" w:rsidRDefault="007F4495">
      <w:pPr>
        <w:pStyle w:val="Heading2"/>
        <w:bidi/>
        <w:spacing w:line="480" w:lineRule="auto"/>
        <w:jc w:val="both"/>
        <w:rPr>
          <w:ins w:id="3457" w:author="michael lazar" w:date="2018-09-04T20:22:00Z"/>
          <w:del w:id="3458" w:author="Nir Ostrovski [2]" w:date="2018-11-04T20:04:00Z"/>
          <w:rFonts w:ascii="David" w:hAnsi="David" w:cs="David"/>
          <w:sz w:val="24"/>
          <w:szCs w:val="24"/>
          <w:rtl/>
        </w:rPr>
      </w:pPr>
      <w:bookmarkStart w:id="3459" w:name="_Toc523917435"/>
      <w:del w:id="3460"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מערכתיות</w:delText>
        </w:r>
      </w:del>
      <w:bookmarkEnd w:id="3459"/>
    </w:p>
    <w:p w14:paraId="5A954494" w14:textId="67741957" w:rsidR="00DE7E8A" w:rsidRPr="00985365" w:rsidDel="00F178C2" w:rsidRDefault="00DE7E8A" w:rsidP="00DE7E8A">
      <w:pPr>
        <w:bidi/>
        <w:rPr>
          <w:ins w:id="3461" w:author="michael lazar" w:date="2018-09-04T20:23:00Z"/>
          <w:del w:id="3462" w:author="Nir Ostrovski [2]" w:date="2018-11-04T20:04:00Z"/>
          <w:rFonts w:ascii="David" w:hAnsi="David" w:cs="David"/>
          <w:sz w:val="24"/>
          <w:szCs w:val="24"/>
          <w:rPrChange w:id="3463" w:author="Nir Ostrovski" w:date="2018-09-05T13:30:00Z">
            <w:rPr>
              <w:ins w:id="3464" w:author="michael lazar" w:date="2018-09-04T20:23:00Z"/>
              <w:del w:id="3465" w:author="Nir Ostrovski [2]" w:date="2018-11-04T20:04:00Z"/>
            </w:rPr>
          </w:rPrChange>
        </w:rPr>
      </w:pPr>
      <w:ins w:id="3466" w:author="michael lazar" w:date="2018-09-04T20:23:00Z">
        <w:del w:id="3467" w:author="Nir Ostrovski [2]" w:date="2018-11-04T20:04:00Z">
          <w:r w:rsidRPr="00985365" w:rsidDel="00F178C2">
            <w:rPr>
              <w:rFonts w:ascii="David" w:hAnsi="David" w:cs="David"/>
              <w:sz w:val="24"/>
              <w:szCs w:val="24"/>
              <w:rtl/>
              <w:rPrChange w:id="3468" w:author="Nir Ostrovski" w:date="2018-09-05T13:30:00Z">
                <w:rPr>
                  <w:rFonts w:cs="Arial"/>
                  <w:rtl/>
                </w:rPr>
              </w:rPrChange>
            </w:rPr>
            <w:delText>חלופה ליצירת פרופיל מועמד במערכת:</w:delText>
          </w:r>
        </w:del>
      </w:ins>
    </w:p>
    <w:p w14:paraId="2B74C293" w14:textId="580428FB" w:rsidR="00DE7E8A" w:rsidRPr="00985365" w:rsidDel="00F178C2" w:rsidRDefault="00DE7E8A">
      <w:pPr>
        <w:pStyle w:val="Heading3"/>
        <w:bidi/>
        <w:rPr>
          <w:ins w:id="3469" w:author="michael lazar" w:date="2018-09-04T20:23:00Z"/>
          <w:del w:id="3470" w:author="Nir Ostrovski [2]" w:date="2018-11-04T20:04:00Z"/>
          <w:rFonts w:ascii="David" w:hAnsi="David" w:cs="David"/>
          <w:rPrChange w:id="3471" w:author="Nir Ostrovski" w:date="2018-09-05T13:30:00Z">
            <w:rPr>
              <w:ins w:id="3472" w:author="michael lazar" w:date="2018-09-04T20:23:00Z"/>
              <w:del w:id="3473" w:author="Nir Ostrovski [2]" w:date="2018-11-04T20:04:00Z"/>
            </w:rPr>
          </w:rPrChange>
        </w:rPr>
        <w:pPrChange w:id="3474" w:author="michael lazar" w:date="2018-09-04T20:24:00Z">
          <w:pPr>
            <w:bidi/>
          </w:pPr>
        </w:pPrChange>
      </w:pPr>
      <w:ins w:id="3475" w:author="michael lazar" w:date="2018-09-04T20:23:00Z">
        <w:del w:id="3476" w:author="Nir Ostrovski [2]" w:date="2018-11-04T20:04:00Z">
          <w:r w:rsidRPr="00985365" w:rsidDel="00F178C2">
            <w:rPr>
              <w:rFonts w:ascii="David" w:hAnsi="David" w:cs="David"/>
              <w:rtl/>
              <w:rPrChange w:id="3477" w:author="Nir Ostrovski" w:date="2018-09-05T13:30:00Z">
                <w:rPr>
                  <w:rtl/>
                </w:rPr>
              </w:rPrChange>
            </w:rPr>
            <w:delText xml:space="preserve">יצירת פרופיל על בסיס קובץ קורות חיים טקסטואלי וחילוץ מילות מפתח </w:delText>
          </w:r>
        </w:del>
      </w:ins>
    </w:p>
    <w:p w14:paraId="3236C068" w14:textId="1F071B2C" w:rsidR="00DE7E8A" w:rsidRPr="00985365" w:rsidDel="00F178C2" w:rsidRDefault="00DE7E8A">
      <w:pPr>
        <w:bidi/>
        <w:spacing w:before="240"/>
        <w:rPr>
          <w:ins w:id="3478" w:author="michael lazar" w:date="2018-09-04T20:23:00Z"/>
          <w:del w:id="3479" w:author="Nir Ostrovski [2]" w:date="2018-11-04T20:04:00Z"/>
          <w:rFonts w:ascii="David" w:hAnsi="David" w:cs="David"/>
          <w:sz w:val="24"/>
          <w:szCs w:val="24"/>
          <w:rPrChange w:id="3480" w:author="Nir Ostrovski" w:date="2018-09-05T13:30:00Z">
            <w:rPr>
              <w:ins w:id="3481" w:author="michael lazar" w:date="2018-09-04T20:23:00Z"/>
              <w:del w:id="3482" w:author="Nir Ostrovski [2]" w:date="2018-11-04T20:04:00Z"/>
            </w:rPr>
          </w:rPrChange>
        </w:rPr>
        <w:pPrChange w:id="3483" w:author="michael lazar" w:date="2018-09-04T20:30:00Z">
          <w:pPr>
            <w:bidi/>
          </w:pPr>
        </w:pPrChange>
      </w:pPr>
      <w:ins w:id="3484" w:author="michael lazar" w:date="2018-09-04T20:23:00Z">
        <w:del w:id="3485" w:author="Nir Ostrovski [2]" w:date="2018-11-04T20:04:00Z">
          <w:r w:rsidRPr="00985365" w:rsidDel="00F178C2">
            <w:rPr>
              <w:rFonts w:ascii="David" w:hAnsi="David" w:cs="David"/>
              <w:sz w:val="24"/>
              <w:szCs w:val="24"/>
              <w:rtl/>
              <w:rPrChange w:id="3486" w:author="Nir Ostrovski" w:date="2018-09-05T13:30:00Z">
                <w:rPr>
                  <w:rFonts w:cs="Arial"/>
                  <w:rtl/>
                </w:rPr>
              </w:rPrChange>
            </w:rPr>
            <w:delText>תיאור:</w:delText>
          </w:r>
        </w:del>
      </w:ins>
      <w:ins w:id="3487" w:author="michael lazar" w:date="2018-09-04T20:29:00Z">
        <w:del w:id="3488" w:author="Nir Ostrovski [2]" w:date="2018-11-04T20:04:00Z">
          <w:r w:rsidRPr="00985365" w:rsidDel="00F178C2">
            <w:rPr>
              <w:rFonts w:ascii="David" w:hAnsi="David" w:cs="David"/>
              <w:sz w:val="24"/>
              <w:szCs w:val="24"/>
            </w:rPr>
            <w:delText xml:space="preserve"> </w:delText>
          </w:r>
        </w:del>
      </w:ins>
      <w:ins w:id="3489" w:author="michael lazar" w:date="2018-09-04T20:23:00Z">
        <w:del w:id="3490" w:author="Nir Ostrovski [2]" w:date="2018-11-04T20:04:00Z">
          <w:r w:rsidRPr="00985365" w:rsidDel="00F178C2">
            <w:rPr>
              <w:rFonts w:ascii="David" w:hAnsi="David" w:cs="David"/>
              <w:sz w:val="24"/>
              <w:szCs w:val="24"/>
              <w:rtl/>
              <w:rPrChange w:id="3491" w:author="Nir Ostrovski" w:date="2018-09-05T13:30:00Z">
                <w:rPr>
                  <w:rFonts w:cs="Arial"/>
                  <w:rtl/>
                </w:rPr>
              </w:rPrChange>
            </w:rPr>
            <w:delText>מערכת שסורקת קורות חיים טקסטואליים המתקבלים כקובץ דיגיטאלי ומחפשת מילות מפתח (</w:delText>
          </w:r>
          <w:r w:rsidRPr="00985365" w:rsidDel="00F178C2">
            <w:rPr>
              <w:rFonts w:ascii="David" w:hAnsi="David" w:cs="David"/>
              <w:sz w:val="24"/>
              <w:szCs w:val="24"/>
              <w:rPrChange w:id="3492" w:author="Nir Ostrovski" w:date="2018-09-05T13:30:00Z">
                <w:rPr/>
              </w:rPrChange>
            </w:rPr>
            <w:delText>Keywords</w:delText>
          </w:r>
          <w:r w:rsidRPr="00985365" w:rsidDel="00F178C2">
            <w:rPr>
              <w:rFonts w:ascii="David" w:hAnsi="David" w:cs="David"/>
              <w:sz w:val="24"/>
              <w:szCs w:val="24"/>
              <w:rtl/>
              <w:rPrChange w:id="3493" w:author="Nir Ostrovski" w:date="2018-09-05T13:30:00Z">
                <w:rPr>
                  <w:rFonts w:cs="Arial"/>
                  <w:rtl/>
                </w:rPr>
              </w:rPrChange>
            </w:rPr>
            <w:delText>) שמתווספות לפרופיל המועמד. לאחר מכן מתנהל ראיון טלפוני עם המועמד ובסיומו יכולות להתווסף בצורה ידנית מילות מפתח נוספות.</w:delText>
          </w:r>
        </w:del>
      </w:ins>
    </w:p>
    <w:p w14:paraId="7980207B" w14:textId="66BD214D" w:rsidR="00DE7E8A" w:rsidRPr="00985365" w:rsidDel="00F178C2" w:rsidRDefault="00DE7E8A" w:rsidP="00DE7E8A">
      <w:pPr>
        <w:bidi/>
        <w:rPr>
          <w:ins w:id="3494" w:author="michael lazar" w:date="2018-09-04T20:23:00Z"/>
          <w:del w:id="3495" w:author="Nir Ostrovski [2]" w:date="2018-11-04T20:04:00Z"/>
          <w:rFonts w:ascii="David" w:hAnsi="David" w:cs="David"/>
          <w:sz w:val="24"/>
          <w:szCs w:val="24"/>
          <w:rPrChange w:id="3496" w:author="Nir Ostrovski" w:date="2018-09-05T13:30:00Z">
            <w:rPr>
              <w:ins w:id="3497" w:author="michael lazar" w:date="2018-09-04T20:23:00Z"/>
              <w:del w:id="3498" w:author="Nir Ostrovski [2]" w:date="2018-11-04T20:04:00Z"/>
            </w:rPr>
          </w:rPrChange>
        </w:rPr>
      </w:pPr>
      <w:ins w:id="3499" w:author="michael lazar" w:date="2018-09-04T20:23:00Z">
        <w:del w:id="3500" w:author="Nir Ostrovski [2]" w:date="2018-11-04T20:04:00Z">
          <w:r w:rsidRPr="00985365" w:rsidDel="00F178C2">
            <w:rPr>
              <w:rFonts w:ascii="David" w:hAnsi="David" w:cs="David"/>
              <w:sz w:val="24"/>
              <w:szCs w:val="24"/>
              <w:rtl/>
              <w:rPrChange w:id="3501" w:author="Nir Ostrovski" w:date="2018-09-05T13:30:00Z">
                <w:rPr>
                  <w:rFonts w:cs="Arial"/>
                  <w:rtl/>
                </w:rPr>
              </w:rPrChange>
            </w:rPr>
            <w:delText>משמעות השינוי:</w:delText>
          </w:r>
        </w:del>
      </w:ins>
    </w:p>
    <w:p w14:paraId="29CDFF76" w14:textId="7D1177AC" w:rsidR="00DE7E8A" w:rsidRPr="00985365" w:rsidDel="00F178C2" w:rsidRDefault="00DE7E8A">
      <w:pPr>
        <w:pStyle w:val="ListParagraph"/>
        <w:numPr>
          <w:ilvl w:val="0"/>
          <w:numId w:val="61"/>
        </w:numPr>
        <w:bidi/>
        <w:rPr>
          <w:ins w:id="3502" w:author="michael lazar" w:date="2018-09-04T20:24:00Z"/>
          <w:del w:id="3503" w:author="Nir Ostrovski [2]" w:date="2018-11-04T20:04:00Z"/>
          <w:rFonts w:ascii="David" w:hAnsi="David" w:cs="David"/>
          <w:sz w:val="24"/>
          <w:szCs w:val="24"/>
          <w:rtl/>
          <w:rPrChange w:id="3504" w:author="Nir Ostrovski" w:date="2018-09-05T13:30:00Z">
            <w:rPr>
              <w:ins w:id="3505" w:author="michael lazar" w:date="2018-09-04T20:24:00Z"/>
              <w:del w:id="3506" w:author="Nir Ostrovski [2]" w:date="2018-11-04T20:04:00Z"/>
              <w:rFonts w:cs="Arial"/>
              <w:rtl/>
            </w:rPr>
          </w:rPrChange>
        </w:rPr>
        <w:pPrChange w:id="3507" w:author="michael lazar" w:date="2018-09-04T20:28:00Z">
          <w:pPr>
            <w:pStyle w:val="ListParagraph"/>
            <w:numPr>
              <w:numId w:val="59"/>
            </w:numPr>
            <w:bidi/>
            <w:ind w:hanging="360"/>
          </w:pPr>
        </w:pPrChange>
      </w:pPr>
      <w:ins w:id="3508" w:author="michael lazar" w:date="2018-09-04T20:23:00Z">
        <w:del w:id="3509" w:author="Nir Ostrovski [2]" w:date="2018-11-04T20:04:00Z">
          <w:r w:rsidRPr="00985365" w:rsidDel="00F178C2">
            <w:rPr>
              <w:rFonts w:ascii="David" w:hAnsi="David" w:cs="David"/>
              <w:sz w:val="24"/>
              <w:szCs w:val="24"/>
              <w:rtl/>
              <w:rPrChange w:id="3510" w:author="Nir Ostrovski" w:date="2018-09-05T13:30:00Z">
                <w:rPr>
                  <w:rtl/>
                </w:rPr>
              </w:rPrChange>
            </w:rPr>
            <w:delText>תחזוקה חצי אוטומטית של המאגר המועמדים.</w:delText>
          </w:r>
        </w:del>
      </w:ins>
    </w:p>
    <w:p w14:paraId="7DB3C5CC" w14:textId="169223EC" w:rsidR="00DE7E8A" w:rsidRPr="00985365" w:rsidDel="00F178C2" w:rsidRDefault="00DE7E8A">
      <w:pPr>
        <w:pStyle w:val="ListParagraph"/>
        <w:numPr>
          <w:ilvl w:val="0"/>
          <w:numId w:val="61"/>
        </w:numPr>
        <w:bidi/>
        <w:rPr>
          <w:ins w:id="3511" w:author="michael lazar" w:date="2018-09-04T20:23:00Z"/>
          <w:del w:id="3512" w:author="Nir Ostrovski [2]" w:date="2018-11-04T20:04:00Z"/>
          <w:rFonts w:ascii="David" w:hAnsi="David" w:cs="David"/>
          <w:sz w:val="24"/>
          <w:szCs w:val="24"/>
          <w:rPrChange w:id="3513" w:author="Nir Ostrovski" w:date="2018-09-05T13:30:00Z">
            <w:rPr>
              <w:ins w:id="3514" w:author="michael lazar" w:date="2018-09-04T20:23:00Z"/>
              <w:del w:id="3515" w:author="Nir Ostrovski [2]" w:date="2018-11-04T20:04:00Z"/>
            </w:rPr>
          </w:rPrChange>
        </w:rPr>
        <w:pPrChange w:id="3516" w:author="michael lazar" w:date="2018-09-04T20:28:00Z">
          <w:pPr>
            <w:bidi/>
          </w:pPr>
        </w:pPrChange>
      </w:pPr>
      <w:ins w:id="3517" w:author="michael lazar" w:date="2018-09-04T20:23:00Z">
        <w:del w:id="3518" w:author="Nir Ostrovski [2]" w:date="2018-11-04T20:04:00Z">
          <w:r w:rsidRPr="00985365" w:rsidDel="00F178C2">
            <w:rPr>
              <w:rFonts w:ascii="David" w:hAnsi="David" w:cs="David"/>
              <w:sz w:val="24"/>
              <w:szCs w:val="24"/>
              <w:rtl/>
              <w:rPrChange w:id="3519" w:author="Nir Ostrovski" w:date="2018-09-05T13:30:00Z">
                <w:rPr>
                  <w:rFonts w:cs="Arial"/>
                  <w:rtl/>
                </w:rPr>
              </w:rPrChange>
            </w:rPr>
            <w:delText>רכזת הגיוס יכולה להוסיף מילות מפתח לפרופיל קיים ובכך לשפר את דיוק של ההתאמות המתקבלות.</w:delText>
          </w:r>
        </w:del>
      </w:ins>
    </w:p>
    <w:p w14:paraId="74B818BE" w14:textId="30750280" w:rsidR="00DE7E8A" w:rsidRPr="00985365" w:rsidDel="00F178C2" w:rsidRDefault="00DE7E8A" w:rsidP="00DE7E8A">
      <w:pPr>
        <w:bidi/>
        <w:rPr>
          <w:ins w:id="3520" w:author="michael lazar" w:date="2018-09-04T20:23:00Z"/>
          <w:del w:id="3521" w:author="Nir Ostrovski [2]" w:date="2018-11-04T20:04:00Z"/>
          <w:rFonts w:ascii="David" w:hAnsi="David" w:cs="David"/>
          <w:sz w:val="24"/>
          <w:szCs w:val="24"/>
          <w:rPrChange w:id="3522" w:author="Nir Ostrovski" w:date="2018-09-05T13:30:00Z">
            <w:rPr>
              <w:ins w:id="3523" w:author="michael lazar" w:date="2018-09-04T20:23:00Z"/>
              <w:del w:id="3524" w:author="Nir Ostrovski [2]" w:date="2018-11-04T20:04:00Z"/>
            </w:rPr>
          </w:rPrChange>
        </w:rPr>
      </w:pPr>
      <w:ins w:id="3525" w:author="michael lazar" w:date="2018-09-04T20:23:00Z">
        <w:del w:id="3526" w:author="Nir Ostrovski [2]" w:date="2018-11-04T20:04:00Z">
          <w:r w:rsidRPr="00985365" w:rsidDel="00F178C2">
            <w:rPr>
              <w:rFonts w:ascii="David" w:hAnsi="David" w:cs="David"/>
              <w:sz w:val="24"/>
              <w:szCs w:val="24"/>
              <w:rtl/>
              <w:rPrChange w:id="3527" w:author="Nir Ostrovski" w:date="2018-09-05T13:30:00Z">
                <w:rPr>
                  <w:rFonts w:cs="Arial"/>
                  <w:rtl/>
                </w:rPr>
              </w:rPrChange>
            </w:rPr>
            <w:delText>חסרונות</w:delText>
          </w:r>
        </w:del>
      </w:ins>
      <w:ins w:id="3528" w:author="michael lazar" w:date="2018-09-04T20:24:00Z">
        <w:del w:id="3529" w:author="Nir Ostrovski [2]" w:date="2018-11-04T20:04:00Z">
          <w:r w:rsidRPr="00985365" w:rsidDel="00F178C2">
            <w:rPr>
              <w:rFonts w:ascii="David" w:hAnsi="David" w:cs="David"/>
              <w:sz w:val="24"/>
              <w:szCs w:val="24"/>
              <w:rtl/>
              <w:rPrChange w:id="3530" w:author="Nir Ostrovski" w:date="2018-09-05T13:30:00Z">
                <w:rPr>
                  <w:rFonts w:cs="Arial"/>
                  <w:rtl/>
                </w:rPr>
              </w:rPrChange>
            </w:rPr>
            <w:delText>:</w:delText>
          </w:r>
        </w:del>
      </w:ins>
    </w:p>
    <w:p w14:paraId="7301E302" w14:textId="243F6A07" w:rsidR="00DE7E8A" w:rsidRPr="00985365" w:rsidDel="00F178C2" w:rsidRDefault="00DE7E8A">
      <w:pPr>
        <w:pStyle w:val="ListParagraph"/>
        <w:numPr>
          <w:ilvl w:val="0"/>
          <w:numId w:val="62"/>
        </w:numPr>
        <w:bidi/>
        <w:rPr>
          <w:ins w:id="3531" w:author="michael lazar" w:date="2018-09-04T20:24:00Z"/>
          <w:del w:id="3532" w:author="Nir Ostrovski [2]" w:date="2018-11-04T20:04:00Z"/>
          <w:rFonts w:ascii="David" w:hAnsi="David" w:cs="David"/>
          <w:sz w:val="24"/>
          <w:szCs w:val="24"/>
          <w:rtl/>
          <w:rPrChange w:id="3533" w:author="Nir Ostrovski" w:date="2018-09-05T13:30:00Z">
            <w:rPr>
              <w:ins w:id="3534" w:author="michael lazar" w:date="2018-09-04T20:24:00Z"/>
              <w:del w:id="3535" w:author="Nir Ostrovski [2]" w:date="2018-11-04T20:04:00Z"/>
              <w:rFonts w:cs="Arial"/>
              <w:rtl/>
            </w:rPr>
          </w:rPrChange>
        </w:rPr>
        <w:pPrChange w:id="3536" w:author="michael lazar" w:date="2018-09-04T20:28:00Z">
          <w:pPr>
            <w:pStyle w:val="ListParagraph"/>
            <w:numPr>
              <w:numId w:val="59"/>
            </w:numPr>
            <w:bidi/>
            <w:ind w:hanging="360"/>
          </w:pPr>
        </w:pPrChange>
      </w:pPr>
      <w:ins w:id="3537" w:author="michael lazar" w:date="2018-09-04T20:23:00Z">
        <w:del w:id="3538" w:author="Nir Ostrovski [2]" w:date="2018-11-04T20:04:00Z">
          <w:r w:rsidRPr="00985365" w:rsidDel="00F178C2">
            <w:rPr>
              <w:rFonts w:ascii="David" w:hAnsi="David" w:cs="David"/>
              <w:sz w:val="24"/>
              <w:szCs w:val="24"/>
              <w:rtl/>
              <w:rPrChange w:id="3539" w:author="Nir Ostrovski" w:date="2018-09-05T13:30:00Z">
                <w:rPr>
                  <w:rtl/>
                </w:rPr>
              </w:rPrChange>
            </w:rPr>
            <w:delText>טעויות אנוש – רמת מקצועיות, יסודיות והקשבה של הרכזת (למועמד ולמעסיק).</w:delText>
          </w:r>
        </w:del>
      </w:ins>
      <w:ins w:id="3540" w:author="michael lazar" w:date="2018-09-04T20:24:00Z">
        <w:del w:id="3541" w:author="Nir Ostrovski [2]" w:date="2018-11-04T20:04:00Z">
          <w:r w:rsidRPr="00985365" w:rsidDel="00F178C2">
            <w:rPr>
              <w:rFonts w:ascii="David" w:hAnsi="David" w:cs="David"/>
              <w:sz w:val="24"/>
              <w:szCs w:val="24"/>
              <w:rtl/>
              <w:rPrChange w:id="3542" w:author="Nir Ostrovski" w:date="2018-09-05T13:30:00Z">
                <w:rPr>
                  <w:rFonts w:cs="Arial"/>
                  <w:rtl/>
                </w:rPr>
              </w:rPrChange>
            </w:rPr>
            <w:delText>\</w:delText>
          </w:r>
        </w:del>
      </w:ins>
    </w:p>
    <w:p w14:paraId="1867C3EC" w14:textId="34138069" w:rsidR="00DE7E8A" w:rsidRPr="00985365" w:rsidDel="00F178C2" w:rsidRDefault="00DE7E8A">
      <w:pPr>
        <w:pStyle w:val="ListParagraph"/>
        <w:numPr>
          <w:ilvl w:val="0"/>
          <w:numId w:val="62"/>
        </w:numPr>
        <w:bidi/>
        <w:rPr>
          <w:ins w:id="3543" w:author="michael lazar" w:date="2018-09-04T20:23:00Z"/>
          <w:del w:id="3544" w:author="Nir Ostrovski [2]" w:date="2018-11-04T20:04:00Z"/>
          <w:rFonts w:ascii="David" w:hAnsi="David" w:cs="David"/>
          <w:rPrChange w:id="3545" w:author="Nir Ostrovski" w:date="2018-09-05T13:30:00Z">
            <w:rPr>
              <w:ins w:id="3546" w:author="michael lazar" w:date="2018-09-04T20:23:00Z"/>
              <w:del w:id="3547" w:author="Nir Ostrovski [2]" w:date="2018-11-04T20:04:00Z"/>
            </w:rPr>
          </w:rPrChange>
        </w:rPr>
        <w:pPrChange w:id="3548" w:author="michael lazar" w:date="2018-09-04T20:28:00Z">
          <w:pPr>
            <w:bidi/>
          </w:pPr>
        </w:pPrChange>
      </w:pPr>
      <w:ins w:id="3549" w:author="michael lazar" w:date="2018-09-04T20:23:00Z">
        <w:del w:id="3550" w:author="Nir Ostrovski [2]" w:date="2018-11-04T20:04:00Z">
          <w:r w:rsidRPr="00985365" w:rsidDel="00F178C2">
            <w:rPr>
              <w:rFonts w:ascii="David" w:hAnsi="David" w:cs="David"/>
              <w:sz w:val="24"/>
              <w:szCs w:val="24"/>
              <w:rtl/>
              <w:rPrChange w:id="3551" w:author="Nir Ostrovski" w:date="2018-09-05T13:30:00Z">
                <w:rPr>
                  <w:rFonts w:cs="Arial"/>
                  <w:rtl/>
                </w:rPr>
              </w:rPrChange>
            </w:rPr>
            <w:delText>משך הטיפול במועמד – תיוג המועמד, החל בשיחה הטלפונית ועד עדכון הנתונים באופן ידני לאחר מכן יכול לקחת זמן רב מרכזת הגיוס ובתהליך כולו</w:delText>
          </w:r>
          <w:r w:rsidRPr="00985365" w:rsidDel="00F178C2">
            <w:rPr>
              <w:rFonts w:ascii="David" w:hAnsi="David" w:cs="David"/>
              <w:rtl/>
              <w:rPrChange w:id="3552" w:author="Nir Ostrovski" w:date="2018-09-05T13:30:00Z">
                <w:rPr>
                  <w:rFonts w:cs="Arial"/>
                  <w:rtl/>
                </w:rPr>
              </w:rPrChange>
            </w:rPr>
            <w:delText>.</w:delText>
          </w:r>
        </w:del>
      </w:ins>
    </w:p>
    <w:p w14:paraId="5FD3F339" w14:textId="78409BB8" w:rsidR="00DE7E8A" w:rsidRPr="00985365" w:rsidDel="00F178C2" w:rsidRDefault="00DE7E8A">
      <w:pPr>
        <w:pStyle w:val="Heading3"/>
        <w:bidi/>
        <w:rPr>
          <w:ins w:id="3553" w:author="michael lazar" w:date="2018-09-04T20:23:00Z"/>
          <w:del w:id="3554" w:author="Nir Ostrovski [2]" w:date="2018-11-04T20:04:00Z"/>
          <w:rFonts w:ascii="David" w:hAnsi="David" w:cs="David"/>
          <w:rPrChange w:id="3555" w:author="Nir Ostrovski" w:date="2018-09-05T13:30:00Z">
            <w:rPr>
              <w:ins w:id="3556" w:author="michael lazar" w:date="2018-09-04T20:23:00Z"/>
              <w:del w:id="3557" w:author="Nir Ostrovski [2]" w:date="2018-11-04T20:04:00Z"/>
            </w:rPr>
          </w:rPrChange>
        </w:rPr>
        <w:pPrChange w:id="3558" w:author="michael lazar" w:date="2018-09-04T20:24:00Z">
          <w:pPr>
            <w:bidi/>
          </w:pPr>
        </w:pPrChange>
      </w:pPr>
      <w:ins w:id="3559" w:author="michael lazar" w:date="2018-09-04T20:23:00Z">
        <w:del w:id="3560" w:author="Nir Ostrovski [2]" w:date="2018-11-04T20:04:00Z">
          <w:r w:rsidRPr="00985365" w:rsidDel="00F178C2">
            <w:rPr>
              <w:rFonts w:ascii="David" w:hAnsi="David" w:cs="David"/>
              <w:rtl/>
              <w:rPrChange w:id="3561" w:author="Nir Ostrovski" w:date="2018-09-05T13:30:00Z">
                <w:rPr>
                  <w:rtl/>
                </w:rPr>
              </w:rPrChange>
            </w:rPr>
            <w:delText>יצירת פרופיל על בסיס טופס רישום</w:delText>
          </w:r>
        </w:del>
      </w:ins>
    </w:p>
    <w:p w14:paraId="265E8B34" w14:textId="274A9144" w:rsidR="00DE7E8A" w:rsidRPr="00985365" w:rsidDel="00F178C2" w:rsidRDefault="00DE7E8A">
      <w:pPr>
        <w:bidi/>
        <w:spacing w:before="240"/>
        <w:rPr>
          <w:ins w:id="3562" w:author="michael lazar" w:date="2018-09-04T20:23:00Z"/>
          <w:del w:id="3563" w:author="Nir Ostrovski [2]" w:date="2018-11-04T20:04:00Z"/>
          <w:rFonts w:ascii="David" w:hAnsi="David" w:cs="David"/>
          <w:sz w:val="24"/>
          <w:szCs w:val="24"/>
          <w:rPrChange w:id="3564" w:author="Nir Ostrovski" w:date="2018-09-05T13:30:00Z">
            <w:rPr>
              <w:ins w:id="3565" w:author="michael lazar" w:date="2018-09-04T20:23:00Z"/>
              <w:del w:id="3566" w:author="Nir Ostrovski [2]" w:date="2018-11-04T20:04:00Z"/>
            </w:rPr>
          </w:rPrChange>
        </w:rPr>
        <w:pPrChange w:id="3567" w:author="michael lazar" w:date="2018-09-04T20:30:00Z">
          <w:pPr>
            <w:bidi/>
          </w:pPr>
        </w:pPrChange>
      </w:pPr>
      <w:ins w:id="3568" w:author="michael lazar" w:date="2018-09-04T20:23:00Z">
        <w:del w:id="3569" w:author="Nir Ostrovski [2]" w:date="2018-11-04T20:04:00Z">
          <w:r w:rsidRPr="00985365" w:rsidDel="00F178C2">
            <w:rPr>
              <w:rFonts w:ascii="David" w:hAnsi="David" w:cs="David"/>
              <w:sz w:val="24"/>
              <w:szCs w:val="24"/>
              <w:rtl/>
              <w:rPrChange w:id="3570" w:author="Nir Ostrovski" w:date="2018-09-05T13:30:00Z">
                <w:rPr>
                  <w:rFonts w:cs="Arial"/>
                  <w:rtl/>
                </w:rPr>
              </w:rPrChange>
            </w:rPr>
            <w:delText>תיאור</w:delText>
          </w:r>
        </w:del>
      </w:ins>
      <w:ins w:id="3571" w:author="michael lazar" w:date="2018-09-04T20:25:00Z">
        <w:del w:id="3572" w:author="Nir Ostrovski [2]" w:date="2018-11-04T20:04:00Z">
          <w:r w:rsidRPr="00985365" w:rsidDel="00F178C2">
            <w:rPr>
              <w:rFonts w:ascii="David" w:hAnsi="David" w:cs="David"/>
              <w:sz w:val="24"/>
              <w:szCs w:val="24"/>
              <w:rtl/>
              <w:rPrChange w:id="3573" w:author="Nir Ostrovski" w:date="2018-09-05T13:30:00Z">
                <w:rPr>
                  <w:rFonts w:cs="Arial"/>
                  <w:rtl/>
                </w:rPr>
              </w:rPrChange>
            </w:rPr>
            <w:delText>:</w:delText>
          </w:r>
        </w:del>
      </w:ins>
      <w:ins w:id="3574" w:author="michael lazar" w:date="2018-09-04T20:29:00Z">
        <w:del w:id="3575" w:author="Nir Ostrovski [2]" w:date="2018-11-04T20:04:00Z">
          <w:r w:rsidRPr="00985365" w:rsidDel="00F178C2">
            <w:rPr>
              <w:rFonts w:ascii="David" w:hAnsi="David" w:cs="David"/>
              <w:sz w:val="24"/>
              <w:szCs w:val="24"/>
            </w:rPr>
            <w:delText xml:space="preserve"> </w:delText>
          </w:r>
        </w:del>
      </w:ins>
      <w:ins w:id="3576" w:author="michael lazar" w:date="2018-09-04T20:23:00Z">
        <w:del w:id="3577" w:author="Nir Ostrovski [2]" w:date="2018-11-04T20:04:00Z">
          <w:r w:rsidRPr="00985365" w:rsidDel="00F178C2">
            <w:rPr>
              <w:rFonts w:ascii="David" w:hAnsi="David" w:cs="David"/>
              <w:sz w:val="24"/>
              <w:szCs w:val="24"/>
              <w:rtl/>
              <w:rPrChange w:id="3578" w:author="Nir Ostrovski" w:date="2018-09-05T13:30:00Z">
                <w:rPr>
                  <w:rFonts w:cs="Arial"/>
                  <w:rtl/>
                </w:rPr>
              </w:rPrChange>
            </w:rPr>
            <w:delText>יצירת ממשק טופס רישום בו המומעד ממלא את הנתונים לבסוף טופס זה יצור פרופיל מועמד במערכת.</w:delText>
          </w:r>
        </w:del>
      </w:ins>
    </w:p>
    <w:p w14:paraId="140F0277" w14:textId="298BCF29" w:rsidR="00DE7E8A" w:rsidRPr="00985365" w:rsidDel="00F178C2" w:rsidRDefault="00DE7E8A" w:rsidP="00DE7E8A">
      <w:pPr>
        <w:bidi/>
        <w:rPr>
          <w:ins w:id="3579" w:author="michael lazar" w:date="2018-09-04T20:23:00Z"/>
          <w:del w:id="3580" w:author="Nir Ostrovski [2]" w:date="2018-11-04T20:04:00Z"/>
          <w:rFonts w:ascii="David" w:hAnsi="David" w:cs="David"/>
          <w:sz w:val="24"/>
          <w:szCs w:val="24"/>
          <w:rPrChange w:id="3581" w:author="Nir Ostrovski" w:date="2018-09-05T13:30:00Z">
            <w:rPr>
              <w:ins w:id="3582" w:author="michael lazar" w:date="2018-09-04T20:23:00Z"/>
              <w:del w:id="3583" w:author="Nir Ostrovski [2]" w:date="2018-11-04T20:04:00Z"/>
            </w:rPr>
          </w:rPrChange>
        </w:rPr>
      </w:pPr>
      <w:ins w:id="3584" w:author="michael lazar" w:date="2018-09-04T20:23:00Z">
        <w:del w:id="3585" w:author="Nir Ostrovski [2]" w:date="2018-11-04T20:04:00Z">
          <w:r w:rsidRPr="00985365" w:rsidDel="00F178C2">
            <w:rPr>
              <w:rFonts w:ascii="David" w:hAnsi="David" w:cs="David"/>
              <w:sz w:val="24"/>
              <w:szCs w:val="24"/>
              <w:rtl/>
              <w:rPrChange w:id="3586" w:author="Nir Ostrovski" w:date="2018-09-05T13:30:00Z">
                <w:rPr>
                  <w:rFonts w:cs="Arial"/>
                  <w:rtl/>
                </w:rPr>
              </w:rPrChange>
            </w:rPr>
            <w:delText>משמעות השינוי</w:delText>
          </w:r>
        </w:del>
      </w:ins>
      <w:ins w:id="3587" w:author="michael lazar" w:date="2018-09-04T20:25:00Z">
        <w:del w:id="3588" w:author="Nir Ostrovski [2]" w:date="2018-11-04T20:04:00Z">
          <w:r w:rsidRPr="00985365" w:rsidDel="00F178C2">
            <w:rPr>
              <w:rFonts w:ascii="David" w:hAnsi="David" w:cs="David"/>
              <w:sz w:val="24"/>
              <w:szCs w:val="24"/>
              <w:rtl/>
              <w:rPrChange w:id="3589" w:author="Nir Ostrovski" w:date="2018-09-05T13:30:00Z">
                <w:rPr>
                  <w:rFonts w:cs="Arial"/>
                  <w:rtl/>
                </w:rPr>
              </w:rPrChange>
            </w:rPr>
            <w:delText>:</w:delText>
          </w:r>
        </w:del>
      </w:ins>
    </w:p>
    <w:p w14:paraId="79A14A18" w14:textId="6F4F451F" w:rsidR="00DE7E8A" w:rsidRPr="00985365" w:rsidDel="00F178C2" w:rsidRDefault="00DE7E8A">
      <w:pPr>
        <w:pStyle w:val="ListParagraph"/>
        <w:numPr>
          <w:ilvl w:val="0"/>
          <w:numId w:val="60"/>
        </w:numPr>
        <w:pBdr>
          <w:top w:val="nil"/>
          <w:left w:val="nil"/>
          <w:bottom w:val="nil"/>
          <w:right w:val="nil"/>
          <w:between w:val="nil"/>
        </w:pBdr>
        <w:bidi/>
        <w:spacing w:after="0"/>
        <w:rPr>
          <w:ins w:id="3590" w:author="michael lazar" w:date="2018-09-04T20:25:00Z"/>
          <w:del w:id="3591" w:author="Nir Ostrovski [2]" w:date="2018-11-04T20:04:00Z"/>
          <w:rFonts w:ascii="David" w:eastAsia="Calibri" w:hAnsi="David" w:cs="David"/>
          <w:color w:val="000000"/>
          <w:sz w:val="24"/>
          <w:szCs w:val="24"/>
          <w:rtl/>
          <w:rPrChange w:id="3592" w:author="Nir Ostrovski" w:date="2018-09-05T13:30:00Z">
            <w:rPr>
              <w:ins w:id="3593" w:author="michael lazar" w:date="2018-09-04T20:25:00Z"/>
              <w:del w:id="3594" w:author="Nir Ostrovski [2]" w:date="2018-11-04T20:04:00Z"/>
              <w:rFonts w:cs="Arial"/>
              <w:rtl/>
            </w:rPr>
          </w:rPrChange>
        </w:rPr>
        <w:pPrChange w:id="3595" w:author="michael lazar" w:date="2018-09-04T20:27:00Z">
          <w:pPr>
            <w:pStyle w:val="ListParagraph"/>
            <w:numPr>
              <w:numId w:val="59"/>
            </w:numPr>
            <w:bidi/>
            <w:ind w:hanging="360"/>
          </w:pPr>
        </w:pPrChange>
      </w:pPr>
      <w:ins w:id="3596" w:author="michael lazar" w:date="2018-09-04T20:23:00Z">
        <w:del w:id="3597" w:author="Nir Ostrovski [2]" w:date="2018-11-04T20:04:00Z">
          <w:r w:rsidRPr="00985365" w:rsidDel="00F178C2">
            <w:rPr>
              <w:rFonts w:ascii="David" w:eastAsia="Calibri" w:hAnsi="David" w:cs="David"/>
              <w:color w:val="000000"/>
              <w:sz w:val="24"/>
              <w:szCs w:val="24"/>
              <w:rtl/>
              <w:rPrChange w:id="3598" w:author="Nir Ostrovski" w:date="2018-09-05T13:30:00Z">
                <w:rPr>
                  <w:rtl/>
                </w:rPr>
              </w:rPrChange>
            </w:rPr>
            <w:delText>התהליך בשליטה מלאה של המועמד.</w:delText>
          </w:r>
        </w:del>
      </w:ins>
    </w:p>
    <w:p w14:paraId="507E023E" w14:textId="70E116D7" w:rsidR="00DE7E8A" w:rsidRPr="00985365" w:rsidDel="00F178C2" w:rsidRDefault="00DE7E8A">
      <w:pPr>
        <w:pStyle w:val="ListParagraph"/>
        <w:numPr>
          <w:ilvl w:val="0"/>
          <w:numId w:val="60"/>
        </w:numPr>
        <w:pBdr>
          <w:top w:val="nil"/>
          <w:left w:val="nil"/>
          <w:bottom w:val="nil"/>
          <w:right w:val="nil"/>
          <w:between w:val="nil"/>
        </w:pBdr>
        <w:bidi/>
        <w:spacing w:after="0"/>
        <w:rPr>
          <w:ins w:id="3599" w:author="michael lazar" w:date="2018-09-04T20:23:00Z"/>
          <w:del w:id="3600" w:author="Nir Ostrovski [2]" w:date="2018-11-04T20:04:00Z"/>
          <w:rFonts w:ascii="David" w:eastAsia="Calibri" w:hAnsi="David" w:cs="David"/>
          <w:color w:val="000000"/>
          <w:sz w:val="24"/>
          <w:szCs w:val="24"/>
          <w:rPrChange w:id="3601" w:author="Nir Ostrovski" w:date="2018-09-05T13:30:00Z">
            <w:rPr>
              <w:ins w:id="3602" w:author="michael lazar" w:date="2018-09-04T20:23:00Z"/>
              <w:del w:id="3603" w:author="Nir Ostrovski [2]" w:date="2018-11-04T20:04:00Z"/>
            </w:rPr>
          </w:rPrChange>
        </w:rPr>
        <w:pPrChange w:id="3604" w:author="michael lazar" w:date="2018-09-04T20:27:00Z">
          <w:pPr>
            <w:bidi/>
          </w:pPr>
        </w:pPrChange>
      </w:pPr>
      <w:ins w:id="3605" w:author="michael lazar" w:date="2018-09-04T20:23:00Z">
        <w:del w:id="3606" w:author="Nir Ostrovski [2]" w:date="2018-11-04T20:04:00Z">
          <w:r w:rsidRPr="00985365" w:rsidDel="00F178C2">
            <w:rPr>
              <w:rFonts w:ascii="David" w:eastAsia="Calibri" w:hAnsi="David" w:cs="David"/>
              <w:color w:val="000000"/>
              <w:sz w:val="24"/>
              <w:szCs w:val="24"/>
              <w:rtl/>
              <w:rPrChange w:id="3607" w:author="Nir Ostrovski" w:date="2018-09-05T13:30:00Z">
                <w:rPr>
                  <w:rFonts w:cs="Arial"/>
                  <w:rtl/>
                </w:rPr>
              </w:rPrChange>
            </w:rPr>
            <w:delText>ניתן לאכוף שדות מנדטוריים</w:delText>
          </w:r>
        </w:del>
      </w:ins>
    </w:p>
    <w:p w14:paraId="0D28EC3A" w14:textId="1D78A1F0" w:rsidR="00DE7E8A" w:rsidRPr="00985365" w:rsidDel="00F178C2" w:rsidRDefault="00DE7E8A" w:rsidP="00DE7E8A">
      <w:pPr>
        <w:bidi/>
        <w:rPr>
          <w:ins w:id="3608" w:author="michael lazar" w:date="2018-09-04T20:23:00Z"/>
          <w:del w:id="3609" w:author="Nir Ostrovski [2]" w:date="2018-11-04T20:04:00Z"/>
          <w:rFonts w:ascii="David" w:hAnsi="David" w:cs="David"/>
          <w:sz w:val="24"/>
          <w:szCs w:val="24"/>
          <w:rPrChange w:id="3610" w:author="Nir Ostrovski" w:date="2018-09-05T13:30:00Z">
            <w:rPr>
              <w:ins w:id="3611" w:author="michael lazar" w:date="2018-09-04T20:23:00Z"/>
              <w:del w:id="3612" w:author="Nir Ostrovski [2]" w:date="2018-11-04T20:04:00Z"/>
            </w:rPr>
          </w:rPrChange>
        </w:rPr>
      </w:pPr>
      <w:ins w:id="3613" w:author="michael lazar" w:date="2018-09-04T20:23:00Z">
        <w:del w:id="3614" w:author="Nir Ostrovski [2]" w:date="2018-11-04T20:04:00Z">
          <w:r w:rsidRPr="00985365" w:rsidDel="00F178C2">
            <w:rPr>
              <w:rFonts w:ascii="David" w:hAnsi="David" w:cs="David"/>
              <w:sz w:val="24"/>
              <w:szCs w:val="24"/>
              <w:rtl/>
              <w:rPrChange w:id="3615" w:author="Nir Ostrovski" w:date="2018-09-05T13:30:00Z">
                <w:rPr>
                  <w:rFonts w:cs="Arial"/>
                  <w:rtl/>
                </w:rPr>
              </w:rPrChange>
            </w:rPr>
            <w:delText>חסרונות</w:delText>
          </w:r>
        </w:del>
      </w:ins>
      <w:ins w:id="3616" w:author="michael lazar" w:date="2018-09-04T20:25:00Z">
        <w:del w:id="3617" w:author="Nir Ostrovski [2]" w:date="2018-11-04T20:04:00Z">
          <w:r w:rsidRPr="00985365" w:rsidDel="00F178C2">
            <w:rPr>
              <w:rFonts w:ascii="David" w:hAnsi="David" w:cs="David"/>
              <w:sz w:val="24"/>
              <w:szCs w:val="24"/>
              <w:rtl/>
              <w:rPrChange w:id="3618" w:author="Nir Ostrovski" w:date="2018-09-05T13:30:00Z">
                <w:rPr>
                  <w:rFonts w:cs="Arial"/>
                  <w:rtl/>
                </w:rPr>
              </w:rPrChange>
            </w:rPr>
            <w:delText>:</w:delText>
          </w:r>
        </w:del>
      </w:ins>
    </w:p>
    <w:p w14:paraId="0ED97C97" w14:textId="06CBB49F" w:rsidR="00DE7E8A" w:rsidRPr="00985365" w:rsidDel="00F178C2" w:rsidRDefault="00DE7E8A">
      <w:pPr>
        <w:pStyle w:val="ListParagraph"/>
        <w:numPr>
          <w:ilvl w:val="0"/>
          <w:numId w:val="60"/>
        </w:numPr>
        <w:pBdr>
          <w:top w:val="nil"/>
          <w:left w:val="nil"/>
          <w:bottom w:val="nil"/>
          <w:right w:val="nil"/>
          <w:between w:val="nil"/>
        </w:pBdr>
        <w:bidi/>
        <w:spacing w:after="0"/>
        <w:rPr>
          <w:ins w:id="3619" w:author="michael lazar" w:date="2018-09-04T20:25:00Z"/>
          <w:del w:id="3620" w:author="Nir Ostrovski [2]" w:date="2018-11-04T20:04:00Z"/>
          <w:rFonts w:ascii="David" w:eastAsia="Calibri" w:hAnsi="David" w:cs="David"/>
          <w:color w:val="000000"/>
          <w:sz w:val="24"/>
          <w:szCs w:val="24"/>
          <w:rtl/>
          <w:rPrChange w:id="3621" w:author="Nir Ostrovski" w:date="2018-09-05T13:30:00Z">
            <w:rPr>
              <w:ins w:id="3622" w:author="michael lazar" w:date="2018-09-04T20:25:00Z"/>
              <w:del w:id="3623" w:author="Nir Ostrovski [2]" w:date="2018-11-04T20:04:00Z"/>
              <w:rFonts w:cs="Arial"/>
              <w:rtl/>
            </w:rPr>
          </w:rPrChange>
        </w:rPr>
        <w:pPrChange w:id="3624" w:author="michael lazar" w:date="2018-09-04T20:27:00Z">
          <w:pPr>
            <w:pStyle w:val="ListParagraph"/>
            <w:numPr>
              <w:numId w:val="59"/>
            </w:numPr>
            <w:bidi/>
            <w:ind w:hanging="360"/>
          </w:pPr>
        </w:pPrChange>
      </w:pPr>
      <w:ins w:id="3625" w:author="michael lazar" w:date="2018-09-04T20:23:00Z">
        <w:del w:id="3626" w:author="Nir Ostrovski [2]" w:date="2018-11-04T20:04:00Z">
          <w:r w:rsidRPr="00985365" w:rsidDel="00F178C2">
            <w:rPr>
              <w:rFonts w:ascii="David" w:eastAsia="Calibri" w:hAnsi="David" w:cs="David"/>
              <w:color w:val="000000"/>
              <w:sz w:val="24"/>
              <w:szCs w:val="24"/>
              <w:rtl/>
              <w:rPrChange w:id="3627" w:author="Nir Ostrovski" w:date="2018-09-05T13:30:00Z">
                <w:rPr>
                  <w:rtl/>
                </w:rPr>
              </w:rPrChange>
            </w:rPr>
            <w:delText>מרחב שגיאה רב, החל בשגיאות כתיב ועד להשמטת מידע חשוב שלדעת המשתמש אינו רלוונטי.</w:delText>
          </w:r>
        </w:del>
      </w:ins>
    </w:p>
    <w:p w14:paraId="4D939440" w14:textId="6C0234C2" w:rsidR="00DE7E8A" w:rsidRPr="00985365" w:rsidDel="00F178C2" w:rsidRDefault="00DE7E8A">
      <w:pPr>
        <w:pStyle w:val="ListParagraph"/>
        <w:numPr>
          <w:ilvl w:val="0"/>
          <w:numId w:val="60"/>
        </w:numPr>
        <w:pBdr>
          <w:top w:val="nil"/>
          <w:left w:val="nil"/>
          <w:bottom w:val="nil"/>
          <w:right w:val="nil"/>
          <w:between w:val="nil"/>
        </w:pBdr>
        <w:bidi/>
        <w:spacing w:after="0"/>
        <w:rPr>
          <w:ins w:id="3628" w:author="michael lazar" w:date="2018-09-04T20:25:00Z"/>
          <w:del w:id="3629" w:author="Nir Ostrovski [2]" w:date="2018-11-04T20:04:00Z"/>
          <w:rFonts w:ascii="David" w:eastAsia="Calibri" w:hAnsi="David" w:cs="David"/>
          <w:color w:val="000000"/>
          <w:sz w:val="24"/>
          <w:szCs w:val="24"/>
          <w:rtl/>
          <w:rPrChange w:id="3630" w:author="Nir Ostrovski" w:date="2018-09-05T13:30:00Z">
            <w:rPr>
              <w:ins w:id="3631" w:author="michael lazar" w:date="2018-09-04T20:25:00Z"/>
              <w:del w:id="3632" w:author="Nir Ostrovski [2]" w:date="2018-11-04T20:04:00Z"/>
              <w:rFonts w:cs="Arial"/>
              <w:rtl/>
            </w:rPr>
          </w:rPrChange>
        </w:rPr>
        <w:pPrChange w:id="3633" w:author="michael lazar" w:date="2018-09-04T20:27:00Z">
          <w:pPr>
            <w:pStyle w:val="ListParagraph"/>
            <w:numPr>
              <w:numId w:val="59"/>
            </w:numPr>
            <w:bidi/>
            <w:ind w:hanging="360"/>
          </w:pPr>
        </w:pPrChange>
      </w:pPr>
      <w:ins w:id="3634" w:author="michael lazar" w:date="2018-09-04T20:23:00Z">
        <w:del w:id="3635" w:author="Nir Ostrovski [2]" w:date="2018-11-04T20:04:00Z">
          <w:r w:rsidRPr="00985365" w:rsidDel="00F178C2">
            <w:rPr>
              <w:rFonts w:ascii="David" w:eastAsia="Calibri" w:hAnsi="David" w:cs="David"/>
              <w:color w:val="000000"/>
              <w:sz w:val="24"/>
              <w:szCs w:val="24"/>
              <w:rtl/>
              <w:rPrChange w:id="3636" w:author="Nir Ostrovski" w:date="2018-09-05T13:30:00Z">
                <w:rPr>
                  <w:rFonts w:cs="Arial"/>
                  <w:rtl/>
                </w:rPr>
              </w:rPrChange>
            </w:rPr>
            <w:delText>זמן רב הנדרש למלא טופס.</w:delText>
          </w:r>
        </w:del>
      </w:ins>
    </w:p>
    <w:p w14:paraId="0A7F3115" w14:textId="6E7A2E26" w:rsidR="00DE7E8A" w:rsidRPr="00985365" w:rsidDel="00F178C2" w:rsidRDefault="00DE7E8A">
      <w:pPr>
        <w:pStyle w:val="ListParagraph"/>
        <w:numPr>
          <w:ilvl w:val="0"/>
          <w:numId w:val="60"/>
        </w:numPr>
        <w:pBdr>
          <w:top w:val="nil"/>
          <w:left w:val="nil"/>
          <w:bottom w:val="nil"/>
          <w:right w:val="nil"/>
          <w:between w:val="nil"/>
        </w:pBdr>
        <w:bidi/>
        <w:spacing w:after="0"/>
        <w:rPr>
          <w:ins w:id="3637" w:author="michael lazar" w:date="2018-09-04T20:23:00Z"/>
          <w:del w:id="3638" w:author="Nir Ostrovski [2]" w:date="2018-11-04T20:04:00Z"/>
          <w:rFonts w:ascii="David" w:eastAsia="Calibri" w:hAnsi="David" w:cs="David"/>
          <w:color w:val="000000"/>
          <w:sz w:val="24"/>
          <w:szCs w:val="24"/>
          <w:rPrChange w:id="3639" w:author="Nir Ostrovski" w:date="2018-09-05T13:30:00Z">
            <w:rPr>
              <w:ins w:id="3640" w:author="michael lazar" w:date="2018-09-04T20:23:00Z"/>
              <w:del w:id="3641" w:author="Nir Ostrovski [2]" w:date="2018-11-04T20:04:00Z"/>
            </w:rPr>
          </w:rPrChange>
        </w:rPr>
        <w:pPrChange w:id="3642" w:author="michael lazar" w:date="2018-09-04T20:27:00Z">
          <w:pPr>
            <w:bidi/>
          </w:pPr>
        </w:pPrChange>
      </w:pPr>
      <w:ins w:id="3643" w:author="michael lazar" w:date="2018-09-04T20:23:00Z">
        <w:del w:id="3644" w:author="Nir Ostrovski [2]" w:date="2018-11-04T20:04:00Z">
          <w:r w:rsidRPr="00985365" w:rsidDel="00F178C2">
            <w:rPr>
              <w:rFonts w:ascii="David" w:eastAsia="Calibri" w:hAnsi="David" w:cs="David"/>
              <w:color w:val="000000"/>
              <w:sz w:val="24"/>
              <w:szCs w:val="24"/>
              <w:rtl/>
              <w:rPrChange w:id="3645" w:author="Nir Ostrovski" w:date="2018-09-05T13:30:00Z">
                <w:rPr>
                  <w:rFonts w:cs="Arial"/>
                  <w:rtl/>
                </w:rPr>
              </w:rPrChange>
            </w:rPr>
            <w:delText>התנגשות מובנת בין רצון ליצור ממשק קל ונוח לבין דרישות מינימליות הנחוצות ליצירת פרופיל מלא.</w:delText>
          </w:r>
        </w:del>
      </w:ins>
    </w:p>
    <w:p w14:paraId="4C8AA6A1" w14:textId="099F07B7" w:rsidR="00DE7E8A" w:rsidRPr="00985365" w:rsidDel="00F178C2" w:rsidRDefault="00DE7E8A">
      <w:pPr>
        <w:pStyle w:val="Heading3"/>
        <w:bidi/>
        <w:rPr>
          <w:ins w:id="3646" w:author="michael lazar" w:date="2018-09-04T20:23:00Z"/>
          <w:del w:id="3647" w:author="Nir Ostrovski [2]" w:date="2018-11-04T20:04:00Z"/>
          <w:rFonts w:ascii="David" w:hAnsi="David" w:cs="David"/>
          <w:rPrChange w:id="3648" w:author="Nir Ostrovski" w:date="2018-09-05T13:30:00Z">
            <w:rPr>
              <w:ins w:id="3649" w:author="michael lazar" w:date="2018-09-04T20:23:00Z"/>
              <w:del w:id="3650" w:author="Nir Ostrovski [2]" w:date="2018-11-04T20:04:00Z"/>
            </w:rPr>
          </w:rPrChange>
        </w:rPr>
        <w:pPrChange w:id="3651" w:author="michael lazar" w:date="2018-09-04T20:26:00Z">
          <w:pPr>
            <w:bidi/>
          </w:pPr>
        </w:pPrChange>
      </w:pPr>
      <w:ins w:id="3652" w:author="michael lazar" w:date="2018-09-04T20:23:00Z">
        <w:del w:id="3653" w:author="Nir Ostrovski [2]" w:date="2018-11-04T20:04:00Z">
          <w:r w:rsidRPr="00985365" w:rsidDel="00F178C2">
            <w:rPr>
              <w:rFonts w:ascii="David" w:hAnsi="David" w:cs="David"/>
              <w:rtl/>
              <w:rPrChange w:id="3654" w:author="Nir Ostrovski" w:date="2018-09-05T13:30:00Z">
                <w:rPr>
                  <w:rtl/>
                </w:rPr>
              </w:rPrChange>
            </w:rPr>
            <w:delText>חלופה שלישית – החלופה הנבחרת</w:delText>
          </w:r>
        </w:del>
      </w:ins>
    </w:p>
    <w:p w14:paraId="18645617" w14:textId="49CAE8FE" w:rsidR="00DE7E8A" w:rsidRPr="00985365" w:rsidDel="00F178C2" w:rsidRDefault="00DE7E8A">
      <w:pPr>
        <w:pBdr>
          <w:top w:val="nil"/>
          <w:left w:val="nil"/>
          <w:bottom w:val="nil"/>
          <w:right w:val="nil"/>
          <w:between w:val="nil"/>
        </w:pBdr>
        <w:bidi/>
        <w:spacing w:before="240" w:after="0"/>
        <w:rPr>
          <w:ins w:id="3655" w:author="michael lazar" w:date="2018-09-04T19:29:00Z"/>
          <w:del w:id="3656" w:author="Nir Ostrovski [2]" w:date="2018-11-04T20:04:00Z"/>
          <w:rFonts w:ascii="David" w:hAnsi="David" w:cs="David"/>
          <w:sz w:val="24"/>
          <w:szCs w:val="24"/>
        </w:rPr>
        <w:pPrChange w:id="3657" w:author="michael lazar" w:date="2018-09-04T20:30:00Z">
          <w:pPr>
            <w:pStyle w:val="Heading2"/>
            <w:bidi/>
            <w:spacing w:line="480" w:lineRule="auto"/>
            <w:jc w:val="both"/>
          </w:pPr>
        </w:pPrChange>
      </w:pPr>
      <w:ins w:id="3658" w:author="michael lazar" w:date="2018-09-04T20:23:00Z">
        <w:del w:id="3659" w:author="Nir Ostrovski [2]" w:date="2018-11-04T20:04:00Z">
          <w:r w:rsidRPr="00985365" w:rsidDel="00F178C2">
            <w:rPr>
              <w:rFonts w:ascii="David" w:eastAsia="Calibri" w:hAnsi="David" w:cs="David"/>
              <w:color w:val="000000"/>
              <w:sz w:val="24"/>
              <w:szCs w:val="24"/>
              <w:rtl/>
              <w:rPrChange w:id="3660" w:author="Nir Ostrovski" w:date="2018-09-05T13:30:00Z">
                <w:rPr>
                  <w:rFonts w:cs="Arial"/>
                  <w:rtl/>
                </w:rPr>
              </w:rPrChange>
            </w:rPr>
            <w:delText>תיאור</w:delText>
          </w:r>
        </w:del>
      </w:ins>
      <w:ins w:id="3661" w:author="michael lazar" w:date="2018-09-04T20:26:00Z">
        <w:del w:id="3662" w:author="Nir Ostrovski [2]" w:date="2018-11-04T20:04:00Z">
          <w:r w:rsidRPr="00985365" w:rsidDel="00F178C2">
            <w:rPr>
              <w:rFonts w:ascii="David" w:eastAsia="Calibri" w:hAnsi="David" w:cs="David"/>
              <w:color w:val="000000"/>
              <w:sz w:val="24"/>
              <w:szCs w:val="24"/>
              <w:rtl/>
              <w:rPrChange w:id="3663" w:author="Nir Ostrovski" w:date="2018-09-05T13:30:00Z">
                <w:rPr>
                  <w:rFonts w:cs="Arial"/>
                  <w:rtl/>
                </w:rPr>
              </w:rPrChange>
            </w:rPr>
            <w:delText>:</w:delText>
          </w:r>
        </w:del>
      </w:ins>
      <w:ins w:id="3664" w:author="michael lazar" w:date="2018-09-04T20:30:00Z">
        <w:del w:id="3665" w:author="Nir Ostrovski [2]" w:date="2018-11-04T20:04:00Z">
          <w:r w:rsidRPr="00985365" w:rsidDel="00F178C2">
            <w:rPr>
              <w:rFonts w:ascii="David" w:eastAsia="Calibri" w:hAnsi="David" w:cs="David"/>
              <w:color w:val="000000"/>
              <w:sz w:val="24"/>
              <w:szCs w:val="24"/>
              <w:rPrChange w:id="3666" w:author="Nir Ostrovski" w:date="2018-09-05T13:30:00Z">
                <w:rPr>
                  <w:rFonts w:ascii="David" w:eastAsia="Calibri" w:hAnsi="David" w:cs="David"/>
                  <w:color w:val="000000"/>
                </w:rPr>
              </w:rPrChange>
            </w:rPr>
            <w:delText xml:space="preserve"> </w:delText>
          </w:r>
        </w:del>
      </w:ins>
      <w:ins w:id="3667" w:author="michael lazar" w:date="2018-09-04T20:23:00Z">
        <w:del w:id="3668" w:author="Nir Ostrovski [2]" w:date="2018-11-04T20:04:00Z">
          <w:r w:rsidRPr="00985365" w:rsidDel="00F178C2">
            <w:rPr>
              <w:rFonts w:ascii="David" w:eastAsia="Calibri" w:hAnsi="David" w:cs="David"/>
              <w:color w:val="000000"/>
              <w:sz w:val="24"/>
              <w:szCs w:val="24"/>
              <w:rtl/>
              <w:rPrChange w:id="3669" w:author="Nir Ostrovski" w:date="2018-09-05T13:30:00Z">
                <w:rPr>
                  <w:rFonts w:cs="Arial"/>
                  <w:rtl/>
                </w:rPr>
              </w:rPrChange>
            </w:rPr>
            <w:delText xml:space="preserve">ממשק </w:delText>
          </w:r>
          <w:r w:rsidRPr="00985365" w:rsidDel="00F178C2">
            <w:rPr>
              <w:rFonts w:ascii="David" w:eastAsia="Calibri" w:hAnsi="David" w:cs="David"/>
              <w:color w:val="000000"/>
              <w:sz w:val="24"/>
              <w:szCs w:val="24"/>
              <w:rPrChange w:id="3670" w:author="Nir Ostrovski" w:date="2018-09-05T13:30:00Z">
                <w:rPr/>
              </w:rPrChange>
            </w:rPr>
            <w:delText>Wizard</w:delText>
          </w:r>
          <w:r w:rsidRPr="00985365" w:rsidDel="00F178C2">
            <w:rPr>
              <w:rFonts w:ascii="David" w:eastAsia="Calibri" w:hAnsi="David" w:cs="David"/>
              <w:color w:val="000000"/>
              <w:sz w:val="24"/>
              <w:szCs w:val="24"/>
              <w:rtl/>
              <w:rPrChange w:id="3671" w:author="Nir Ostrovski" w:date="2018-09-05T13:30:00Z">
                <w:rPr>
                  <w:rFonts w:cs="Arial"/>
                  <w:rtl/>
                </w:rPr>
              </w:rPrChange>
            </w:rPr>
            <w:delText xml:space="preserve"> מובנה ברישום מועמד במערכת. ה</w:delText>
          </w:r>
          <w:r w:rsidRPr="00985365" w:rsidDel="00F178C2">
            <w:rPr>
              <w:rFonts w:ascii="David" w:eastAsia="Calibri" w:hAnsi="David" w:cs="David"/>
              <w:color w:val="000000"/>
              <w:sz w:val="24"/>
              <w:szCs w:val="24"/>
              <w:rPrChange w:id="3672" w:author="Nir Ostrovski" w:date="2018-09-05T13:30:00Z">
                <w:rPr/>
              </w:rPrChange>
            </w:rPr>
            <w:delText>Wizard</w:delText>
          </w:r>
          <w:r w:rsidRPr="00985365" w:rsidDel="00F178C2">
            <w:rPr>
              <w:rFonts w:ascii="David" w:eastAsia="Calibri" w:hAnsi="David" w:cs="David"/>
              <w:color w:val="000000"/>
              <w:sz w:val="24"/>
              <w:szCs w:val="24"/>
              <w:rtl/>
              <w:rPrChange w:id="3673" w:author="Nir Ostrovski" w:date="2018-09-05T13:30:00Z">
                <w:rPr>
                  <w:rFonts w:cs="Arial"/>
                  <w:rtl/>
                </w:rPr>
              </w:rPrChange>
            </w:rPr>
            <w:delText xml:space="preserve"> במהותו מאפשר פירוק של בניית הפרופיל לשלבים בצורה אינטראקטיבית ושאינה מעמיסה על חווית השימוש, לדוגמא: המשתמש יכול לדלג על שלבים אופציונליים. בצורה זו המערכת תאכוף קבלת נתונים מהמשתמש הנחוצים לבניית פרופיל ראשוני על מנת לספק שימוש מיידי במערכת, כלומר כניסה למאגר המשתמשים בצורה שוויונית. בשלב מאוחר יותר ובכל נקודת זמן של שימוש באפליקציה ניתן לערוך כל פרט בפרופיל על ידי כניסה לממשק עריכת פרופיל, לדוגמא: עדכון כישורים או רמת ניסיון.</w:delText>
          </w:r>
        </w:del>
      </w:ins>
    </w:p>
    <w:p w14:paraId="3E5F848E" w14:textId="08593C28" w:rsidR="007F4495" w:rsidRPr="00985365" w:rsidDel="00F178C2" w:rsidRDefault="007F4495">
      <w:pPr>
        <w:rPr>
          <w:del w:id="3674" w:author="Nir Ostrovski [2]" w:date="2018-11-04T20:04:00Z"/>
          <w:rFonts w:ascii="David" w:hAnsi="David" w:cs="David"/>
          <w:sz w:val="24"/>
          <w:szCs w:val="24"/>
        </w:rPr>
        <w:pPrChange w:id="3675" w:author="michael lazar" w:date="2018-09-04T19:29:00Z">
          <w:pPr>
            <w:pStyle w:val="Heading2"/>
            <w:bidi/>
            <w:spacing w:line="480" w:lineRule="auto"/>
            <w:jc w:val="both"/>
          </w:pPr>
        </w:pPrChange>
      </w:pPr>
    </w:p>
    <w:p w14:paraId="42BE80F0" w14:textId="1E770853" w:rsidR="003B6811" w:rsidRPr="00985365" w:rsidDel="00F178C2" w:rsidRDefault="003B6811">
      <w:pPr>
        <w:rPr>
          <w:del w:id="3676" w:author="Nir Ostrovski [2]" w:date="2018-11-04T20:04:00Z"/>
          <w:rFonts w:ascii="David" w:eastAsiaTheme="majorEastAsia" w:hAnsi="David" w:cs="David"/>
          <w:color w:val="2F5496" w:themeColor="accent1" w:themeShade="BF"/>
          <w:sz w:val="26"/>
          <w:szCs w:val="26"/>
          <w:rPrChange w:id="3677" w:author="Nir Ostrovski" w:date="2018-09-05T13:30:00Z">
            <w:rPr>
              <w:del w:id="3678" w:author="Nir Ostrovski [2]" w:date="2018-11-04T20:04:00Z"/>
            </w:rPr>
          </w:rPrChange>
        </w:rPr>
        <w:pPrChange w:id="3679" w:author="michael lazar" w:date="2018-09-04T19:29:00Z">
          <w:pPr>
            <w:pStyle w:val="NoSpacing"/>
            <w:bidi/>
          </w:pPr>
        </w:pPrChange>
      </w:pPr>
      <w:del w:id="3680" w:author="Nir Ostrovski [2]" w:date="2018-11-04T20:04:00Z">
        <w:r w:rsidRPr="00985365" w:rsidDel="00F178C2">
          <w:rPr>
            <w:rFonts w:ascii="David" w:eastAsiaTheme="majorEastAsia" w:hAnsi="David" w:cs="David" w:hint="eastAsia"/>
            <w:color w:val="2F5496" w:themeColor="accent1" w:themeShade="BF"/>
            <w:sz w:val="26"/>
            <w:szCs w:val="26"/>
            <w:rtl/>
            <w:rPrChange w:id="3681" w:author="Nir Ostrovski" w:date="2018-09-05T13:30:00Z">
              <w:rPr>
                <w:rFonts w:hint="eastAsia"/>
                <w:rtl/>
              </w:rPr>
            </w:rPrChange>
          </w:rPr>
          <w:delText>להלן</w:delText>
        </w:r>
        <w:r w:rsidRPr="00985365" w:rsidDel="00F178C2">
          <w:rPr>
            <w:rFonts w:ascii="David" w:eastAsiaTheme="majorEastAsia" w:hAnsi="David" w:cs="David"/>
            <w:color w:val="2F5496" w:themeColor="accent1" w:themeShade="BF"/>
            <w:sz w:val="26"/>
            <w:szCs w:val="26"/>
            <w:rtl/>
            <w:rPrChange w:id="3682"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3" w:author="Nir Ostrovski" w:date="2018-09-05T13:30:00Z">
              <w:rPr>
                <w:rFonts w:hint="eastAsia"/>
                <w:rtl/>
              </w:rPr>
            </w:rPrChange>
          </w:rPr>
          <w:delText>חלופה</w:delText>
        </w:r>
        <w:r w:rsidRPr="00985365" w:rsidDel="00F178C2">
          <w:rPr>
            <w:rFonts w:ascii="David" w:eastAsiaTheme="majorEastAsia" w:hAnsi="David" w:cs="David"/>
            <w:color w:val="2F5496" w:themeColor="accent1" w:themeShade="BF"/>
            <w:sz w:val="26"/>
            <w:szCs w:val="26"/>
            <w:rtl/>
            <w:rPrChange w:id="3684"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5" w:author="Nir Ostrovski" w:date="2018-09-05T13:30:00Z">
              <w:rPr>
                <w:rFonts w:hint="eastAsia"/>
                <w:rtl/>
              </w:rPr>
            </w:rPrChange>
          </w:rPr>
          <w:delText>למציאת</w:delText>
        </w:r>
        <w:r w:rsidRPr="00985365" w:rsidDel="00F178C2">
          <w:rPr>
            <w:rFonts w:ascii="David" w:eastAsiaTheme="majorEastAsia" w:hAnsi="David" w:cs="David"/>
            <w:color w:val="2F5496" w:themeColor="accent1" w:themeShade="BF"/>
            <w:sz w:val="26"/>
            <w:szCs w:val="26"/>
            <w:rtl/>
            <w:rPrChange w:id="3686"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7" w:author="Nir Ostrovski" w:date="2018-09-05T13:30:00Z">
              <w:rPr>
                <w:rFonts w:hint="eastAsia"/>
                <w:rtl/>
              </w:rPr>
            </w:rPrChange>
          </w:rPr>
          <w:delText>התאמה</w:delText>
        </w:r>
        <w:r w:rsidRPr="00985365" w:rsidDel="00F178C2">
          <w:rPr>
            <w:rFonts w:ascii="David" w:eastAsiaTheme="majorEastAsia" w:hAnsi="David" w:cs="David"/>
            <w:color w:val="2F5496" w:themeColor="accent1" w:themeShade="BF"/>
            <w:sz w:val="26"/>
            <w:szCs w:val="26"/>
            <w:rtl/>
            <w:rPrChange w:id="3688"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89" w:author="Nir Ostrovski" w:date="2018-09-05T13:30:00Z">
              <w:rPr>
                <w:rFonts w:hint="eastAsia"/>
                <w:rtl/>
              </w:rPr>
            </w:rPrChange>
          </w:rPr>
          <w:delText>למועמד</w:delText>
        </w:r>
        <w:r w:rsidRPr="00985365" w:rsidDel="00F178C2">
          <w:rPr>
            <w:rFonts w:ascii="David" w:eastAsiaTheme="majorEastAsia" w:hAnsi="David" w:cs="David"/>
            <w:color w:val="2F5496" w:themeColor="accent1" w:themeShade="BF"/>
            <w:sz w:val="26"/>
            <w:szCs w:val="26"/>
            <w:rtl/>
            <w:rPrChange w:id="3690" w:author="Nir Ostrovski" w:date="2018-09-05T13:30:00Z">
              <w:rPr>
                <w:rtl/>
              </w:rPr>
            </w:rPrChange>
          </w:rPr>
          <w:delText xml:space="preserve"> </w:delText>
        </w:r>
        <w:r w:rsidRPr="00985365" w:rsidDel="00F178C2">
          <w:rPr>
            <w:rFonts w:ascii="David" w:eastAsiaTheme="majorEastAsia" w:hAnsi="David" w:cs="David" w:hint="eastAsia"/>
            <w:color w:val="2F5496" w:themeColor="accent1" w:themeShade="BF"/>
            <w:sz w:val="26"/>
            <w:szCs w:val="26"/>
            <w:rtl/>
            <w:rPrChange w:id="3691" w:author="Nir Ostrovski" w:date="2018-09-05T13:30:00Z">
              <w:rPr>
                <w:rFonts w:hint="eastAsia"/>
                <w:rtl/>
              </w:rPr>
            </w:rPrChange>
          </w:rPr>
          <w:delText>במערכת</w:delText>
        </w:r>
        <w:r w:rsidRPr="00985365" w:rsidDel="00F178C2">
          <w:rPr>
            <w:rFonts w:ascii="David" w:eastAsiaTheme="majorEastAsia" w:hAnsi="David" w:cs="David"/>
            <w:color w:val="2F5496" w:themeColor="accent1" w:themeShade="BF"/>
            <w:sz w:val="26"/>
            <w:szCs w:val="26"/>
            <w:rtl/>
            <w:rPrChange w:id="3692" w:author="Nir Ostrovski" w:date="2018-09-05T13:30:00Z">
              <w:rPr>
                <w:rtl/>
              </w:rPr>
            </w:rPrChange>
          </w:rPr>
          <w:delText>:</w:delText>
        </w:r>
      </w:del>
    </w:p>
    <w:p w14:paraId="6E01C91F" w14:textId="68DF9C8F" w:rsidR="00A8094B" w:rsidRPr="00985365" w:rsidDel="00F178C2" w:rsidRDefault="004A0C7C" w:rsidP="00F01E68">
      <w:pPr>
        <w:pStyle w:val="Heading3"/>
        <w:bidi/>
        <w:rPr>
          <w:ins w:id="3693" w:author="Nir Ostrovski" w:date="2018-09-04T17:38:00Z"/>
          <w:del w:id="3694" w:author="Nir Ostrovski [2]" w:date="2018-11-04T20:04:00Z"/>
          <w:rFonts w:ascii="David" w:hAnsi="David" w:cs="David"/>
          <w:rtl/>
        </w:rPr>
      </w:pPr>
      <w:ins w:id="3695" w:author="Nir Ostrovski" w:date="2018-09-04T17:39:00Z">
        <w:del w:id="3696" w:author="Nir Ostrovski [2]" w:date="2018-11-04T20:04:00Z">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לקטלוג</w:delText>
          </w:r>
          <w:r w:rsidRPr="00985365" w:rsidDel="00F178C2">
            <w:rPr>
              <w:rFonts w:ascii="David" w:hAnsi="David" w:cs="David"/>
              <w:rtl/>
            </w:rPr>
            <w:delText xml:space="preserve"> </w:delText>
          </w:r>
          <w:r w:rsidRPr="00985365" w:rsidDel="00F178C2">
            <w:rPr>
              <w:rFonts w:ascii="David" w:hAnsi="David" w:cs="David" w:hint="eastAsia"/>
              <w:rtl/>
            </w:rPr>
            <w:delText>טקסט</w:delText>
          </w:r>
        </w:del>
      </w:ins>
      <w:del w:id="3697" w:author="Nir Ostrovski [2]" w:date="2018-11-04T20:04:00Z">
        <w:r w:rsidR="009C3656" w:rsidRPr="00985365" w:rsidDel="00F178C2">
          <w:rPr>
            <w:rFonts w:ascii="David" w:hAnsi="David" w:cs="David" w:hint="eastAsia"/>
            <w:rtl/>
          </w:rPr>
          <w:delText>עדכון</w:delText>
        </w:r>
        <w:r w:rsidR="008156D6" w:rsidRPr="00985365" w:rsidDel="00F178C2">
          <w:rPr>
            <w:rFonts w:ascii="David" w:hAnsi="David" w:cs="David"/>
            <w:rtl/>
          </w:rPr>
          <w:delText xml:space="preserve"> פרופיל מועמד באמצעות סריקת</w:delText>
        </w:r>
        <w:r w:rsidR="005B1069" w:rsidRPr="00985365" w:rsidDel="00F178C2">
          <w:rPr>
            <w:rFonts w:ascii="David" w:hAnsi="David" w:cs="David"/>
            <w:rtl/>
          </w:rPr>
          <w:delText xml:space="preserve"> </w:delText>
        </w:r>
        <w:r w:rsidR="005B1069" w:rsidRPr="00985365" w:rsidDel="00F178C2">
          <w:rPr>
            <w:rFonts w:ascii="David" w:hAnsi="David" w:cs="David"/>
          </w:rPr>
          <w:delText>Keywords</w:delText>
        </w:r>
        <w:r w:rsidR="00A70446" w:rsidRPr="00985365" w:rsidDel="00F178C2">
          <w:rPr>
            <w:rFonts w:ascii="David" w:hAnsi="David" w:cs="David"/>
            <w:rtl/>
          </w:rPr>
          <w:delText xml:space="preserve"> </w:delText>
        </w:r>
        <w:r w:rsidR="00A87993" w:rsidRPr="00985365" w:rsidDel="00F178C2">
          <w:rPr>
            <w:rFonts w:ascii="David" w:hAnsi="David" w:cs="David" w:hint="eastAsia"/>
            <w:rtl/>
          </w:rPr>
          <w:delText>ב</w:delText>
        </w:r>
        <w:r w:rsidR="00A70446" w:rsidRPr="00985365" w:rsidDel="00F178C2">
          <w:rPr>
            <w:rFonts w:ascii="David" w:hAnsi="David" w:cs="David" w:hint="eastAsia"/>
            <w:rtl/>
          </w:rPr>
          <w:delText>קורות</w:delText>
        </w:r>
        <w:r w:rsidR="00A70446" w:rsidRPr="00985365" w:rsidDel="00F178C2">
          <w:rPr>
            <w:rFonts w:ascii="David" w:hAnsi="David" w:cs="David"/>
            <w:rtl/>
          </w:rPr>
          <w:delText xml:space="preserve"> </w:delText>
        </w:r>
        <w:r w:rsidR="00A70446" w:rsidRPr="00985365" w:rsidDel="00F178C2">
          <w:rPr>
            <w:rFonts w:ascii="David" w:hAnsi="David" w:cs="David" w:hint="eastAsia"/>
            <w:rtl/>
          </w:rPr>
          <w:delText>חיים</w:delText>
        </w:r>
      </w:del>
    </w:p>
    <w:p w14:paraId="01D84FC1" w14:textId="043A2B2C" w:rsidR="004A0C7C" w:rsidRPr="00985365" w:rsidDel="00F178C2" w:rsidRDefault="004A0C7C" w:rsidP="004A0C7C">
      <w:pPr>
        <w:bidi/>
        <w:rPr>
          <w:ins w:id="3698" w:author="Nir Ostrovski" w:date="2018-09-04T17:38:00Z"/>
          <w:del w:id="3699" w:author="Nir Ostrovski [2]" w:date="2018-11-04T20:04:00Z"/>
          <w:rFonts w:ascii="David" w:hAnsi="David" w:cs="David"/>
          <w:rtl/>
        </w:rPr>
      </w:pPr>
      <w:ins w:id="3700" w:author="Nir Ostrovski" w:date="2018-09-04T17:38:00Z">
        <w:del w:id="3701"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ins>
    </w:p>
    <w:p w14:paraId="62785FA0" w14:textId="24D153F2" w:rsidR="004A0C7C" w:rsidRPr="00985365" w:rsidDel="00F178C2" w:rsidRDefault="004A0C7C" w:rsidP="004A0C7C">
      <w:pPr>
        <w:bidi/>
        <w:rPr>
          <w:ins w:id="3702" w:author="Nir Ostrovski" w:date="2018-09-04T17:38:00Z"/>
          <w:del w:id="3703" w:author="Nir Ostrovski [2]" w:date="2018-11-04T20:04:00Z"/>
          <w:rFonts w:ascii="David" w:hAnsi="David" w:cs="David"/>
        </w:rPr>
      </w:pPr>
      <w:ins w:id="3704" w:author="Nir Ostrovski" w:date="2018-09-04T17:38:00Z">
        <w:del w:id="3705"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Pr>
            <w:delText xml:space="preserve">Automatic summarization </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לתמצות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עד</w:delText>
          </w:r>
          <w:r w:rsidRPr="00985365" w:rsidDel="00F178C2">
            <w:rPr>
              <w:rFonts w:ascii="David" w:hAnsi="David" w:cs="David"/>
              <w:rtl/>
            </w:rPr>
            <w:delText xml:space="preserve"> </w:delText>
          </w:r>
          <w:r w:rsidRPr="00985365" w:rsidDel="00F178C2">
            <w:rPr>
              <w:rFonts w:ascii="David" w:hAnsi="David" w:cs="David" w:hint="eastAsia"/>
              <w:rtl/>
            </w:rPr>
            <w:delText>לקבלת</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קצר</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המחזיק</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האינפורמציה</w:delText>
          </w:r>
          <w:r w:rsidRPr="00985365" w:rsidDel="00F178C2">
            <w:rPr>
              <w:rFonts w:ascii="David" w:hAnsi="David" w:cs="David"/>
              <w:rtl/>
            </w:rPr>
            <w:delText xml:space="preserve"> </w:delText>
          </w:r>
          <w:r w:rsidRPr="00985365" w:rsidDel="00F178C2">
            <w:rPr>
              <w:rFonts w:ascii="David" w:hAnsi="David" w:cs="David" w:hint="eastAsia"/>
              <w:rtl/>
            </w:rPr>
            <w:delText>המלאה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הטקסט</w:delText>
          </w:r>
          <w:r w:rsidRPr="00985365" w:rsidDel="00F178C2">
            <w:rPr>
              <w:rFonts w:ascii="David" w:hAnsi="David" w:cs="David"/>
              <w:rtl/>
            </w:rPr>
            <w:delText xml:space="preserve"> </w:delText>
          </w:r>
          <w:r w:rsidRPr="00985365" w:rsidDel="00F178C2">
            <w:rPr>
              <w:rFonts w:ascii="David" w:hAnsi="David" w:cs="David" w:hint="eastAsia"/>
              <w:rtl/>
            </w:rPr>
            <w:delText>המקורי</w:delText>
          </w:r>
          <w:r w:rsidRPr="00985365" w:rsidDel="00F178C2">
            <w:rPr>
              <w:rFonts w:ascii="David" w:hAnsi="David" w:cs="David"/>
              <w:rtl/>
            </w:rPr>
            <w:delText>.</w:delText>
          </w:r>
        </w:del>
      </w:ins>
    </w:p>
    <w:p w14:paraId="3EF96607" w14:textId="2C11E6D3" w:rsidR="004A0C7C" w:rsidRPr="00985365" w:rsidDel="00F178C2" w:rsidRDefault="004A0C7C" w:rsidP="004A0C7C">
      <w:pPr>
        <w:bidi/>
        <w:rPr>
          <w:ins w:id="3706" w:author="Nir Ostrovski" w:date="2018-09-04T17:38:00Z"/>
          <w:del w:id="3707" w:author="Nir Ostrovski [2]" w:date="2018-11-04T20:04:00Z"/>
          <w:rFonts w:ascii="David" w:hAnsi="David" w:cs="David"/>
          <w:rtl/>
        </w:rPr>
      </w:pPr>
      <w:ins w:id="3708" w:author="Nir Ostrovski" w:date="2018-09-04T17:38:00Z">
        <w:del w:id="3709"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TF-IDF</w:delText>
          </w:r>
          <w:r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Pr="00985365" w:rsidDel="00F178C2">
            <w:rPr>
              <w:rFonts w:ascii="David" w:hAnsi="David" w:cs="David"/>
              <w:rtl/>
            </w:rPr>
            <w:delText>.</w:delText>
          </w:r>
        </w:del>
      </w:ins>
    </w:p>
    <w:p w14:paraId="00CBF06A" w14:textId="6F35507D" w:rsidR="004A0C7C" w:rsidRPr="00985365" w:rsidDel="00F178C2" w:rsidRDefault="004A0C7C" w:rsidP="004A0C7C">
      <w:pPr>
        <w:bidi/>
        <w:rPr>
          <w:ins w:id="3710" w:author="Nir Ostrovski" w:date="2018-09-04T17:38:00Z"/>
          <w:del w:id="3711" w:author="Nir Ostrovski [2]" w:date="2018-11-04T20:04:00Z"/>
          <w:rFonts w:ascii="David" w:hAnsi="David" w:cs="David"/>
        </w:rPr>
      </w:pPr>
      <w:ins w:id="3712" w:author="Nir Ostrovski" w:date="2018-09-04T17:38:00Z">
        <w:del w:id="3713"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Pr="00985365" w:rsidDel="00F178C2">
            <w:rPr>
              <w:rFonts w:ascii="David" w:hAnsi="David" w:cs="David"/>
              <w:rtl/>
            </w:rPr>
            <w:delText xml:space="preserve"> (</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del>
      </w:ins>
    </w:p>
    <w:tbl>
      <w:tblPr>
        <w:tblStyle w:val="GridTable2-Accent1"/>
        <w:bidiVisual/>
        <w:tblW w:w="0" w:type="auto"/>
        <w:tblLook w:val="04A0" w:firstRow="1" w:lastRow="0" w:firstColumn="1" w:lastColumn="0" w:noHBand="0" w:noVBand="1"/>
        <w:tblPrChange w:id="3714" w:author="michael lazar" w:date="2018-09-04T19:29:00Z">
          <w:tblPr>
            <w:tblStyle w:val="GridTable2-Accent1"/>
            <w:bidiVisual/>
            <w:tblW w:w="0" w:type="auto"/>
            <w:tblLook w:val="04A0" w:firstRow="1" w:lastRow="0" w:firstColumn="1" w:lastColumn="0" w:noHBand="0" w:noVBand="1"/>
          </w:tblPr>
        </w:tblPrChange>
      </w:tblPr>
      <w:tblGrid>
        <w:gridCol w:w="1340"/>
        <w:gridCol w:w="1740"/>
        <w:gridCol w:w="828"/>
        <w:gridCol w:w="1260"/>
        <w:gridCol w:w="314"/>
        <w:gridCol w:w="1231"/>
        <w:gridCol w:w="915"/>
        <w:gridCol w:w="1012"/>
        <w:tblGridChange w:id="3715">
          <w:tblGrid>
            <w:gridCol w:w="1633"/>
            <w:gridCol w:w="1905"/>
            <w:gridCol w:w="1211"/>
            <w:gridCol w:w="1474"/>
            <w:gridCol w:w="1127"/>
            <w:gridCol w:w="1290"/>
          </w:tblGrid>
        </w:tblGridChange>
      </w:tblGrid>
      <w:tr w:rsidR="004A0C7C" w:rsidRPr="00985365" w:rsidDel="00F178C2" w14:paraId="00521FB8" w14:textId="5090A74F" w:rsidTr="0086373F">
        <w:trPr>
          <w:cnfStyle w:val="100000000000" w:firstRow="1" w:lastRow="0" w:firstColumn="0" w:lastColumn="0" w:oddVBand="0" w:evenVBand="0" w:oddHBand="0" w:evenHBand="0" w:firstRowFirstColumn="0" w:firstRowLastColumn="0" w:lastRowFirstColumn="0" w:lastRowLastColumn="0"/>
          <w:ins w:id="3716" w:author="Nir Ostrovski" w:date="2018-09-04T17:38:00Z"/>
          <w:del w:id="3717"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18" w:author="michael lazar" w:date="2018-09-04T19:29:00Z">
              <w:tcPr>
                <w:tcW w:w="2458" w:type="dxa"/>
              </w:tcPr>
            </w:tcPrChange>
          </w:tcPr>
          <w:p w14:paraId="2AD2CC21" w14:textId="6B5DC11F" w:rsidR="004A0C7C" w:rsidRPr="00985365" w:rsidDel="00F178C2" w:rsidRDefault="004A0C7C" w:rsidP="004A0C7C">
            <w:pPr>
              <w:bidi/>
              <w:contextualSpacing/>
              <w:cnfStyle w:val="101000000000" w:firstRow="1" w:lastRow="0" w:firstColumn="1" w:lastColumn="0" w:oddVBand="0" w:evenVBand="0" w:oddHBand="0" w:evenHBand="0" w:firstRowFirstColumn="0" w:firstRowLastColumn="0" w:lastRowFirstColumn="0" w:lastRowLastColumn="0"/>
              <w:rPr>
                <w:ins w:id="3719" w:author="Nir Ostrovski" w:date="2018-09-04T17:38:00Z"/>
                <w:del w:id="3720" w:author="Nir Ostrovski [2]" w:date="2018-11-04T20:04:00Z"/>
                <w:rFonts w:ascii="David" w:hAnsi="David" w:cs="David"/>
                <w:rtl/>
              </w:rPr>
            </w:pPr>
          </w:p>
        </w:tc>
        <w:tc>
          <w:tcPr>
            <w:tcW w:w="1905" w:type="dxa"/>
            <w:tcPrChange w:id="3721" w:author="michael lazar" w:date="2018-09-04T19:29:00Z">
              <w:tcPr>
                <w:tcW w:w="2367" w:type="dxa"/>
              </w:tcPr>
            </w:tcPrChange>
          </w:tcPr>
          <w:p w14:paraId="73EDDB9D" w14:textId="06C6A9E4"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2" w:author="Nir Ostrovski" w:date="2018-09-04T17:38:00Z"/>
                <w:del w:id="3723" w:author="Nir Ostrovski [2]" w:date="2018-11-04T20:04:00Z"/>
                <w:rFonts w:ascii="David" w:hAnsi="David" w:cs="David"/>
                <w:rtl/>
              </w:rPr>
            </w:pPr>
          </w:p>
        </w:tc>
        <w:tc>
          <w:tcPr>
            <w:tcW w:w="236" w:type="dxa"/>
            <w:tcPrChange w:id="3724" w:author="michael lazar" w:date="2018-09-04T19:29:00Z">
              <w:tcPr>
                <w:tcW w:w="1677" w:type="dxa"/>
              </w:tcPr>
            </w:tcPrChange>
          </w:tcPr>
          <w:p w14:paraId="070F0246" w14:textId="0E704B66"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5" w:author="Nir Ostrovski" w:date="2018-09-04T17:38:00Z"/>
                <w:del w:id="3726" w:author="Nir Ostrovski [2]" w:date="2018-11-04T20:04:00Z"/>
                <w:rFonts w:ascii="David" w:hAnsi="David" w:cs="David"/>
                <w:rtl/>
              </w:rPr>
            </w:pPr>
          </w:p>
        </w:tc>
        <w:tc>
          <w:tcPr>
            <w:tcW w:w="4593" w:type="dxa"/>
            <w:gridSpan w:val="5"/>
            <w:tcPrChange w:id="3727" w:author="michael lazar" w:date="2018-09-04T19:29:00Z">
              <w:tcPr>
                <w:tcW w:w="2138" w:type="dxa"/>
                <w:gridSpan w:val="3"/>
              </w:tcPr>
            </w:tcPrChange>
          </w:tcPr>
          <w:p w14:paraId="65D6E668" w14:textId="05094B0B" w:rsidR="004A0C7C" w:rsidRPr="00985365" w:rsidDel="00F178C2" w:rsidRDefault="004A0C7C" w:rsidP="004A0C7C">
            <w:pPr>
              <w:bidi/>
              <w:contextualSpacing/>
              <w:cnfStyle w:val="100000000000" w:firstRow="1" w:lastRow="0" w:firstColumn="0" w:lastColumn="0" w:oddVBand="0" w:evenVBand="0" w:oddHBand="0" w:evenHBand="0" w:firstRowFirstColumn="0" w:firstRowLastColumn="0" w:lastRowFirstColumn="0" w:lastRowLastColumn="0"/>
              <w:rPr>
                <w:ins w:id="3728" w:author="Nir Ostrovski" w:date="2018-09-04T17:38:00Z"/>
                <w:del w:id="3729" w:author="Nir Ostrovski [2]" w:date="2018-11-04T20:04:00Z"/>
                <w:rFonts w:ascii="David" w:hAnsi="David" w:cs="David"/>
                <w:rtl/>
              </w:rPr>
            </w:pPr>
          </w:p>
        </w:tc>
      </w:tr>
      <w:tr w:rsidR="004A0C7C" w:rsidRPr="00985365" w:rsidDel="00F178C2" w14:paraId="0329BA84" w14:textId="6A4B8406" w:rsidTr="0086373F">
        <w:trPr>
          <w:cnfStyle w:val="000000100000" w:firstRow="0" w:lastRow="0" w:firstColumn="0" w:lastColumn="0" w:oddVBand="0" w:evenVBand="0" w:oddHBand="1" w:evenHBand="0" w:firstRowFirstColumn="0" w:firstRowLastColumn="0" w:lastRowFirstColumn="0" w:lastRowLastColumn="0"/>
          <w:ins w:id="3730" w:author="Nir Ostrovski" w:date="2018-09-04T17:38:00Z"/>
          <w:del w:id="3731"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tcPrChange w:id="3732" w:author="michael lazar" w:date="2018-09-04T19:29:00Z">
              <w:tcPr>
                <w:tcW w:w="2458" w:type="dxa"/>
              </w:tcPr>
            </w:tcPrChange>
          </w:tcPr>
          <w:p w14:paraId="69977397" w14:textId="41AA7F3B"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33" w:author="Nir Ostrovski" w:date="2018-09-04T17:38:00Z"/>
                <w:del w:id="3734" w:author="Nir Ostrovski [2]" w:date="2018-11-04T20:04:00Z"/>
                <w:rFonts w:ascii="David" w:hAnsi="David" w:cs="David"/>
                <w:rtl/>
              </w:rPr>
            </w:pPr>
            <w:ins w:id="3735" w:author="Nir Ostrovski" w:date="2018-09-04T17:38:00Z">
              <w:del w:id="3736" w:author="Nir Ostrovski [2]" w:date="2018-11-04T20:04:00Z">
                <w:r w:rsidRPr="00985365" w:rsidDel="00F178C2">
                  <w:rPr>
                    <w:rFonts w:ascii="David" w:hAnsi="David" w:cs="David" w:hint="eastAsia"/>
                    <w:rtl/>
                  </w:rPr>
                  <w:delText>קריטריון</w:delText>
                </w:r>
              </w:del>
            </w:ins>
          </w:p>
        </w:tc>
        <w:tc>
          <w:tcPr>
            <w:tcW w:w="1905" w:type="dxa"/>
            <w:tcPrChange w:id="3737" w:author="michael lazar" w:date="2018-09-04T19:29:00Z">
              <w:tcPr>
                <w:tcW w:w="2367" w:type="dxa"/>
              </w:tcPr>
            </w:tcPrChange>
          </w:tcPr>
          <w:p w14:paraId="723A45F7" w14:textId="44DFC61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38" w:author="Nir Ostrovski" w:date="2018-09-04T17:38:00Z"/>
                <w:del w:id="3739" w:author="Nir Ostrovski [2]" w:date="2018-11-04T20:04:00Z"/>
                <w:rFonts w:ascii="David" w:hAnsi="David" w:cs="David"/>
              </w:rPr>
            </w:pPr>
            <w:ins w:id="3740" w:author="Nir Ostrovski" w:date="2018-09-04T17:38:00Z">
              <w:del w:id="3741" w:author="Nir Ostrovski [2]" w:date="2018-11-04T20:04:00Z">
                <w:r w:rsidRPr="00985365" w:rsidDel="00F178C2">
                  <w:rPr>
                    <w:rFonts w:ascii="David" w:hAnsi="David" w:cs="David"/>
                  </w:rPr>
                  <w:delText>Automatic summarization</w:delText>
                </w:r>
              </w:del>
            </w:ins>
          </w:p>
        </w:tc>
        <w:tc>
          <w:tcPr>
            <w:tcW w:w="236" w:type="dxa"/>
            <w:tcPrChange w:id="3742" w:author="michael lazar" w:date="2018-09-04T19:29:00Z">
              <w:tcPr>
                <w:tcW w:w="1677" w:type="dxa"/>
              </w:tcPr>
            </w:tcPrChange>
          </w:tcPr>
          <w:p w14:paraId="409B025A" w14:textId="7D87B87F"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3" w:author="Nir Ostrovski" w:date="2018-09-04T17:38:00Z"/>
                <w:del w:id="3744" w:author="Nir Ostrovski [2]" w:date="2018-11-04T20:04:00Z"/>
                <w:rFonts w:ascii="David" w:hAnsi="David" w:cs="David"/>
                <w:rtl/>
              </w:rPr>
            </w:pPr>
            <w:ins w:id="3745" w:author="Nir Ostrovski" w:date="2018-09-04T17:38:00Z">
              <w:del w:id="3746" w:author="Nir Ostrovski [2]" w:date="2018-11-04T20:04:00Z">
                <w:r w:rsidRPr="00985365" w:rsidDel="00F178C2">
                  <w:rPr>
                    <w:rFonts w:ascii="David" w:hAnsi="David" w:cs="David"/>
                  </w:rPr>
                  <w:delText>TFIDF</w:delText>
                </w:r>
              </w:del>
            </w:ins>
          </w:p>
        </w:tc>
        <w:tc>
          <w:tcPr>
            <w:tcW w:w="4593" w:type="dxa"/>
            <w:gridSpan w:val="5"/>
            <w:tcPrChange w:id="3747" w:author="michael lazar" w:date="2018-09-04T19:29:00Z">
              <w:tcPr>
                <w:tcW w:w="2138" w:type="dxa"/>
                <w:gridSpan w:val="3"/>
              </w:tcPr>
            </w:tcPrChange>
          </w:tcPr>
          <w:p w14:paraId="15B606A6" w14:textId="0487D6E3"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48" w:author="Nir Ostrovski" w:date="2018-09-04T17:38:00Z"/>
                <w:del w:id="3749" w:author="Nir Ostrovski [2]" w:date="2018-11-04T20:04:00Z"/>
                <w:rFonts w:ascii="David" w:hAnsi="David" w:cs="David"/>
              </w:rPr>
            </w:pPr>
            <w:ins w:id="3750" w:author="Nir Ostrovski" w:date="2018-09-04T17:38:00Z">
              <w:del w:id="3751"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ins>
          </w:p>
        </w:tc>
      </w:tr>
      <w:tr w:rsidR="004A0C7C" w:rsidRPr="00985365" w:rsidDel="00F178C2" w14:paraId="313B4790" w14:textId="3DB1B7C8" w:rsidTr="0086373F">
        <w:trPr>
          <w:ins w:id="3752" w:author="Nir Ostrovski" w:date="2018-09-04T17:38:00Z"/>
          <w:del w:id="3753"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54" w:author="michael lazar" w:date="2018-09-04T19:29:00Z">
              <w:tcPr>
                <w:tcW w:w="2458" w:type="dxa"/>
              </w:tcPr>
            </w:tcPrChange>
          </w:tcPr>
          <w:p w14:paraId="72E513DF" w14:textId="712498B1" w:rsidR="004A0C7C" w:rsidRPr="00985365" w:rsidDel="00F178C2" w:rsidRDefault="004A0C7C" w:rsidP="004A0C7C">
            <w:pPr>
              <w:bidi/>
              <w:contextualSpacing/>
              <w:rPr>
                <w:ins w:id="3755" w:author="Nir Ostrovski" w:date="2018-09-04T17:38:00Z"/>
                <w:del w:id="3756" w:author="Nir Ostrovski [2]" w:date="2018-11-04T20:04:00Z"/>
                <w:rFonts w:ascii="David" w:hAnsi="David" w:cs="David"/>
                <w:rtl/>
              </w:rPr>
            </w:pPr>
            <w:ins w:id="3757" w:author="Nir Ostrovski" w:date="2018-09-04T17:38:00Z">
              <w:del w:id="3758"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ins>
          </w:p>
        </w:tc>
        <w:tc>
          <w:tcPr>
            <w:tcW w:w="1905" w:type="dxa"/>
            <w:tcPrChange w:id="3759" w:author="michael lazar" w:date="2018-09-04T19:29:00Z">
              <w:tcPr>
                <w:tcW w:w="2367" w:type="dxa"/>
              </w:tcPr>
            </w:tcPrChange>
          </w:tcPr>
          <w:p w14:paraId="59383B83" w14:textId="2402AD6C"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0" w:author="Nir Ostrovski" w:date="2018-09-04T17:38:00Z"/>
                <w:del w:id="3761" w:author="Nir Ostrovski [2]" w:date="2018-11-04T20:04:00Z"/>
                <w:rFonts w:ascii="David" w:hAnsi="David" w:cs="David"/>
                <w:rtl/>
              </w:rPr>
            </w:pPr>
            <w:ins w:id="3762" w:author="Nir Ostrovski" w:date="2018-09-04T17:38:00Z">
              <w:del w:id="3763" w:author="Nir Ostrovski [2]" w:date="2018-11-04T20:04:00Z">
                <w:r w:rsidRPr="00985365" w:rsidDel="00F178C2">
                  <w:rPr>
                    <w:rFonts w:ascii="David" w:hAnsi="David" w:cs="David"/>
                    <w:rtl/>
                  </w:rPr>
                  <w:delText>0</w:delText>
                </w:r>
              </w:del>
            </w:ins>
          </w:p>
        </w:tc>
        <w:tc>
          <w:tcPr>
            <w:tcW w:w="236" w:type="dxa"/>
            <w:tcPrChange w:id="3764" w:author="michael lazar" w:date="2018-09-04T19:29:00Z">
              <w:tcPr>
                <w:tcW w:w="1677" w:type="dxa"/>
              </w:tcPr>
            </w:tcPrChange>
          </w:tcPr>
          <w:p w14:paraId="5D4FF7EA" w14:textId="15C3CA19"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65" w:author="Nir Ostrovski" w:date="2018-09-04T17:38:00Z"/>
                <w:del w:id="3766" w:author="Nir Ostrovski [2]" w:date="2018-11-04T20:04:00Z"/>
                <w:rFonts w:ascii="David" w:hAnsi="David" w:cs="David"/>
                <w:rtl/>
              </w:rPr>
            </w:pPr>
            <w:ins w:id="3767" w:author="Nir Ostrovski" w:date="2018-09-04T17:38:00Z">
              <w:del w:id="3768" w:author="Nir Ostrovski [2]" w:date="2018-11-04T20:04:00Z">
                <w:r w:rsidRPr="00985365" w:rsidDel="00F178C2">
                  <w:rPr>
                    <w:rFonts w:ascii="David" w:hAnsi="David" w:cs="David"/>
                    <w:rtl/>
                  </w:rPr>
                  <w:delText>1</w:delText>
                </w:r>
              </w:del>
            </w:ins>
          </w:p>
        </w:tc>
        <w:tc>
          <w:tcPr>
            <w:tcW w:w="4593" w:type="dxa"/>
            <w:gridSpan w:val="3"/>
            <w:tcPrChange w:id="3769" w:author="michael lazar" w:date="2018-09-04T19:29:00Z">
              <w:tcPr>
                <w:tcW w:w="2138" w:type="dxa"/>
                <w:gridSpan w:val="3"/>
              </w:tcPr>
            </w:tcPrChange>
          </w:tcPr>
          <w:p w14:paraId="5FE6B85A" w14:textId="132CEDF6"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770" w:author="Nir Ostrovski" w:date="2018-09-04T17:38:00Z"/>
                <w:del w:id="3771" w:author="Nir Ostrovski [2]" w:date="2018-11-04T20:04:00Z"/>
                <w:rFonts w:ascii="David" w:hAnsi="David" w:cs="David"/>
                <w:rtl/>
              </w:rPr>
            </w:pPr>
            <w:ins w:id="3772" w:author="Nir Ostrovski" w:date="2018-09-04T17:38:00Z">
              <w:del w:id="3773" w:author="Nir Ostrovski [2]" w:date="2018-11-04T20:04:00Z">
                <w:r w:rsidRPr="00985365" w:rsidDel="00F178C2">
                  <w:rPr>
                    <w:rFonts w:ascii="David" w:hAnsi="David" w:cs="David"/>
                    <w:rtl/>
                  </w:rPr>
                  <w:delText>1</w:delText>
                </w:r>
              </w:del>
            </w:ins>
          </w:p>
        </w:tc>
      </w:tr>
      <w:tr w:rsidR="004A0C7C" w:rsidRPr="00985365" w:rsidDel="00F178C2" w14:paraId="46E1B054" w14:textId="4E4A233B" w:rsidTr="0086373F">
        <w:trPr>
          <w:cnfStyle w:val="000000100000" w:firstRow="0" w:lastRow="0" w:firstColumn="0" w:lastColumn="0" w:oddVBand="0" w:evenVBand="0" w:oddHBand="1" w:evenHBand="0" w:firstRowFirstColumn="0" w:firstRowLastColumn="0" w:lastRowFirstColumn="0" w:lastRowLastColumn="0"/>
          <w:ins w:id="3774" w:author="Nir Ostrovski" w:date="2018-09-04T17:38:00Z"/>
          <w:del w:id="3775" w:author="Nir Ostrovski [2]" w:date="2018-11-04T20:04:00Z"/>
        </w:trPr>
        <w:tc>
          <w:tcPr>
            <w:cnfStyle w:val="001000000000" w:firstRow="0" w:lastRow="0" w:firstColumn="1" w:lastColumn="0" w:oddVBand="0" w:evenVBand="0" w:oddHBand="0" w:evenHBand="0" w:firstRowFirstColumn="0" w:firstRowLastColumn="0" w:lastRowFirstColumn="0" w:lastRowLastColumn="0"/>
            <w:tcW w:w="1633" w:type="dxa"/>
            <w:gridSpan w:val="3"/>
            <w:tcPrChange w:id="3776" w:author="michael lazar" w:date="2018-09-04T19:29:00Z">
              <w:tcPr>
                <w:tcW w:w="2458" w:type="dxa"/>
              </w:tcPr>
            </w:tcPrChange>
          </w:tcPr>
          <w:p w14:paraId="4A35243F" w14:textId="61ECD091"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777" w:author="Nir Ostrovski" w:date="2018-09-04T17:38:00Z"/>
                <w:del w:id="3778" w:author="Nir Ostrovski [2]" w:date="2018-11-04T20:04:00Z"/>
                <w:rFonts w:ascii="David" w:hAnsi="David" w:cs="David"/>
                <w:rtl/>
              </w:rPr>
            </w:pPr>
            <w:ins w:id="3779" w:author="Nir Ostrovski" w:date="2018-09-04T17:38:00Z">
              <w:del w:id="378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ins>
          </w:p>
        </w:tc>
        <w:tc>
          <w:tcPr>
            <w:tcW w:w="1905" w:type="dxa"/>
            <w:tcPrChange w:id="3781" w:author="michael lazar" w:date="2018-09-04T19:29:00Z">
              <w:tcPr>
                <w:tcW w:w="2367" w:type="dxa"/>
              </w:tcPr>
            </w:tcPrChange>
          </w:tcPr>
          <w:p w14:paraId="73BC62EB" w14:textId="550A30BA"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2" w:author="Nir Ostrovski" w:date="2018-09-04T17:38:00Z"/>
                <w:del w:id="3783" w:author="Nir Ostrovski [2]" w:date="2018-11-04T20:04:00Z"/>
                <w:rFonts w:ascii="David" w:hAnsi="David" w:cs="David"/>
                <w:rtl/>
              </w:rPr>
            </w:pPr>
            <w:ins w:id="3784" w:author="Nir Ostrovski" w:date="2018-09-04T17:38:00Z">
              <w:del w:id="3785" w:author="Nir Ostrovski [2]" w:date="2018-11-04T20:04:00Z">
                <w:r w:rsidRPr="00985365" w:rsidDel="00F178C2">
                  <w:rPr>
                    <w:rFonts w:ascii="David" w:hAnsi="David" w:cs="David"/>
                    <w:rtl/>
                  </w:rPr>
                  <w:delText>1</w:delText>
                </w:r>
              </w:del>
            </w:ins>
          </w:p>
        </w:tc>
        <w:tc>
          <w:tcPr>
            <w:tcW w:w="236" w:type="dxa"/>
            <w:tcPrChange w:id="3786" w:author="michael lazar" w:date="2018-09-04T19:29:00Z">
              <w:tcPr>
                <w:tcW w:w="1677" w:type="dxa"/>
              </w:tcPr>
            </w:tcPrChange>
          </w:tcPr>
          <w:p w14:paraId="1D2BD001" w14:textId="02FC388D"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87" w:author="Nir Ostrovski" w:date="2018-09-04T17:38:00Z"/>
                <w:del w:id="3788" w:author="Nir Ostrovski [2]" w:date="2018-11-04T20:04:00Z"/>
                <w:rFonts w:ascii="David" w:hAnsi="David" w:cs="David"/>
                <w:rtl/>
              </w:rPr>
            </w:pPr>
            <w:ins w:id="3789" w:author="Nir Ostrovski" w:date="2018-09-04T17:38:00Z">
              <w:del w:id="3790" w:author="Nir Ostrovski [2]" w:date="2018-11-04T20:04:00Z">
                <w:r w:rsidRPr="00985365" w:rsidDel="00F178C2">
                  <w:rPr>
                    <w:rFonts w:ascii="David" w:hAnsi="David" w:cs="David"/>
                    <w:rtl/>
                  </w:rPr>
                  <w:delText>0</w:delText>
                </w:r>
              </w:del>
            </w:ins>
          </w:p>
        </w:tc>
        <w:tc>
          <w:tcPr>
            <w:tcW w:w="4593" w:type="dxa"/>
            <w:gridSpan w:val="3"/>
            <w:tcPrChange w:id="3791" w:author="michael lazar" w:date="2018-09-04T19:29:00Z">
              <w:tcPr>
                <w:tcW w:w="2138" w:type="dxa"/>
                <w:gridSpan w:val="3"/>
              </w:tcPr>
            </w:tcPrChange>
          </w:tcPr>
          <w:p w14:paraId="34D768F1" w14:textId="211218B2"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792" w:author="Nir Ostrovski" w:date="2018-09-04T17:38:00Z"/>
                <w:del w:id="3793" w:author="Nir Ostrovski [2]" w:date="2018-11-04T20:04:00Z"/>
                <w:rFonts w:ascii="David" w:hAnsi="David" w:cs="David"/>
                <w:rtl/>
              </w:rPr>
            </w:pPr>
            <w:ins w:id="3794" w:author="Nir Ostrovski" w:date="2018-09-04T17:38:00Z">
              <w:del w:id="3795" w:author="Nir Ostrovski [2]" w:date="2018-11-04T20:04:00Z">
                <w:r w:rsidRPr="00985365" w:rsidDel="00F178C2">
                  <w:rPr>
                    <w:rFonts w:ascii="David" w:hAnsi="David" w:cs="David"/>
                    <w:rtl/>
                  </w:rPr>
                  <w:delText>1</w:delText>
                </w:r>
              </w:del>
            </w:ins>
          </w:p>
        </w:tc>
      </w:tr>
      <w:tr w:rsidR="004A0C7C" w:rsidRPr="00985365" w:rsidDel="00F178C2" w14:paraId="66950C89" w14:textId="2E896830" w:rsidTr="0086373F">
        <w:trPr>
          <w:ins w:id="3796" w:author="Nir Ostrovski" w:date="2018-09-04T17:38:00Z"/>
          <w:del w:id="3797"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798" w:author="michael lazar" w:date="2018-09-04T19:29:00Z">
              <w:tcPr>
                <w:tcW w:w="2458" w:type="dxa"/>
                <w:gridSpan w:val="3"/>
              </w:tcPr>
            </w:tcPrChange>
          </w:tcPr>
          <w:p w14:paraId="5B366AFE" w14:textId="63199FF8" w:rsidR="004A0C7C" w:rsidRPr="00985365" w:rsidDel="00F178C2" w:rsidRDefault="004A0C7C" w:rsidP="004A0C7C">
            <w:pPr>
              <w:bidi/>
              <w:contextualSpacing/>
              <w:rPr>
                <w:ins w:id="3799" w:author="Nir Ostrovski" w:date="2018-09-04T17:38:00Z"/>
                <w:del w:id="3800" w:author="Nir Ostrovski [2]" w:date="2018-11-04T20:04:00Z"/>
                <w:rFonts w:ascii="David" w:hAnsi="David" w:cs="David"/>
                <w:rtl/>
              </w:rPr>
            </w:pPr>
            <w:ins w:id="3801" w:author="Nir Ostrovski" w:date="2018-09-04T17:38:00Z">
              <w:del w:id="3802"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ins>
          </w:p>
        </w:tc>
        <w:tc>
          <w:tcPr>
            <w:tcW w:w="4249" w:type="dxa"/>
            <w:gridSpan w:val="3"/>
            <w:tcPrChange w:id="3803" w:author="michael lazar" w:date="2018-09-04T19:29:00Z">
              <w:tcPr>
                <w:tcW w:w="2367" w:type="dxa"/>
              </w:tcPr>
            </w:tcPrChange>
          </w:tcPr>
          <w:p w14:paraId="51B3825E" w14:textId="691AE5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4" w:author="Nir Ostrovski" w:date="2018-09-04T17:38:00Z"/>
                <w:del w:id="3805" w:author="Nir Ostrovski [2]" w:date="2018-11-04T20:04:00Z"/>
                <w:rFonts w:ascii="David" w:hAnsi="David" w:cs="David"/>
                <w:rtl/>
              </w:rPr>
            </w:pPr>
            <w:ins w:id="3806" w:author="Nir Ostrovski" w:date="2018-09-04T17:38:00Z">
              <w:del w:id="3807" w:author="Nir Ostrovski [2]" w:date="2018-11-04T20:04:00Z">
                <w:r w:rsidRPr="00985365" w:rsidDel="00F178C2">
                  <w:rPr>
                    <w:rFonts w:ascii="David" w:hAnsi="David" w:cs="David"/>
                    <w:rtl/>
                  </w:rPr>
                  <w:delText>1</w:delText>
                </w:r>
              </w:del>
            </w:ins>
          </w:p>
        </w:tc>
        <w:tc>
          <w:tcPr>
            <w:tcW w:w="1127" w:type="dxa"/>
            <w:tcPrChange w:id="3808" w:author="michael lazar" w:date="2018-09-04T19:29:00Z">
              <w:tcPr>
                <w:tcW w:w="1677" w:type="dxa"/>
              </w:tcPr>
            </w:tcPrChange>
          </w:tcPr>
          <w:p w14:paraId="6E9D1FCB" w14:textId="47D7DC40"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09" w:author="Nir Ostrovski" w:date="2018-09-04T17:38:00Z"/>
                <w:del w:id="3810" w:author="Nir Ostrovski [2]" w:date="2018-11-04T20:04:00Z"/>
                <w:rFonts w:ascii="David" w:hAnsi="David" w:cs="David"/>
                <w:rtl/>
              </w:rPr>
            </w:pPr>
            <w:ins w:id="3811" w:author="Nir Ostrovski" w:date="2018-09-04T17:38:00Z">
              <w:del w:id="3812" w:author="Nir Ostrovski [2]" w:date="2018-11-04T20:04:00Z">
                <w:r w:rsidRPr="00985365" w:rsidDel="00F178C2">
                  <w:rPr>
                    <w:rFonts w:ascii="David" w:hAnsi="David" w:cs="David"/>
                    <w:rtl/>
                  </w:rPr>
                  <w:delText>1</w:delText>
                </w:r>
              </w:del>
            </w:ins>
          </w:p>
        </w:tc>
        <w:tc>
          <w:tcPr>
            <w:tcW w:w="1290" w:type="dxa"/>
            <w:tcPrChange w:id="3813" w:author="michael lazar" w:date="2018-09-04T19:29:00Z">
              <w:tcPr>
                <w:tcW w:w="2138" w:type="dxa"/>
              </w:tcPr>
            </w:tcPrChange>
          </w:tcPr>
          <w:p w14:paraId="1CD9B22C" w14:textId="3F294D5B"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14" w:author="Nir Ostrovski" w:date="2018-09-04T17:38:00Z"/>
                <w:del w:id="3815" w:author="Nir Ostrovski [2]" w:date="2018-11-04T20:04:00Z"/>
                <w:rFonts w:ascii="David" w:hAnsi="David" w:cs="David"/>
                <w:rtl/>
              </w:rPr>
            </w:pPr>
            <w:ins w:id="3816" w:author="Nir Ostrovski" w:date="2018-09-04T17:38:00Z">
              <w:del w:id="3817" w:author="Nir Ostrovski [2]" w:date="2018-11-04T20:04:00Z">
                <w:r w:rsidRPr="00985365" w:rsidDel="00F178C2">
                  <w:rPr>
                    <w:rFonts w:ascii="David" w:hAnsi="David" w:cs="David"/>
                    <w:rtl/>
                  </w:rPr>
                  <w:delText>1</w:delText>
                </w:r>
              </w:del>
            </w:ins>
          </w:p>
        </w:tc>
      </w:tr>
      <w:tr w:rsidR="004A0C7C" w:rsidRPr="00985365" w:rsidDel="00F178C2" w14:paraId="0F0BA432" w14:textId="21268C71" w:rsidTr="0086373F">
        <w:trPr>
          <w:cnfStyle w:val="000000100000" w:firstRow="0" w:lastRow="0" w:firstColumn="0" w:lastColumn="0" w:oddVBand="0" w:evenVBand="0" w:oddHBand="1" w:evenHBand="0" w:firstRowFirstColumn="0" w:firstRowLastColumn="0" w:lastRowFirstColumn="0" w:lastRowLastColumn="0"/>
          <w:ins w:id="3818" w:author="Nir Ostrovski" w:date="2018-09-04T17:38:00Z"/>
          <w:del w:id="3819"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20" w:author="michael lazar" w:date="2018-09-04T19:29:00Z">
              <w:tcPr>
                <w:tcW w:w="2458" w:type="dxa"/>
                <w:gridSpan w:val="3"/>
              </w:tcPr>
            </w:tcPrChange>
          </w:tcPr>
          <w:p w14:paraId="7F0ED9B4" w14:textId="6FC32504" w:rsidR="004A0C7C" w:rsidRPr="00985365" w:rsidDel="00F178C2" w:rsidRDefault="004A0C7C" w:rsidP="004A0C7C">
            <w:pPr>
              <w:bidi/>
              <w:contextualSpacing/>
              <w:cnfStyle w:val="001000100000" w:firstRow="0" w:lastRow="0" w:firstColumn="1" w:lastColumn="0" w:oddVBand="0" w:evenVBand="0" w:oddHBand="1" w:evenHBand="0" w:firstRowFirstColumn="0" w:firstRowLastColumn="0" w:lastRowFirstColumn="0" w:lastRowLastColumn="0"/>
              <w:rPr>
                <w:ins w:id="3821" w:author="Nir Ostrovski" w:date="2018-09-04T17:38:00Z"/>
                <w:del w:id="3822" w:author="Nir Ostrovski [2]" w:date="2018-11-04T20:04:00Z"/>
                <w:rFonts w:ascii="David" w:hAnsi="David" w:cs="David"/>
                <w:rtl/>
              </w:rPr>
            </w:pPr>
            <w:ins w:id="3823" w:author="Nir Ostrovski" w:date="2018-09-04T17:38:00Z">
              <w:del w:id="3824"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ins>
          </w:p>
        </w:tc>
        <w:tc>
          <w:tcPr>
            <w:tcW w:w="4249" w:type="dxa"/>
            <w:gridSpan w:val="3"/>
            <w:tcPrChange w:id="3825" w:author="michael lazar" w:date="2018-09-04T19:29:00Z">
              <w:tcPr>
                <w:tcW w:w="2367" w:type="dxa"/>
              </w:tcPr>
            </w:tcPrChange>
          </w:tcPr>
          <w:p w14:paraId="77C2CAD8" w14:textId="2C700EEE"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26" w:author="Nir Ostrovski" w:date="2018-09-04T17:38:00Z"/>
                <w:del w:id="3827" w:author="Nir Ostrovski [2]" w:date="2018-11-04T20:04:00Z"/>
                <w:rFonts w:ascii="David" w:hAnsi="David" w:cs="David"/>
                <w:rtl/>
              </w:rPr>
            </w:pPr>
            <w:ins w:id="3828" w:author="Nir Ostrovski" w:date="2018-09-04T17:38:00Z">
              <w:del w:id="3829" w:author="Nir Ostrovski [2]" w:date="2018-11-04T20:04:00Z">
                <w:r w:rsidRPr="00985365" w:rsidDel="00F178C2">
                  <w:rPr>
                    <w:rFonts w:ascii="David" w:hAnsi="David" w:cs="David"/>
                    <w:rtl/>
                  </w:rPr>
                  <w:delText>1</w:delText>
                </w:r>
              </w:del>
            </w:ins>
          </w:p>
        </w:tc>
        <w:tc>
          <w:tcPr>
            <w:tcW w:w="1127" w:type="dxa"/>
            <w:tcPrChange w:id="3830" w:author="michael lazar" w:date="2018-09-04T19:29:00Z">
              <w:tcPr>
                <w:tcW w:w="1677" w:type="dxa"/>
              </w:tcPr>
            </w:tcPrChange>
          </w:tcPr>
          <w:p w14:paraId="06ECB570" w14:textId="61F97954"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1" w:author="Nir Ostrovski" w:date="2018-09-04T17:38:00Z"/>
                <w:del w:id="3832" w:author="Nir Ostrovski [2]" w:date="2018-11-04T20:04:00Z"/>
                <w:rFonts w:ascii="David" w:hAnsi="David" w:cs="David"/>
                <w:rtl/>
              </w:rPr>
            </w:pPr>
            <w:ins w:id="3833" w:author="Nir Ostrovski" w:date="2018-09-04T17:38:00Z">
              <w:del w:id="3834" w:author="Nir Ostrovski [2]" w:date="2018-11-04T20:04:00Z">
                <w:r w:rsidRPr="00985365" w:rsidDel="00F178C2">
                  <w:rPr>
                    <w:rFonts w:ascii="David" w:hAnsi="David" w:cs="David"/>
                    <w:rtl/>
                  </w:rPr>
                  <w:delText>1</w:delText>
                </w:r>
              </w:del>
            </w:ins>
          </w:p>
        </w:tc>
        <w:tc>
          <w:tcPr>
            <w:tcW w:w="1290" w:type="dxa"/>
            <w:tcPrChange w:id="3835" w:author="michael lazar" w:date="2018-09-04T19:29:00Z">
              <w:tcPr>
                <w:tcW w:w="2138" w:type="dxa"/>
              </w:tcPr>
            </w:tcPrChange>
          </w:tcPr>
          <w:p w14:paraId="41F92BA1" w14:textId="3AB0868C" w:rsidR="004A0C7C" w:rsidRPr="00985365" w:rsidDel="00F178C2" w:rsidRDefault="004A0C7C" w:rsidP="004A0C7C">
            <w:pPr>
              <w:bidi/>
              <w:contextualSpacing/>
              <w:cnfStyle w:val="000000100000" w:firstRow="0" w:lastRow="0" w:firstColumn="0" w:lastColumn="0" w:oddVBand="0" w:evenVBand="0" w:oddHBand="1" w:evenHBand="0" w:firstRowFirstColumn="0" w:firstRowLastColumn="0" w:lastRowFirstColumn="0" w:lastRowLastColumn="0"/>
              <w:rPr>
                <w:ins w:id="3836" w:author="Nir Ostrovski" w:date="2018-09-04T17:38:00Z"/>
                <w:del w:id="3837" w:author="Nir Ostrovski [2]" w:date="2018-11-04T20:04:00Z"/>
                <w:rFonts w:ascii="David" w:hAnsi="David" w:cs="David"/>
                <w:rtl/>
              </w:rPr>
            </w:pPr>
            <w:ins w:id="3838" w:author="Nir Ostrovski" w:date="2018-09-04T17:38:00Z">
              <w:del w:id="3839" w:author="Nir Ostrovski [2]" w:date="2018-11-04T20:04:00Z">
                <w:r w:rsidRPr="00985365" w:rsidDel="00F178C2">
                  <w:rPr>
                    <w:rFonts w:ascii="David" w:hAnsi="David" w:cs="David"/>
                    <w:rtl/>
                  </w:rPr>
                  <w:delText>1</w:delText>
                </w:r>
              </w:del>
            </w:ins>
          </w:p>
        </w:tc>
      </w:tr>
      <w:tr w:rsidR="004A0C7C" w:rsidRPr="00985365" w:rsidDel="00F178C2" w14:paraId="5CB67D34" w14:textId="6296628E" w:rsidTr="0086373F">
        <w:trPr>
          <w:ins w:id="3840" w:author="Nir Ostrovski" w:date="2018-09-04T17:38:00Z"/>
          <w:del w:id="3841" w:author="Nir Ostrovski [2]" w:date="2018-11-04T20:04:00Z"/>
        </w:trPr>
        <w:tc>
          <w:tcPr>
            <w:cnfStyle w:val="001000000000" w:firstRow="0" w:lastRow="0" w:firstColumn="1" w:lastColumn="0" w:oddVBand="0" w:evenVBand="0" w:oddHBand="0" w:evenHBand="0" w:firstRowFirstColumn="0" w:firstRowLastColumn="0" w:lastRowFirstColumn="0" w:lastRowLastColumn="0"/>
            <w:tcW w:w="1701" w:type="dxa"/>
            <w:gridSpan w:val="3"/>
            <w:tcPrChange w:id="3842" w:author="michael lazar" w:date="2018-09-04T19:29:00Z">
              <w:tcPr>
                <w:tcW w:w="2458" w:type="dxa"/>
                <w:gridSpan w:val="3"/>
              </w:tcPr>
            </w:tcPrChange>
          </w:tcPr>
          <w:p w14:paraId="4CA6CA6F" w14:textId="5EE68DE3" w:rsidR="004A0C7C" w:rsidRPr="00985365" w:rsidDel="00F178C2" w:rsidRDefault="004A0C7C" w:rsidP="004A0C7C">
            <w:pPr>
              <w:bidi/>
              <w:contextualSpacing/>
              <w:rPr>
                <w:ins w:id="3843" w:author="Nir Ostrovski" w:date="2018-09-04T17:38:00Z"/>
                <w:del w:id="3844" w:author="Nir Ostrovski [2]" w:date="2018-11-04T20:04:00Z"/>
                <w:rFonts w:ascii="David" w:hAnsi="David" w:cs="David"/>
                <w:rtl/>
              </w:rPr>
            </w:pPr>
            <w:ins w:id="3845" w:author="Nir Ostrovski" w:date="2018-09-04T17:38:00Z">
              <w:del w:id="3846" w:author="Nir Ostrovski [2]" w:date="2018-11-04T20:04:00Z">
                <w:r w:rsidRPr="00985365" w:rsidDel="00F178C2">
                  <w:rPr>
                    <w:rFonts w:ascii="David" w:hAnsi="David" w:cs="David"/>
                    <w:rtl/>
                  </w:rPr>
                  <w:delText>סיכום</w:delText>
                </w:r>
              </w:del>
            </w:ins>
          </w:p>
        </w:tc>
        <w:tc>
          <w:tcPr>
            <w:tcW w:w="4249" w:type="dxa"/>
            <w:gridSpan w:val="3"/>
            <w:tcPrChange w:id="3847" w:author="michael lazar" w:date="2018-09-04T19:29:00Z">
              <w:tcPr>
                <w:tcW w:w="2367" w:type="dxa"/>
              </w:tcPr>
            </w:tcPrChange>
          </w:tcPr>
          <w:p w14:paraId="35B0EDF9" w14:textId="4DDE183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48" w:author="Nir Ostrovski" w:date="2018-09-04T17:38:00Z"/>
                <w:del w:id="3849" w:author="Nir Ostrovski [2]" w:date="2018-11-04T20:04:00Z"/>
                <w:rFonts w:ascii="David" w:hAnsi="David" w:cs="David"/>
                <w:rtl/>
              </w:rPr>
            </w:pPr>
            <w:ins w:id="3850" w:author="Nir Ostrovski" w:date="2018-09-04T17:38:00Z">
              <w:del w:id="3851" w:author="Nir Ostrovski [2]" w:date="2018-11-04T20:04:00Z">
                <w:r w:rsidRPr="00985365" w:rsidDel="00F178C2">
                  <w:rPr>
                    <w:rFonts w:ascii="David" w:hAnsi="David" w:cs="David"/>
                    <w:rtl/>
                  </w:rPr>
                  <w:delText>75%</w:delText>
                </w:r>
              </w:del>
            </w:ins>
          </w:p>
        </w:tc>
        <w:tc>
          <w:tcPr>
            <w:tcW w:w="1127" w:type="dxa"/>
            <w:tcPrChange w:id="3852" w:author="michael lazar" w:date="2018-09-04T19:29:00Z">
              <w:tcPr>
                <w:tcW w:w="1677" w:type="dxa"/>
              </w:tcPr>
            </w:tcPrChange>
          </w:tcPr>
          <w:p w14:paraId="5FA647A4" w14:textId="5C535B74"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3" w:author="Nir Ostrovski" w:date="2018-09-04T17:38:00Z"/>
                <w:del w:id="3854" w:author="Nir Ostrovski [2]" w:date="2018-11-04T20:04:00Z"/>
                <w:rFonts w:ascii="David" w:hAnsi="David" w:cs="David"/>
                <w:rtl/>
              </w:rPr>
            </w:pPr>
            <w:ins w:id="3855" w:author="Nir Ostrovski" w:date="2018-09-04T17:38:00Z">
              <w:del w:id="3856" w:author="Nir Ostrovski [2]" w:date="2018-11-04T20:04:00Z">
                <w:r w:rsidRPr="00985365" w:rsidDel="00F178C2">
                  <w:rPr>
                    <w:rFonts w:ascii="David" w:hAnsi="David" w:cs="David"/>
                    <w:rtl/>
                  </w:rPr>
                  <w:delText>75%</w:delText>
                </w:r>
              </w:del>
            </w:ins>
          </w:p>
        </w:tc>
        <w:tc>
          <w:tcPr>
            <w:tcW w:w="1290" w:type="dxa"/>
            <w:tcPrChange w:id="3857" w:author="michael lazar" w:date="2018-09-04T19:29:00Z">
              <w:tcPr>
                <w:tcW w:w="2138" w:type="dxa"/>
              </w:tcPr>
            </w:tcPrChange>
          </w:tcPr>
          <w:p w14:paraId="091744C9" w14:textId="04E865CF" w:rsidR="004A0C7C" w:rsidRPr="00985365" w:rsidDel="00F178C2" w:rsidRDefault="004A0C7C" w:rsidP="004A0C7C">
            <w:pPr>
              <w:bidi/>
              <w:contextualSpacing/>
              <w:cnfStyle w:val="000000000000" w:firstRow="0" w:lastRow="0" w:firstColumn="0" w:lastColumn="0" w:oddVBand="0" w:evenVBand="0" w:oddHBand="0" w:evenHBand="0" w:firstRowFirstColumn="0" w:firstRowLastColumn="0" w:lastRowFirstColumn="0" w:lastRowLastColumn="0"/>
              <w:rPr>
                <w:ins w:id="3858" w:author="Nir Ostrovski" w:date="2018-09-04T17:38:00Z"/>
                <w:del w:id="3859" w:author="Nir Ostrovski [2]" w:date="2018-11-04T20:04:00Z"/>
                <w:rFonts w:ascii="David" w:hAnsi="David" w:cs="David"/>
                <w:rtl/>
              </w:rPr>
            </w:pPr>
            <w:ins w:id="3860" w:author="Nir Ostrovski" w:date="2018-09-04T17:38:00Z">
              <w:del w:id="3861" w:author="Nir Ostrovski [2]" w:date="2018-11-04T20:04:00Z">
                <w:r w:rsidRPr="00985365" w:rsidDel="00F178C2">
                  <w:rPr>
                    <w:rFonts w:ascii="David" w:hAnsi="David" w:cs="David"/>
                    <w:rtl/>
                  </w:rPr>
                  <w:delText>100</w:delText>
                </w:r>
              </w:del>
            </w:ins>
          </w:p>
        </w:tc>
      </w:tr>
    </w:tbl>
    <w:p w14:paraId="5FEE17D8" w14:textId="3E4FCFCE" w:rsidR="004A0C7C" w:rsidRPr="00985365" w:rsidDel="00F178C2" w:rsidRDefault="004A0C7C" w:rsidP="004A0C7C">
      <w:pPr>
        <w:bidi/>
        <w:rPr>
          <w:ins w:id="3862" w:author="Nir Ostrovski" w:date="2018-09-04T17:38:00Z"/>
          <w:del w:id="3863" w:author="Nir Ostrovski [2]" w:date="2018-11-04T20:04:00Z"/>
          <w:rFonts w:ascii="David" w:hAnsi="David" w:cs="David"/>
          <w:rtl/>
        </w:rPr>
      </w:pPr>
    </w:p>
    <w:p w14:paraId="11A8552D" w14:textId="6BC23531" w:rsidR="004A0C7C" w:rsidRPr="00985365" w:rsidDel="00F178C2" w:rsidRDefault="004A0C7C">
      <w:pPr>
        <w:bidi/>
        <w:rPr>
          <w:del w:id="3864" w:author="Nir Ostrovski [2]" w:date="2018-11-04T20:04:00Z"/>
          <w:rFonts w:ascii="David" w:hAnsi="David" w:cs="David"/>
          <w:rtl/>
        </w:rPr>
        <w:pPrChange w:id="3865" w:author="Nir Ostrovski" w:date="2018-09-04T17:38:00Z">
          <w:pPr>
            <w:pStyle w:val="Heading3"/>
            <w:bidi/>
          </w:pPr>
        </w:pPrChange>
      </w:pPr>
      <w:ins w:id="3866" w:author="Nir Ostrovski" w:date="2018-09-04T17:38:00Z">
        <w:del w:id="3867" w:author="Nir Ostrovski [2]" w:date="2018-11-04T20:04:00Z">
          <w:r w:rsidRPr="00985365" w:rsidDel="00F178C2">
            <w:rPr>
              <w:rFonts w:ascii="David" w:hAnsi="David" w:cs="David"/>
              <w:b/>
              <w:bCs/>
              <w:rtl/>
            </w:rPr>
            <w:delText>לסיכום:</w:delText>
          </w:r>
          <w:r w:rsidRPr="00985365" w:rsidDel="00F178C2">
            <w:rPr>
              <w:rFonts w:ascii="David" w:hAnsi="David" w:cs="David"/>
              <w:rtl/>
            </w:rPr>
            <w:delText xml:space="preserve"> מדובר באלגוריתמים די דומים אשר מטרתם הינה חילוץ מידע החשוב בטקסט והתאמה. אלגוריתמים אלו אינם שלמים כדי שניתוח הטקסט יבוצע בצורה מדויקת יותר יש צורך בשימוש בפעולות נוספות. מאחר ואלגוריתם </w:delText>
          </w:r>
          <w:r w:rsidRPr="00985365" w:rsidDel="00F178C2">
            <w:rPr>
              <w:rFonts w:ascii="David" w:hAnsi="David" w:cs="David"/>
            </w:rPr>
            <w:delText>Tokenization</w:delText>
          </w:r>
          <w:r w:rsidRPr="00985365" w:rsidDel="00F178C2">
            <w:rPr>
              <w:rFonts w:ascii="David" w:hAnsi="David" w:cs="David"/>
              <w:rtl/>
            </w:rPr>
            <w:delText xml:space="preserve"> נותן וקטור מספרי הוא האלגוריתם המועדף אך הנושא יבחן במהלך מימוש האלגוריתם.</w:delText>
          </w:r>
        </w:del>
      </w:ins>
    </w:p>
    <w:p w14:paraId="2F1C4003" w14:textId="7A3AF9DB" w:rsidR="00BA6067" w:rsidRPr="00985365" w:rsidDel="00F178C2" w:rsidRDefault="00A8094B">
      <w:pPr>
        <w:pStyle w:val="Heading4"/>
        <w:numPr>
          <w:ilvl w:val="0"/>
          <w:numId w:val="0"/>
        </w:numPr>
        <w:bidi/>
        <w:rPr>
          <w:del w:id="3868" w:author="Nir Ostrovski [2]" w:date="2018-11-04T20:04:00Z"/>
          <w:rFonts w:ascii="David" w:eastAsia="Times New Roman" w:hAnsi="David" w:cs="David"/>
          <w:rtl/>
        </w:rPr>
        <w:pPrChange w:id="3869" w:author="Nir Ostrovski" w:date="2018-09-04T17:41:00Z">
          <w:pPr>
            <w:pStyle w:val="Heading4"/>
            <w:bidi/>
          </w:pPr>
        </w:pPrChange>
      </w:pPr>
      <w:del w:id="3870" w:author="Nir Ostrovski [2]" w:date="2018-11-04T20:04:00Z">
        <w:r w:rsidRPr="00985365" w:rsidDel="00F178C2">
          <w:rPr>
            <w:rFonts w:ascii="David" w:eastAsia="Times New Roman" w:hAnsi="David" w:cs="David"/>
            <w:i w:val="0"/>
            <w:iCs w:val="0"/>
            <w:rtl/>
          </w:rPr>
          <w:delText>תיאור</w:delText>
        </w:r>
        <w:bookmarkStart w:id="3871" w:name="_Toc523846499"/>
        <w:bookmarkEnd w:id="3871"/>
      </w:del>
    </w:p>
    <w:p w14:paraId="558D9987" w14:textId="764AC5B8" w:rsidR="00A8094B" w:rsidRPr="00985365" w:rsidDel="00F178C2" w:rsidRDefault="00A8094B">
      <w:pPr>
        <w:bidi/>
        <w:spacing w:after="0" w:line="480" w:lineRule="auto"/>
        <w:jc w:val="both"/>
        <w:rPr>
          <w:del w:id="3872" w:author="Nir Ostrovski [2]" w:date="2018-11-04T20:04:00Z"/>
          <w:rFonts w:ascii="David" w:eastAsia="Times New Roman" w:hAnsi="David" w:cs="David"/>
          <w:sz w:val="24"/>
          <w:szCs w:val="24"/>
        </w:rPr>
        <w:pPrChange w:id="3873" w:author="Nir Ostrovski" w:date="2018-09-04T17:41:00Z">
          <w:pPr>
            <w:bidi/>
            <w:spacing w:after="0" w:line="480" w:lineRule="auto"/>
            <w:ind w:hanging="360"/>
            <w:jc w:val="both"/>
          </w:pPr>
        </w:pPrChange>
      </w:pPr>
      <w:del w:id="3874" w:author="Nir Ostrovski [2]" w:date="2018-11-04T20:04:00Z">
        <w:r w:rsidRPr="00985365" w:rsidDel="00F178C2">
          <w:rPr>
            <w:rFonts w:ascii="David" w:eastAsia="Times New Roman" w:hAnsi="David" w:cs="David"/>
            <w:color w:val="000000"/>
            <w:sz w:val="24"/>
            <w:szCs w:val="24"/>
            <w:rtl/>
          </w:rPr>
          <w:delText xml:space="preserve">מערכת </w:delText>
        </w:r>
        <w:r w:rsidR="0096349A" w:rsidRPr="00985365" w:rsidDel="00F178C2">
          <w:rPr>
            <w:rFonts w:ascii="David" w:eastAsia="Times New Roman" w:hAnsi="David" w:cs="David" w:hint="eastAsia"/>
            <w:color w:val="000000"/>
            <w:sz w:val="24"/>
            <w:szCs w:val="24"/>
            <w:rtl/>
          </w:rPr>
          <w:delText>שסורקת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קורות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חיים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טקסטואל</w:delText>
        </w:r>
        <w:r w:rsidR="00F27A73" w:rsidRPr="00985365" w:rsidDel="00F178C2">
          <w:rPr>
            <w:rFonts w:ascii="David" w:eastAsia="Times New Roman" w:hAnsi="David" w:cs="David" w:hint="eastAsia"/>
            <w:color w:val="000000"/>
            <w:sz w:val="24"/>
            <w:szCs w:val="24"/>
            <w:rtl/>
          </w:rPr>
          <w:delText>י</w:delText>
        </w:r>
        <w:r w:rsidR="0096349A" w:rsidRPr="00985365" w:rsidDel="00F178C2">
          <w:rPr>
            <w:rFonts w:ascii="David" w:eastAsia="Times New Roman" w:hAnsi="David" w:cs="David" w:hint="eastAsia"/>
            <w:color w:val="000000"/>
            <w:sz w:val="24"/>
            <w:szCs w:val="24"/>
            <w:rtl/>
          </w:rPr>
          <w:delText>ים</w:delText>
        </w:r>
        <w:r w:rsidR="00D868A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המתקבלים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מהמועמד</w:delText>
        </w:r>
        <w:r w:rsidR="0096349A" w:rsidRPr="00985365" w:rsidDel="00F178C2">
          <w:rPr>
            <w:rFonts w:ascii="David" w:eastAsia="Times New Roman" w:hAnsi="David" w:cs="David"/>
            <w:color w:val="000000"/>
            <w:sz w:val="24"/>
            <w:szCs w:val="24"/>
            <w:rtl/>
          </w:rPr>
          <w:delText xml:space="preserve"> דרך אתר אינטרנט ומחפשת מילות מפתח (</w:delText>
        </w:r>
        <w:r w:rsidR="0096349A" w:rsidRPr="00985365" w:rsidDel="00F178C2">
          <w:rPr>
            <w:rFonts w:ascii="David" w:eastAsia="Times New Roman" w:hAnsi="David" w:cs="David"/>
            <w:color w:val="000000"/>
            <w:sz w:val="24"/>
            <w:szCs w:val="24"/>
          </w:rPr>
          <w:delText>Keywords</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שמתווספות</w:delText>
        </w:r>
        <w:r w:rsidR="0096349A" w:rsidRPr="00985365" w:rsidDel="00F178C2">
          <w:rPr>
            <w:rFonts w:ascii="David" w:eastAsia="Times New Roman" w:hAnsi="David" w:cs="David"/>
            <w:color w:val="000000"/>
            <w:sz w:val="24"/>
            <w:szCs w:val="24"/>
            <w:rtl/>
          </w:rPr>
          <w:delText xml:space="preserve"> לפרופיל המועמד. לאחר מכן מתנהל ראיון טלפוני עם המועמד ובסיומו יכול</w:delText>
        </w:r>
        <w:r w:rsidR="0096349A" w:rsidRPr="00985365" w:rsidDel="00F178C2">
          <w:rPr>
            <w:rFonts w:ascii="David" w:eastAsia="Times New Roman" w:hAnsi="David" w:cs="David" w:hint="eastAsia"/>
            <w:color w:val="000000"/>
            <w:sz w:val="24"/>
            <w:szCs w:val="24"/>
            <w:rtl/>
          </w:rPr>
          <w:delText>ות</w:delText>
        </w:r>
        <w:r w:rsidR="0096349A" w:rsidRPr="00985365" w:rsidDel="00F178C2">
          <w:rPr>
            <w:rFonts w:ascii="David" w:eastAsia="Times New Roman" w:hAnsi="David" w:cs="David"/>
            <w:color w:val="000000"/>
            <w:sz w:val="24"/>
            <w:szCs w:val="24"/>
            <w:rtl/>
          </w:rPr>
          <w:delText xml:space="preserve"> להתווסף בצורה ידני</w:delText>
        </w:r>
        <w:r w:rsidR="0096349A" w:rsidRPr="00985365" w:rsidDel="00F178C2">
          <w:rPr>
            <w:rFonts w:ascii="David" w:eastAsia="Times New Roman" w:hAnsi="David" w:cs="David" w:hint="eastAsia"/>
            <w:color w:val="000000"/>
            <w:sz w:val="24"/>
            <w:szCs w:val="24"/>
            <w:rtl/>
          </w:rPr>
          <w:delText>ת</w:delText>
        </w:r>
        <w:r w:rsidR="0096349A" w:rsidRPr="00985365" w:rsidDel="00F178C2">
          <w:rPr>
            <w:rFonts w:ascii="David" w:eastAsia="Times New Roman" w:hAnsi="David" w:cs="David"/>
            <w:color w:val="000000"/>
            <w:sz w:val="24"/>
            <w:szCs w:val="24"/>
            <w:rtl/>
          </w:rPr>
          <w:delText xml:space="preserve"> מילות מפתח נוספות. </w:delText>
        </w:r>
        <w:r w:rsidR="0096349A" w:rsidRPr="00985365" w:rsidDel="00F178C2">
          <w:rPr>
            <w:rFonts w:ascii="David" w:eastAsia="Times New Roman" w:hAnsi="David" w:cs="David" w:hint="eastAsia"/>
            <w:color w:val="000000"/>
            <w:sz w:val="24"/>
            <w:szCs w:val="24"/>
            <w:rtl/>
          </w:rPr>
          <w:delText>באמצעות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המפתח</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המערכת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מתאימה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ומציעה</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אשר</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מתויגות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עם</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אותן</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מילות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מפתח</w:delText>
        </w:r>
        <w:r w:rsidR="0096349A" w:rsidRPr="00985365" w:rsidDel="00F178C2">
          <w:rPr>
            <w:rFonts w:ascii="David" w:eastAsia="Times New Roman" w:hAnsi="David" w:cs="David"/>
            <w:color w:val="000000"/>
            <w:sz w:val="24"/>
            <w:szCs w:val="24"/>
            <w:rtl/>
          </w:rPr>
          <w:delText xml:space="preserve">. בשלב זה </w:delText>
        </w:r>
        <w:r w:rsidR="0096349A" w:rsidRPr="00985365" w:rsidDel="00F178C2">
          <w:rPr>
            <w:rFonts w:ascii="David" w:eastAsia="Times New Roman" w:hAnsi="David" w:cs="David" w:hint="eastAsia"/>
            <w:color w:val="000000"/>
            <w:sz w:val="24"/>
            <w:szCs w:val="24"/>
            <w:rtl/>
          </w:rPr>
          <w:delText>רכזת</w:delText>
        </w:r>
        <w:r w:rsidR="0096349A" w:rsidRPr="00985365" w:rsidDel="00F178C2">
          <w:rPr>
            <w:rFonts w:ascii="David" w:eastAsia="Times New Roman" w:hAnsi="David" w:cs="David"/>
            <w:color w:val="000000"/>
            <w:sz w:val="24"/>
            <w:szCs w:val="24"/>
            <w:rtl/>
          </w:rPr>
          <w:delText xml:space="preserve"> הגיוס צריכה </w:delText>
        </w:r>
        <w:r w:rsidR="0096349A" w:rsidRPr="00985365" w:rsidDel="00F178C2">
          <w:rPr>
            <w:rFonts w:ascii="David" w:eastAsia="Times New Roman" w:hAnsi="David" w:cs="David" w:hint="eastAsia"/>
            <w:color w:val="000000"/>
            <w:sz w:val="24"/>
            <w:szCs w:val="24"/>
            <w:rtl/>
          </w:rPr>
          <w:delText>להציע</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למועמד</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המשרות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שעולות</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במערכת</w:delText>
        </w:r>
        <w:r w:rsidR="0096349A" w:rsidRPr="00985365" w:rsidDel="00F178C2">
          <w:rPr>
            <w:rFonts w:ascii="David" w:eastAsia="Times New Roman" w:hAnsi="David" w:cs="David"/>
            <w:color w:val="000000"/>
            <w:sz w:val="24"/>
            <w:szCs w:val="24"/>
            <w:rtl/>
          </w:rPr>
          <w:delText>.</w:delText>
        </w:r>
        <w:bookmarkStart w:id="3875" w:name="_Toc523846500"/>
        <w:bookmarkEnd w:id="3875"/>
      </w:del>
    </w:p>
    <w:p w14:paraId="3447C635" w14:textId="09D2BF6E" w:rsidR="00A8094B" w:rsidRPr="00985365" w:rsidDel="00F178C2" w:rsidRDefault="00A8094B">
      <w:pPr>
        <w:pStyle w:val="Heading4"/>
        <w:numPr>
          <w:ilvl w:val="0"/>
          <w:numId w:val="0"/>
        </w:numPr>
        <w:bidi/>
        <w:rPr>
          <w:del w:id="3876" w:author="Nir Ostrovski [2]" w:date="2018-11-04T20:04:00Z"/>
          <w:rFonts w:ascii="David" w:eastAsia="Times New Roman" w:hAnsi="David" w:cs="David"/>
          <w:rtl/>
        </w:rPr>
        <w:pPrChange w:id="3877" w:author="Nir Ostrovski" w:date="2018-09-04T17:41:00Z">
          <w:pPr>
            <w:pStyle w:val="Heading4"/>
            <w:bidi/>
          </w:pPr>
        </w:pPrChange>
      </w:pPr>
      <w:del w:id="3878" w:author="Nir Ostrovski [2]" w:date="2018-11-04T20:04:00Z">
        <w:r w:rsidRPr="00985365" w:rsidDel="00F178C2">
          <w:rPr>
            <w:rFonts w:ascii="David" w:eastAsia="Times New Roman" w:hAnsi="David" w:cs="David"/>
            <w:i w:val="0"/>
            <w:iCs w:val="0"/>
            <w:rtl/>
          </w:rPr>
          <w:delText>משמעות השינוי</w:delText>
        </w:r>
        <w:bookmarkStart w:id="3879" w:name="_Toc523846501"/>
        <w:bookmarkEnd w:id="3879"/>
      </w:del>
    </w:p>
    <w:p w14:paraId="408BA3E3" w14:textId="1CB10E96" w:rsidR="00A8094B" w:rsidRPr="00985365" w:rsidDel="00F178C2" w:rsidRDefault="00A8094B">
      <w:pPr>
        <w:bidi/>
        <w:spacing w:after="0" w:line="480" w:lineRule="auto"/>
        <w:ind w:right="717"/>
        <w:jc w:val="both"/>
        <w:textAlignment w:val="baseline"/>
        <w:rPr>
          <w:del w:id="3880" w:author="Nir Ostrovski [2]" w:date="2018-11-04T20:04:00Z"/>
          <w:rFonts w:ascii="David" w:eastAsia="Times New Roman" w:hAnsi="David" w:cs="David"/>
          <w:color w:val="000000"/>
          <w:sz w:val="24"/>
          <w:szCs w:val="24"/>
          <w:rtl/>
        </w:rPr>
        <w:pPrChange w:id="3881" w:author="Nir Ostrovski" w:date="2018-09-04T17:41:00Z">
          <w:pPr>
            <w:numPr>
              <w:numId w:val="32"/>
            </w:numPr>
            <w:tabs>
              <w:tab w:val="num" w:pos="720"/>
            </w:tabs>
            <w:bidi/>
            <w:spacing w:after="0" w:line="480" w:lineRule="auto"/>
            <w:ind w:left="720" w:right="717" w:hanging="360"/>
            <w:jc w:val="both"/>
            <w:textAlignment w:val="baseline"/>
          </w:pPr>
        </w:pPrChange>
      </w:pPr>
      <w:del w:id="3882" w:author="Nir Ostrovski [2]" w:date="2018-11-04T20:04:00Z">
        <w:r w:rsidRPr="00985365" w:rsidDel="00F178C2">
          <w:rPr>
            <w:rFonts w:ascii="David" w:eastAsia="Times New Roman" w:hAnsi="David" w:cs="David"/>
            <w:color w:val="000000"/>
            <w:sz w:val="24"/>
            <w:szCs w:val="24"/>
            <w:rtl/>
          </w:rPr>
          <w:delText xml:space="preserve">תחזוקה </w:delText>
        </w:r>
        <w:r w:rsidR="0096349A" w:rsidRPr="00985365" w:rsidDel="00F178C2">
          <w:rPr>
            <w:rFonts w:ascii="David" w:eastAsia="Times New Roman" w:hAnsi="David" w:cs="David" w:hint="eastAsia"/>
            <w:color w:val="000000"/>
            <w:sz w:val="24"/>
            <w:szCs w:val="24"/>
            <w:rtl/>
          </w:rPr>
          <w:delText>חצי</w:delText>
        </w:r>
        <w:r w:rsidR="0096349A" w:rsidRPr="00985365" w:rsidDel="00F178C2">
          <w:rPr>
            <w:rFonts w:ascii="David" w:eastAsia="Times New Roman" w:hAnsi="David" w:cs="David"/>
            <w:color w:val="000000"/>
            <w:sz w:val="24"/>
            <w:szCs w:val="24"/>
            <w:rtl/>
          </w:rPr>
          <w:delText xml:space="preserve"> </w:delText>
        </w:r>
        <w:r w:rsidR="0096349A" w:rsidRPr="00985365" w:rsidDel="00F178C2">
          <w:rPr>
            <w:rFonts w:ascii="David" w:eastAsia="Times New Roman" w:hAnsi="David" w:cs="David" w:hint="eastAsia"/>
            <w:color w:val="000000"/>
            <w:sz w:val="24"/>
            <w:szCs w:val="24"/>
            <w:rtl/>
          </w:rPr>
          <w:delText>אוטומטית</w:delText>
        </w:r>
        <w:r w:rsidR="0096349A"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tl/>
          </w:rPr>
          <w:delText>של המאגר ותוכנו, הן של המשרות והן של המועמדים עצמם.</w:delText>
        </w:r>
        <w:bookmarkStart w:id="3883" w:name="_Toc523846502"/>
        <w:bookmarkEnd w:id="3883"/>
      </w:del>
    </w:p>
    <w:p w14:paraId="481B23FD" w14:textId="676F6A56" w:rsidR="00A8094B" w:rsidRPr="00985365" w:rsidDel="00F178C2" w:rsidRDefault="0096349A">
      <w:pPr>
        <w:bidi/>
        <w:spacing w:after="0" w:line="480" w:lineRule="auto"/>
        <w:ind w:right="717"/>
        <w:jc w:val="both"/>
        <w:textAlignment w:val="baseline"/>
        <w:rPr>
          <w:del w:id="3884" w:author="Nir Ostrovski [2]" w:date="2018-11-04T20:04:00Z"/>
          <w:rFonts w:ascii="David" w:eastAsia="Times New Roman" w:hAnsi="David" w:cs="David"/>
          <w:color w:val="000000"/>
          <w:sz w:val="24"/>
          <w:szCs w:val="24"/>
          <w:rtl/>
        </w:rPr>
        <w:pPrChange w:id="3885" w:author="Nir Ostrovski" w:date="2018-09-04T17:41:00Z">
          <w:pPr>
            <w:numPr>
              <w:numId w:val="32"/>
            </w:numPr>
            <w:tabs>
              <w:tab w:val="num" w:pos="720"/>
            </w:tabs>
            <w:bidi/>
            <w:spacing w:after="0" w:line="480" w:lineRule="auto"/>
            <w:ind w:left="720" w:right="717" w:hanging="360"/>
            <w:jc w:val="both"/>
            <w:textAlignment w:val="baseline"/>
          </w:pPr>
        </w:pPrChange>
      </w:pPr>
      <w:del w:id="3886" w:author="Nir Ostrovski [2]" w:date="2018-11-04T20:04:00Z">
        <w:r w:rsidRPr="00985365" w:rsidDel="00F178C2">
          <w:rPr>
            <w:rFonts w:ascii="David" w:eastAsia="Times New Roman" w:hAnsi="David" w:cs="David" w:hint="eastAsia"/>
            <w:color w:val="000000"/>
            <w:sz w:val="24"/>
            <w:szCs w:val="24"/>
            <w:rtl/>
          </w:rPr>
          <w:delText>רכזת</w:delText>
        </w:r>
        <w:r w:rsidRPr="00985365" w:rsidDel="00F178C2">
          <w:rPr>
            <w:rFonts w:ascii="David" w:eastAsia="Times New Roman" w:hAnsi="David" w:cs="David"/>
            <w:color w:val="000000"/>
            <w:sz w:val="24"/>
            <w:szCs w:val="24"/>
            <w:rtl/>
          </w:rPr>
          <w:delText xml:space="preserve"> </w:delText>
        </w:r>
        <w:r w:rsidR="00F27A73" w:rsidRPr="00985365" w:rsidDel="00F178C2">
          <w:rPr>
            <w:rFonts w:ascii="David" w:eastAsia="Times New Roman" w:hAnsi="David" w:cs="David" w:hint="eastAsia"/>
            <w:color w:val="000000"/>
            <w:sz w:val="24"/>
            <w:szCs w:val="24"/>
            <w:rtl/>
          </w:rPr>
          <w:delText>ה</w:delText>
        </w:r>
        <w:r w:rsidRPr="00985365" w:rsidDel="00F178C2">
          <w:rPr>
            <w:rFonts w:ascii="David" w:eastAsia="Times New Roman" w:hAnsi="David" w:cs="David" w:hint="eastAsia"/>
            <w:color w:val="000000"/>
            <w:sz w:val="24"/>
            <w:szCs w:val="24"/>
            <w:rtl/>
          </w:rPr>
          <w:delText>גיוס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יכולה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להוסיף</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המלצה</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התרשמות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לאחר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שיחת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הטלפון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וכן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להיות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מודעת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לדרישות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העדפות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מוטיבציות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ולמעסיק</w:delText>
        </w:r>
        <w:r w:rsidRPr="00985365" w:rsidDel="00F178C2">
          <w:rPr>
            <w:rFonts w:ascii="David" w:eastAsia="Times New Roman" w:hAnsi="David" w:cs="David"/>
            <w:color w:val="000000"/>
            <w:sz w:val="24"/>
            <w:szCs w:val="24"/>
            <w:rtl/>
          </w:rPr>
          <w:delText>.</w:delText>
        </w:r>
        <w:bookmarkStart w:id="3887" w:name="_Toc523846503"/>
        <w:bookmarkEnd w:id="3887"/>
      </w:del>
    </w:p>
    <w:p w14:paraId="544089A9" w14:textId="561C58CE" w:rsidR="00A8094B" w:rsidRPr="00985365" w:rsidDel="00F178C2" w:rsidRDefault="00A8094B">
      <w:pPr>
        <w:pStyle w:val="Heading4"/>
        <w:numPr>
          <w:ilvl w:val="0"/>
          <w:numId w:val="0"/>
        </w:numPr>
        <w:bidi/>
        <w:rPr>
          <w:del w:id="3888" w:author="Nir Ostrovski [2]" w:date="2018-11-04T20:04:00Z"/>
          <w:rFonts w:ascii="David" w:eastAsia="Times New Roman" w:hAnsi="David" w:cs="David"/>
          <w:rtl/>
        </w:rPr>
        <w:pPrChange w:id="3889" w:author="Nir Ostrovski" w:date="2018-09-04T17:41:00Z">
          <w:pPr>
            <w:pStyle w:val="Heading4"/>
            <w:bidi/>
          </w:pPr>
        </w:pPrChange>
      </w:pPr>
      <w:del w:id="3890" w:author="Nir Ostrovski [2]" w:date="2018-11-04T20:04:00Z">
        <w:r w:rsidRPr="00985365" w:rsidDel="00F178C2">
          <w:rPr>
            <w:rFonts w:ascii="David" w:eastAsia="Times New Roman" w:hAnsi="David" w:cs="David"/>
            <w:i w:val="0"/>
            <w:iCs w:val="0"/>
            <w:rtl/>
          </w:rPr>
          <w:delText>חסרונות</w:delText>
        </w:r>
        <w:bookmarkStart w:id="3891" w:name="_Toc523846504"/>
        <w:bookmarkEnd w:id="3891"/>
      </w:del>
    </w:p>
    <w:p w14:paraId="29DA71D0" w14:textId="25C87837" w:rsidR="0096349A" w:rsidRPr="00985365" w:rsidDel="00F178C2" w:rsidRDefault="0096349A">
      <w:pPr>
        <w:bidi/>
        <w:spacing w:after="0" w:line="480" w:lineRule="auto"/>
        <w:ind w:right="717"/>
        <w:jc w:val="both"/>
        <w:textAlignment w:val="baseline"/>
        <w:rPr>
          <w:del w:id="3892" w:author="Nir Ostrovski [2]" w:date="2018-11-04T20:04:00Z"/>
          <w:rFonts w:ascii="David" w:eastAsia="Times New Roman" w:hAnsi="David" w:cs="David"/>
          <w:color w:val="000000"/>
          <w:sz w:val="24"/>
          <w:szCs w:val="24"/>
        </w:rPr>
        <w:pPrChange w:id="3893" w:author="Nir Ostrovski" w:date="2018-09-04T17:41:00Z">
          <w:pPr>
            <w:numPr>
              <w:numId w:val="33"/>
            </w:numPr>
            <w:tabs>
              <w:tab w:val="num" w:pos="720"/>
            </w:tabs>
            <w:bidi/>
            <w:spacing w:after="0" w:line="480" w:lineRule="auto"/>
            <w:ind w:left="720" w:right="717" w:hanging="360"/>
            <w:jc w:val="both"/>
            <w:textAlignment w:val="baseline"/>
          </w:pPr>
        </w:pPrChange>
      </w:pPr>
      <w:del w:id="3894" w:author="Nir Ostrovski [2]" w:date="2018-11-04T20:04:00Z">
        <w:r w:rsidRPr="00985365" w:rsidDel="00F178C2">
          <w:rPr>
            <w:rFonts w:ascii="David" w:eastAsia="Times New Roman" w:hAnsi="David" w:cs="David" w:hint="eastAsia"/>
            <w:color w:val="000000"/>
            <w:sz w:val="24"/>
            <w:szCs w:val="24"/>
            <w:rtl/>
          </w:rPr>
          <w:delText>טעויות</w:delText>
        </w:r>
        <w:r w:rsidRPr="00985365" w:rsidDel="00F178C2">
          <w:rPr>
            <w:rFonts w:ascii="David" w:eastAsia="Times New Roman" w:hAnsi="David" w:cs="David"/>
            <w:color w:val="000000"/>
            <w:sz w:val="24"/>
            <w:szCs w:val="24"/>
            <w:rtl/>
          </w:rPr>
          <w:delText xml:space="preserve"> אנוש – רמת מקצועיות, יסודיות והקשבה של הרכזת</w:delText>
        </w:r>
        <w:r w:rsidR="00681C24" w:rsidRPr="00985365" w:rsidDel="00F178C2">
          <w:rPr>
            <w:rFonts w:ascii="David" w:eastAsia="Times New Roman" w:hAnsi="David" w:cs="David"/>
            <w:color w:val="000000"/>
            <w:sz w:val="24"/>
            <w:szCs w:val="24"/>
            <w:rtl/>
          </w:rPr>
          <w:delText xml:space="preserve"> (למועמד ולמעסיק).</w:delText>
        </w:r>
        <w:bookmarkStart w:id="3895" w:name="_Toc523846505"/>
        <w:bookmarkEnd w:id="3895"/>
      </w:del>
    </w:p>
    <w:p w14:paraId="74E8836F" w14:textId="4FAD92D4" w:rsidR="00681C24" w:rsidRPr="00985365" w:rsidDel="00F178C2" w:rsidRDefault="00681C24">
      <w:pPr>
        <w:bidi/>
        <w:spacing w:after="0" w:line="480" w:lineRule="auto"/>
        <w:ind w:right="717"/>
        <w:jc w:val="both"/>
        <w:textAlignment w:val="baseline"/>
        <w:rPr>
          <w:del w:id="3896" w:author="Nir Ostrovski [2]" w:date="2018-11-04T20:04:00Z"/>
          <w:rFonts w:ascii="David" w:eastAsia="Times New Roman" w:hAnsi="David" w:cs="David"/>
          <w:color w:val="000000"/>
          <w:sz w:val="24"/>
          <w:szCs w:val="24"/>
        </w:rPr>
        <w:pPrChange w:id="3897" w:author="Nir Ostrovski" w:date="2018-09-04T17:41:00Z">
          <w:pPr>
            <w:numPr>
              <w:numId w:val="33"/>
            </w:numPr>
            <w:tabs>
              <w:tab w:val="num" w:pos="720"/>
            </w:tabs>
            <w:bidi/>
            <w:spacing w:after="0" w:line="480" w:lineRule="auto"/>
            <w:ind w:left="720" w:right="717" w:hanging="360"/>
            <w:jc w:val="both"/>
            <w:textAlignment w:val="baseline"/>
          </w:pPr>
        </w:pPrChange>
      </w:pPr>
      <w:del w:id="3898" w:author="Nir Ostrovski [2]" w:date="2018-11-04T20:04:00Z">
        <w:r w:rsidRPr="00985365" w:rsidDel="00F178C2">
          <w:rPr>
            <w:rFonts w:ascii="David" w:eastAsia="Times New Roman" w:hAnsi="David" w:cs="David" w:hint="eastAsia"/>
            <w:color w:val="000000"/>
            <w:sz w:val="24"/>
            <w:szCs w:val="24"/>
            <w:rtl/>
          </w:rPr>
          <w:delText>משך</w:delText>
        </w:r>
        <w:r w:rsidRPr="00985365" w:rsidDel="00F178C2">
          <w:rPr>
            <w:rFonts w:ascii="David" w:eastAsia="Times New Roman" w:hAnsi="David" w:cs="David"/>
            <w:color w:val="000000"/>
            <w:sz w:val="24"/>
            <w:szCs w:val="24"/>
            <w:rtl/>
          </w:rPr>
          <w:delText xml:space="preserve"> הטיפול </w:delText>
        </w:r>
        <w:r w:rsidRPr="00985365" w:rsidDel="00F178C2">
          <w:rPr>
            <w:rFonts w:ascii="David" w:eastAsia="Times New Roman" w:hAnsi="David" w:cs="David" w:hint="eastAsia"/>
            <w:color w:val="000000"/>
            <w:sz w:val="24"/>
            <w:szCs w:val="24"/>
            <w:rtl/>
          </w:rPr>
          <w:delText>במועמד</w:delText>
        </w:r>
        <w:r w:rsidRPr="00985365" w:rsidDel="00F178C2">
          <w:rPr>
            <w:rFonts w:ascii="David" w:eastAsia="Times New Roman" w:hAnsi="David" w:cs="David"/>
            <w:color w:val="000000"/>
            <w:sz w:val="24"/>
            <w:szCs w:val="24"/>
            <w:rtl/>
          </w:rPr>
          <w:delText xml:space="preserve"> – </w:delText>
        </w:r>
        <w:r w:rsidRPr="00985365" w:rsidDel="00F178C2">
          <w:rPr>
            <w:rFonts w:ascii="David" w:eastAsia="Times New Roman" w:hAnsi="David" w:cs="David" w:hint="eastAsia"/>
            <w:color w:val="000000"/>
            <w:sz w:val="24"/>
            <w:szCs w:val="24"/>
            <w:rtl/>
          </w:rPr>
          <w:delText>תיוג</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המועמד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החל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בשיחה</w:delText>
        </w:r>
        <w:r w:rsidRPr="00985365" w:rsidDel="00F178C2">
          <w:rPr>
            <w:rFonts w:ascii="David" w:eastAsia="Times New Roman" w:hAnsi="David" w:cs="David"/>
            <w:color w:val="000000"/>
            <w:sz w:val="24"/>
            <w:szCs w:val="24"/>
            <w:rtl/>
          </w:rPr>
          <w:delText xml:space="preserve"> הטלפונית ו</w:delText>
        </w:r>
        <w:r w:rsidRPr="00985365" w:rsidDel="00F178C2">
          <w:rPr>
            <w:rFonts w:ascii="David" w:eastAsia="Times New Roman" w:hAnsi="David" w:cs="David" w:hint="eastAsia"/>
            <w:color w:val="000000"/>
            <w:sz w:val="24"/>
            <w:szCs w:val="24"/>
            <w:rtl/>
          </w:rPr>
          <w:delText>עד</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עדכון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הנתונים</w:delText>
        </w:r>
        <w:r w:rsidRPr="00985365" w:rsidDel="00F178C2">
          <w:rPr>
            <w:rFonts w:ascii="David" w:eastAsia="Times New Roman" w:hAnsi="David" w:cs="David"/>
            <w:color w:val="000000"/>
            <w:sz w:val="24"/>
            <w:szCs w:val="24"/>
            <w:rtl/>
          </w:rPr>
          <w:delText xml:space="preserve"> באופן ידני לאחר מכן יכול לקחת זמן רב מרכזת הגיוס ובתהליך כולו.</w:delText>
        </w:r>
        <w:bookmarkStart w:id="3899" w:name="_Toc523846506"/>
        <w:bookmarkEnd w:id="3899"/>
      </w:del>
    </w:p>
    <w:p w14:paraId="17E7F9B4" w14:textId="231B6417" w:rsidR="00A8094B" w:rsidRPr="00985365" w:rsidDel="00F178C2" w:rsidRDefault="00BA6067" w:rsidP="0050190E">
      <w:pPr>
        <w:bidi/>
        <w:spacing w:after="0" w:line="480" w:lineRule="auto"/>
        <w:ind w:right="717"/>
        <w:jc w:val="both"/>
        <w:textAlignment w:val="baseline"/>
        <w:rPr>
          <w:del w:id="3900" w:author="Nir Ostrovski [2]" w:date="2018-11-04T20:04:00Z"/>
          <w:rFonts w:ascii="David" w:eastAsia="Times New Roman" w:hAnsi="David" w:cs="David"/>
          <w:color w:val="000000"/>
          <w:sz w:val="24"/>
          <w:szCs w:val="24"/>
          <w:rtl/>
        </w:rPr>
      </w:pPr>
      <w:del w:id="3901" w:author="Nir Ostrovski [2]" w:date="2018-11-04T20:04:00Z">
        <w:r w:rsidRPr="00985365" w:rsidDel="00F178C2">
          <w:rPr>
            <w:rFonts w:ascii="David" w:eastAsia="Times New Roman" w:hAnsi="David" w:cs="David" w:hint="eastAsia"/>
            <w:color w:val="000000"/>
            <w:sz w:val="24"/>
            <w:szCs w:val="24"/>
            <w:rtl/>
          </w:rPr>
          <w:delText>להלן</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חלופה</w:delText>
        </w:r>
        <w:r w:rsidR="00F370C9" w:rsidRPr="00985365" w:rsidDel="00F178C2">
          <w:rPr>
            <w:rFonts w:ascii="David" w:eastAsia="Times New Roman" w:hAnsi="David" w:cs="David"/>
            <w:color w:val="000000"/>
            <w:sz w:val="24"/>
            <w:szCs w:val="24"/>
            <w:rtl/>
          </w:rPr>
          <w:delText xml:space="preserve"> ל</w:delText>
        </w:r>
        <w:r w:rsidR="00A12428" w:rsidRPr="00985365" w:rsidDel="00F178C2">
          <w:rPr>
            <w:rFonts w:ascii="David" w:eastAsia="Times New Roman" w:hAnsi="David" w:cs="David" w:hint="eastAsia"/>
            <w:color w:val="000000"/>
            <w:sz w:val="24"/>
            <w:szCs w:val="24"/>
            <w:rtl/>
          </w:rPr>
          <w:delText>מנוע</w:delText>
        </w:r>
        <w:r w:rsidR="00A12428" w:rsidRPr="00985365" w:rsidDel="00F178C2">
          <w:rPr>
            <w:rFonts w:ascii="David" w:eastAsia="Times New Roman" w:hAnsi="David" w:cs="David"/>
            <w:color w:val="000000"/>
            <w:sz w:val="24"/>
            <w:szCs w:val="24"/>
            <w:rtl/>
          </w:rPr>
          <w:delText xml:space="preserve"> </w:delText>
        </w:r>
        <w:r w:rsidR="00A12428" w:rsidRPr="00985365" w:rsidDel="00F178C2">
          <w:rPr>
            <w:rFonts w:ascii="David" w:eastAsia="Times New Roman" w:hAnsi="David" w:cs="David" w:hint="eastAsia"/>
            <w:color w:val="000000"/>
            <w:sz w:val="24"/>
            <w:szCs w:val="24"/>
            <w:rtl/>
          </w:rPr>
          <w:delText>ה</w:delText>
        </w:r>
      </w:del>
      <w:ins w:id="3902" w:author="Keren Kalif" w:date="2018-09-02T21:55:00Z">
        <w:del w:id="3903" w:author="Nir Ostrovski [2]" w:date="2018-11-04T20:04:00Z">
          <w:r w:rsidR="003754B1" w:rsidRPr="00985365" w:rsidDel="00F178C2">
            <w:rPr>
              <w:rFonts w:ascii="David" w:eastAsia="Times New Roman" w:hAnsi="David" w:cs="David" w:hint="eastAsia"/>
              <w:color w:val="000000"/>
              <w:sz w:val="24"/>
              <w:szCs w:val="24"/>
              <w:rtl/>
            </w:rPr>
            <w:delText>ה</w:delText>
          </w:r>
        </w:del>
      </w:ins>
      <w:del w:id="3904" w:author="Nir Ostrovski [2]" w:date="2018-11-04T20:04:00Z">
        <w:r w:rsidR="00A12428" w:rsidRPr="00985365" w:rsidDel="00F178C2">
          <w:rPr>
            <w:rFonts w:ascii="David" w:eastAsia="Times New Roman" w:hAnsi="David" w:cs="David" w:hint="eastAsia"/>
            <w:color w:val="000000"/>
            <w:sz w:val="24"/>
            <w:szCs w:val="24"/>
            <w:rtl/>
          </w:rPr>
          <w:delText>תאמות</w:delText>
        </w:r>
        <w:r w:rsidRPr="00985365" w:rsidDel="00F178C2">
          <w:rPr>
            <w:rFonts w:ascii="David" w:eastAsia="Times New Roman" w:hAnsi="David" w:cs="David"/>
            <w:color w:val="000000"/>
            <w:sz w:val="24"/>
            <w:szCs w:val="24"/>
            <w:rtl/>
          </w:rPr>
          <w:delText>:</w:delText>
        </w:r>
        <w:bookmarkStart w:id="3905" w:name="_Toc523846507"/>
        <w:bookmarkEnd w:id="3905"/>
      </w:del>
    </w:p>
    <w:p w14:paraId="39632FE1" w14:textId="5FFB0D15" w:rsidR="00A8094B" w:rsidRPr="00985365" w:rsidDel="00F178C2" w:rsidRDefault="002258E7" w:rsidP="0050190E">
      <w:pPr>
        <w:pStyle w:val="Heading3"/>
        <w:bidi/>
        <w:rPr>
          <w:del w:id="3906" w:author="Nir Ostrovski [2]" w:date="2018-11-04T20:04:00Z"/>
          <w:rFonts w:ascii="David" w:hAnsi="David" w:cs="David"/>
          <w:rtl/>
        </w:rPr>
      </w:pPr>
      <w:del w:id="390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w:delText>
        </w:r>
        <w:r w:rsidRPr="00985365" w:rsidDel="00F178C2">
          <w:rPr>
            <w:rFonts w:ascii="David" w:hAnsi="David" w:cs="David" w:hint="eastAsia"/>
            <w:rtl/>
          </w:rPr>
          <w:delText>ה</w:delText>
        </w:r>
      </w:del>
      <w:ins w:id="3908" w:author="Keren Kalif" w:date="2018-09-02T21:55:00Z">
        <w:del w:id="3909" w:author="Nir Ostrovski [2]" w:date="2018-11-04T20:04:00Z">
          <w:r w:rsidR="003754B1" w:rsidRPr="00985365" w:rsidDel="00F178C2">
            <w:rPr>
              <w:rFonts w:ascii="David" w:hAnsi="David" w:cs="David" w:hint="eastAsia"/>
              <w:rtl/>
            </w:rPr>
            <w:delText>ה</w:delText>
          </w:r>
        </w:del>
      </w:ins>
      <w:del w:id="3910" w:author="Nir Ostrovski [2]" w:date="2018-11-04T20:04:00Z">
        <w:r w:rsidRPr="00985365" w:rsidDel="00F178C2">
          <w:rPr>
            <w:rFonts w:ascii="David" w:hAnsi="David" w:cs="David" w:hint="eastAsia"/>
            <w:rtl/>
          </w:rPr>
          <w:delText>תאמות</w:delText>
        </w:r>
      </w:del>
    </w:p>
    <w:p w14:paraId="11213A5D" w14:textId="37ACA332" w:rsidR="00BA6067" w:rsidRPr="00985365" w:rsidDel="00F178C2" w:rsidRDefault="00A8094B">
      <w:pPr>
        <w:pStyle w:val="Heading4"/>
        <w:numPr>
          <w:ilvl w:val="0"/>
          <w:numId w:val="0"/>
        </w:numPr>
        <w:bidi/>
        <w:rPr>
          <w:del w:id="3911" w:author="Nir Ostrovski [2]" w:date="2018-11-04T20:04:00Z"/>
          <w:rFonts w:ascii="David" w:eastAsia="Times New Roman" w:hAnsi="David" w:cs="David"/>
          <w:rtl/>
        </w:rPr>
        <w:pPrChange w:id="3912" w:author="Nir Ostrovski" w:date="2018-09-04T17:42:00Z">
          <w:pPr>
            <w:pStyle w:val="Heading4"/>
            <w:bidi/>
          </w:pPr>
        </w:pPrChange>
      </w:pPr>
      <w:del w:id="3913" w:author="Nir Ostrovski [2]" w:date="2018-11-04T20:04:00Z">
        <w:r w:rsidRPr="00985365" w:rsidDel="00F178C2">
          <w:rPr>
            <w:rFonts w:ascii="David" w:eastAsia="Times New Roman" w:hAnsi="David" w:cs="David"/>
            <w:i w:val="0"/>
            <w:iCs w:val="0"/>
            <w:rtl/>
          </w:rPr>
          <w:delText>תיאור</w:delText>
        </w:r>
      </w:del>
    </w:p>
    <w:p w14:paraId="2D309B23" w14:textId="48A6E018" w:rsidR="00A8094B" w:rsidRPr="00985365" w:rsidDel="00F178C2" w:rsidRDefault="002258E7">
      <w:pPr>
        <w:bidi/>
        <w:spacing w:after="0" w:line="480" w:lineRule="auto"/>
        <w:jc w:val="both"/>
        <w:rPr>
          <w:del w:id="3914" w:author="Nir Ostrovski [2]" w:date="2018-11-04T20:04:00Z"/>
          <w:rFonts w:ascii="David" w:eastAsia="Times New Roman" w:hAnsi="David" w:cs="David"/>
          <w:color w:val="000000"/>
          <w:sz w:val="24"/>
          <w:szCs w:val="24"/>
        </w:rPr>
        <w:pPrChange w:id="3915" w:author="Nir Ostrovski" w:date="2018-09-04T17:42:00Z">
          <w:pPr>
            <w:bidi/>
            <w:spacing w:after="0" w:line="480" w:lineRule="auto"/>
            <w:ind w:hanging="360"/>
            <w:jc w:val="both"/>
          </w:pPr>
        </w:pPrChange>
      </w:pPr>
      <w:del w:id="3916" w:author="Nir Ostrovski [2]" w:date="2018-11-04T20:04:00Z">
        <w:r w:rsidRPr="00985365" w:rsidDel="00F178C2">
          <w:rPr>
            <w:rFonts w:ascii="David" w:hAnsi="David" w:cs="David" w:hint="eastAsia"/>
            <w:sz w:val="24"/>
            <w:szCs w:val="24"/>
            <w:rtl/>
          </w:rPr>
          <w:delText>יצירת</w:delText>
        </w:r>
        <w:r w:rsidRPr="00985365" w:rsidDel="00F178C2">
          <w:rPr>
            <w:rFonts w:ascii="David" w:hAnsi="David" w:cs="David"/>
            <w:sz w:val="24"/>
            <w:szCs w:val="24"/>
            <w:rtl/>
          </w:rPr>
          <w:delText xml:space="preserve"> ממשק התאמות עבור משתמש, </w:delText>
        </w:r>
        <w:r w:rsidR="00A12428" w:rsidRPr="00985365" w:rsidDel="00F178C2">
          <w:rPr>
            <w:rFonts w:ascii="David" w:eastAsia="Times New Roman" w:hAnsi="David" w:cs="David" w:hint="eastAsia"/>
            <w:color w:val="000000"/>
            <w:sz w:val="24"/>
            <w:szCs w:val="24"/>
            <w:rtl/>
          </w:rPr>
          <w:delText>בממשק</w:delText>
        </w:r>
        <w:r w:rsidR="00A12428" w:rsidRPr="00985365" w:rsidDel="00F178C2">
          <w:rPr>
            <w:rFonts w:ascii="David" w:eastAsia="Times New Roman" w:hAnsi="David" w:cs="David"/>
            <w:color w:val="000000"/>
            <w:sz w:val="24"/>
            <w:szCs w:val="24"/>
            <w:rtl/>
          </w:rPr>
          <w:delText xml:space="preserve"> זה המשתמש בוחר משרה מסוימת ועליו לבצע התאמות של </w:delText>
        </w:r>
        <w:r w:rsidR="005675B3" w:rsidRPr="00985365" w:rsidDel="00F178C2">
          <w:rPr>
            <w:rFonts w:ascii="David" w:eastAsia="Times New Roman" w:hAnsi="David" w:cs="David" w:hint="eastAsia"/>
            <w:color w:val="000000"/>
            <w:sz w:val="24"/>
            <w:szCs w:val="24"/>
            <w:rtl/>
          </w:rPr>
          <w:delText>סטודנטים</w:delText>
        </w:r>
        <w:r w:rsidR="00A12428" w:rsidRPr="00985365" w:rsidDel="00F178C2">
          <w:rPr>
            <w:rFonts w:ascii="David" w:eastAsia="Times New Roman" w:hAnsi="David" w:cs="David"/>
            <w:color w:val="000000"/>
            <w:sz w:val="24"/>
            <w:szCs w:val="24"/>
            <w:rtl/>
          </w:rPr>
          <w:delText xml:space="preserve"> על ידי עיון בפרטי פרופיל וקביעת מידת ההתאמה של </w:delText>
        </w:r>
        <w:r w:rsidR="005675B3" w:rsidRPr="00985365" w:rsidDel="00F178C2">
          <w:rPr>
            <w:rFonts w:ascii="David" w:eastAsia="Times New Roman" w:hAnsi="David" w:cs="David" w:hint="eastAsia"/>
            <w:color w:val="000000"/>
            <w:sz w:val="24"/>
            <w:szCs w:val="24"/>
            <w:rtl/>
          </w:rPr>
          <w:delText>סטודנט</w:delText>
        </w:r>
        <w:r w:rsidR="00A12428" w:rsidRPr="00985365" w:rsidDel="00F178C2">
          <w:rPr>
            <w:rFonts w:ascii="David" w:eastAsia="Times New Roman" w:hAnsi="David" w:cs="David"/>
            <w:color w:val="000000"/>
            <w:sz w:val="24"/>
            <w:szCs w:val="24"/>
            <w:rtl/>
          </w:rPr>
          <w:delText xml:space="preserve"> למשרה.</w:delText>
        </w:r>
        <w:r w:rsidR="00F370C9" w:rsidRPr="00985365" w:rsidDel="00F178C2">
          <w:rPr>
            <w:rFonts w:ascii="David" w:eastAsia="Times New Roman" w:hAnsi="David" w:cs="David"/>
            <w:color w:val="000000"/>
            <w:sz w:val="24"/>
            <w:szCs w:val="24"/>
            <w:rtl/>
          </w:rPr>
          <w:delText xml:space="preserve"> </w:delText>
        </w:r>
        <w:r w:rsidR="00600E2C" w:rsidRPr="00985365" w:rsidDel="00F178C2">
          <w:rPr>
            <w:rFonts w:ascii="David" w:eastAsia="Times New Roman" w:hAnsi="David" w:cs="David"/>
            <w:color w:val="000000"/>
            <w:sz w:val="24"/>
            <w:szCs w:val="24"/>
            <w:rtl/>
          </w:rPr>
          <w:delText xml:space="preserve"> </w:delText>
        </w:r>
      </w:del>
    </w:p>
    <w:p w14:paraId="3CBC63BC" w14:textId="4022A179" w:rsidR="00A8094B" w:rsidRPr="00985365" w:rsidDel="00F178C2" w:rsidRDefault="00A8094B">
      <w:pPr>
        <w:pStyle w:val="Heading4"/>
        <w:numPr>
          <w:ilvl w:val="0"/>
          <w:numId w:val="0"/>
        </w:numPr>
        <w:bidi/>
        <w:rPr>
          <w:del w:id="3917" w:author="Nir Ostrovski [2]" w:date="2018-11-04T20:04:00Z"/>
          <w:rFonts w:ascii="David" w:eastAsia="Times New Roman" w:hAnsi="David" w:cs="David"/>
          <w:rtl/>
        </w:rPr>
        <w:pPrChange w:id="3918" w:author="Nir Ostrovski" w:date="2018-09-04T17:42:00Z">
          <w:pPr>
            <w:pStyle w:val="Heading4"/>
            <w:bidi/>
          </w:pPr>
        </w:pPrChange>
      </w:pPr>
      <w:del w:id="3919" w:author="Nir Ostrovski [2]" w:date="2018-11-04T20:04:00Z">
        <w:r w:rsidRPr="00985365" w:rsidDel="00F178C2">
          <w:rPr>
            <w:rFonts w:ascii="David" w:eastAsia="Times New Roman" w:hAnsi="David" w:cs="David"/>
            <w:i w:val="0"/>
            <w:iCs w:val="0"/>
            <w:rtl/>
          </w:rPr>
          <w:delText>משמעות השינוי</w:delText>
        </w:r>
      </w:del>
    </w:p>
    <w:p w14:paraId="316669B8" w14:textId="3CB8D1B0" w:rsidR="003C1C95" w:rsidRPr="00985365" w:rsidDel="00F178C2" w:rsidRDefault="003C1C95">
      <w:pPr>
        <w:bidi/>
        <w:spacing w:after="0" w:line="480" w:lineRule="auto"/>
        <w:ind w:right="717"/>
        <w:jc w:val="both"/>
        <w:textAlignment w:val="baseline"/>
        <w:rPr>
          <w:del w:id="3920" w:author="Nir Ostrovski [2]" w:date="2018-11-04T20:04:00Z"/>
          <w:rFonts w:ascii="David" w:eastAsia="Times New Roman" w:hAnsi="David" w:cs="David"/>
          <w:color w:val="000000"/>
          <w:sz w:val="24"/>
          <w:szCs w:val="24"/>
          <w:rtl/>
        </w:rPr>
        <w:pPrChange w:id="3921" w:author="Nir Ostrovski" w:date="2018-09-04T17:42:00Z">
          <w:pPr>
            <w:numPr>
              <w:numId w:val="34"/>
            </w:numPr>
            <w:tabs>
              <w:tab w:val="num" w:pos="720"/>
            </w:tabs>
            <w:bidi/>
            <w:spacing w:after="0" w:line="480" w:lineRule="auto"/>
            <w:ind w:left="720" w:right="717" w:hanging="360"/>
            <w:jc w:val="both"/>
            <w:textAlignment w:val="baseline"/>
          </w:pPr>
        </w:pPrChange>
      </w:pPr>
      <w:del w:id="3922" w:author="Nir Ostrovski [2]" w:date="2018-11-04T20:04:00Z">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מבוקר</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ידי</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אנושי</w:delText>
        </w:r>
        <w:r w:rsidRPr="00985365" w:rsidDel="00F178C2">
          <w:rPr>
            <w:rFonts w:ascii="David" w:eastAsia="Times New Roman" w:hAnsi="David" w:cs="David"/>
            <w:color w:val="000000"/>
            <w:sz w:val="24"/>
            <w:szCs w:val="24"/>
            <w:rtl/>
          </w:rPr>
          <w:delText xml:space="preserve"> שיכול להפעיל שיקול דעת.</w:delText>
        </w:r>
      </w:del>
    </w:p>
    <w:p w14:paraId="10983709" w14:textId="595C2116" w:rsidR="00A8094B" w:rsidRPr="00985365" w:rsidDel="00F178C2" w:rsidRDefault="00A8094B">
      <w:pPr>
        <w:pStyle w:val="Heading4"/>
        <w:numPr>
          <w:ilvl w:val="0"/>
          <w:numId w:val="0"/>
        </w:numPr>
        <w:bidi/>
        <w:rPr>
          <w:del w:id="3923" w:author="Nir Ostrovski [2]" w:date="2018-11-04T20:04:00Z"/>
          <w:rFonts w:ascii="David" w:eastAsia="Times New Roman" w:hAnsi="David" w:cs="David"/>
          <w:rtl/>
        </w:rPr>
        <w:pPrChange w:id="3924" w:author="Nir Ostrovski" w:date="2018-09-04T17:42:00Z">
          <w:pPr>
            <w:pStyle w:val="Heading4"/>
            <w:bidi/>
          </w:pPr>
        </w:pPrChange>
      </w:pPr>
      <w:del w:id="3925" w:author="Nir Ostrovski [2]" w:date="2018-11-04T20:04:00Z">
        <w:r w:rsidRPr="00985365" w:rsidDel="00F178C2">
          <w:rPr>
            <w:rFonts w:ascii="David" w:eastAsia="Times New Roman" w:hAnsi="David" w:cs="David"/>
            <w:i w:val="0"/>
            <w:iCs w:val="0"/>
            <w:rtl/>
          </w:rPr>
          <w:delText>חסרונות</w:delText>
        </w:r>
      </w:del>
    </w:p>
    <w:p w14:paraId="3A8413CF" w14:textId="256B48A8" w:rsidR="00A8094B" w:rsidRPr="00985365" w:rsidDel="00F178C2" w:rsidRDefault="00A8094B">
      <w:pPr>
        <w:bidi/>
        <w:spacing w:after="0" w:line="480" w:lineRule="auto"/>
        <w:ind w:right="717"/>
        <w:jc w:val="both"/>
        <w:textAlignment w:val="baseline"/>
        <w:rPr>
          <w:del w:id="3926" w:author="Nir Ostrovski [2]" w:date="2018-11-04T20:04:00Z"/>
          <w:rFonts w:ascii="David" w:eastAsia="Times New Roman" w:hAnsi="David" w:cs="David"/>
          <w:color w:val="000000"/>
          <w:sz w:val="24"/>
          <w:szCs w:val="24"/>
        </w:rPr>
        <w:pPrChange w:id="3927" w:author="Nir Ostrovski" w:date="2018-09-04T17:42:00Z">
          <w:pPr>
            <w:numPr>
              <w:numId w:val="35"/>
            </w:numPr>
            <w:tabs>
              <w:tab w:val="num" w:pos="720"/>
            </w:tabs>
            <w:bidi/>
            <w:spacing w:after="0" w:line="480" w:lineRule="auto"/>
            <w:ind w:left="720" w:right="717" w:hanging="360"/>
            <w:jc w:val="both"/>
            <w:textAlignment w:val="baseline"/>
          </w:pPr>
        </w:pPrChange>
      </w:pPr>
      <w:del w:id="3928" w:author="Nir Ostrovski [2]" w:date="2018-11-04T20:04:00Z">
        <w:r w:rsidRPr="00985365" w:rsidDel="00F178C2">
          <w:rPr>
            <w:rFonts w:ascii="David" w:eastAsia="Times New Roman" w:hAnsi="David" w:cs="David"/>
            <w:color w:val="000000"/>
            <w:sz w:val="24"/>
            <w:szCs w:val="24"/>
            <w:rtl/>
          </w:rPr>
          <w:delText xml:space="preserve">ניתוח </w:delText>
        </w:r>
        <w:r w:rsidR="009772B0" w:rsidRPr="00985365" w:rsidDel="00F178C2">
          <w:rPr>
            <w:rFonts w:ascii="David" w:eastAsia="Times New Roman" w:hAnsi="David" w:cs="David" w:hint="eastAsia"/>
            <w:color w:val="000000"/>
            <w:sz w:val="24"/>
            <w:szCs w:val="24"/>
            <w:rtl/>
          </w:rPr>
          <w:delText>ידני</w:delText>
        </w:r>
        <w:r w:rsidRPr="00985365" w:rsidDel="00F178C2">
          <w:rPr>
            <w:rFonts w:ascii="David" w:eastAsia="Times New Roman" w:hAnsi="David" w:cs="David"/>
            <w:color w:val="000000"/>
            <w:sz w:val="24"/>
            <w:szCs w:val="24"/>
            <w:rtl/>
          </w:rPr>
          <w:delText xml:space="preserve"> של מידע</w:delText>
        </w:r>
        <w:r w:rsidR="009D594F" w:rsidRPr="00985365" w:rsidDel="00F178C2">
          <w:rPr>
            <w:rFonts w:ascii="David" w:eastAsia="Times New Roman" w:hAnsi="David" w:cs="David"/>
            <w:color w:val="000000"/>
            <w:sz w:val="24"/>
            <w:szCs w:val="24"/>
            <w:rtl/>
          </w:rPr>
          <w:delText xml:space="preserve"> רב</w:delText>
        </w:r>
        <w:r w:rsidR="008B7CE9" w:rsidRPr="00985365" w:rsidDel="00F178C2">
          <w:rPr>
            <w:rFonts w:ascii="David" w:eastAsia="Times New Roman" w:hAnsi="David" w:cs="David"/>
            <w:color w:val="000000"/>
            <w:sz w:val="24"/>
            <w:szCs w:val="24"/>
            <w:rtl/>
          </w:rPr>
          <w:delText>.</w:delText>
        </w:r>
      </w:del>
    </w:p>
    <w:p w14:paraId="258926D2" w14:textId="59A5D8A3" w:rsidR="00F60192" w:rsidRPr="00985365" w:rsidDel="00F178C2" w:rsidRDefault="00F60192">
      <w:pPr>
        <w:bidi/>
        <w:spacing w:after="0" w:line="480" w:lineRule="auto"/>
        <w:ind w:right="717"/>
        <w:jc w:val="both"/>
        <w:textAlignment w:val="baseline"/>
        <w:rPr>
          <w:del w:id="3929" w:author="Nir Ostrovski [2]" w:date="2018-11-04T20:04:00Z"/>
          <w:rFonts w:ascii="David" w:eastAsia="Times New Roman" w:hAnsi="David" w:cs="David"/>
          <w:color w:val="000000"/>
          <w:sz w:val="24"/>
          <w:szCs w:val="24"/>
          <w:rtl/>
        </w:rPr>
        <w:pPrChange w:id="3930" w:author="Nir Ostrovski" w:date="2018-09-04T17:42:00Z">
          <w:pPr>
            <w:numPr>
              <w:numId w:val="35"/>
            </w:numPr>
            <w:tabs>
              <w:tab w:val="num" w:pos="720"/>
            </w:tabs>
            <w:bidi/>
            <w:spacing w:after="0" w:line="480" w:lineRule="auto"/>
            <w:ind w:left="720" w:right="717" w:hanging="360"/>
            <w:jc w:val="both"/>
            <w:textAlignment w:val="baseline"/>
          </w:pPr>
        </w:pPrChange>
      </w:pPr>
      <w:del w:id="3931" w:author="Nir Ostrovski [2]" w:date="2018-11-04T20:04:00Z">
        <w:r w:rsidRPr="00985365" w:rsidDel="00F178C2">
          <w:rPr>
            <w:rFonts w:ascii="David" w:eastAsia="Times New Roman" w:hAnsi="David" w:cs="David" w:hint="eastAsia"/>
            <w:color w:val="000000"/>
            <w:sz w:val="24"/>
            <w:szCs w:val="24"/>
            <w:rtl/>
          </w:rPr>
          <w:delText>כוח</w:delText>
        </w:r>
        <w:r w:rsidRPr="00985365" w:rsidDel="00F178C2">
          <w:rPr>
            <w:rFonts w:ascii="David" w:eastAsia="Times New Roman" w:hAnsi="David" w:cs="David"/>
            <w:color w:val="000000"/>
            <w:sz w:val="24"/>
            <w:szCs w:val="24"/>
            <w:rtl/>
          </w:rPr>
          <w:delText xml:space="preserve"> האדם הדרוש לתפעל את </w:delText>
        </w:r>
        <w:r w:rsidRPr="00985365" w:rsidDel="00F178C2">
          <w:rPr>
            <w:rFonts w:ascii="David" w:eastAsia="Times New Roman" w:hAnsi="David" w:cs="David" w:hint="eastAsia"/>
            <w:color w:val="000000"/>
            <w:sz w:val="24"/>
            <w:szCs w:val="24"/>
            <w:rtl/>
          </w:rPr>
          <w:delText>התהליך</w:delText>
        </w:r>
        <w:r w:rsidRPr="00985365" w:rsidDel="00F178C2">
          <w:rPr>
            <w:rFonts w:ascii="David" w:eastAsia="Times New Roman" w:hAnsi="David" w:cs="David"/>
            <w:color w:val="000000"/>
            <w:sz w:val="24"/>
            <w:szCs w:val="24"/>
            <w:rtl/>
          </w:rPr>
          <w:delText xml:space="preserve"> תלוי בצורה ישירה לכמות </w:delText>
        </w:r>
        <w:r w:rsidR="00020EE1" w:rsidRPr="00985365" w:rsidDel="00F178C2">
          <w:rPr>
            <w:rFonts w:ascii="David" w:eastAsia="Times New Roman" w:hAnsi="David" w:cs="David" w:hint="eastAsia"/>
            <w:color w:val="000000"/>
            <w:sz w:val="24"/>
            <w:szCs w:val="24"/>
            <w:rtl/>
          </w:rPr>
          <w:delText>הסטודנטים</w:delText>
        </w:r>
        <w:r w:rsidRPr="00985365" w:rsidDel="00F178C2">
          <w:rPr>
            <w:rFonts w:ascii="David" w:eastAsia="Times New Roman" w:hAnsi="David" w:cs="David"/>
            <w:color w:val="000000"/>
            <w:sz w:val="24"/>
            <w:szCs w:val="24"/>
            <w:rtl/>
          </w:rPr>
          <w:delText xml:space="preserve"> הצור</w:delText>
        </w:r>
        <w:r w:rsidR="00020EE1" w:rsidRPr="00985365" w:rsidDel="00F178C2">
          <w:rPr>
            <w:rFonts w:ascii="David" w:eastAsia="Times New Roman" w:hAnsi="David" w:cs="David" w:hint="eastAsia"/>
            <w:color w:val="000000"/>
            <w:sz w:val="24"/>
            <w:szCs w:val="24"/>
            <w:rtl/>
          </w:rPr>
          <w:delText>כ</w:delText>
        </w:r>
        <w:r w:rsidRPr="00985365" w:rsidDel="00F178C2">
          <w:rPr>
            <w:rFonts w:ascii="David" w:eastAsia="Times New Roman" w:hAnsi="David" w:cs="David" w:hint="eastAsia"/>
            <w:color w:val="000000"/>
            <w:sz w:val="24"/>
            <w:szCs w:val="24"/>
            <w:rtl/>
          </w:rPr>
          <w:delText>ים</w:delText>
        </w:r>
        <w:r w:rsidRPr="00985365" w:rsidDel="00F178C2">
          <w:rPr>
            <w:rFonts w:ascii="David" w:eastAsia="Times New Roman" w:hAnsi="David" w:cs="David"/>
            <w:color w:val="000000"/>
            <w:sz w:val="24"/>
            <w:szCs w:val="24"/>
            <w:rtl/>
          </w:rPr>
          <w:delText xml:space="preserve"> את השירות ולכן </w:delText>
        </w:r>
        <w:r w:rsidR="00F75FF8" w:rsidRPr="00985365" w:rsidDel="00F178C2">
          <w:rPr>
            <w:rFonts w:ascii="David" w:eastAsia="Times New Roman" w:hAnsi="David" w:cs="David" w:hint="eastAsia"/>
            <w:color w:val="000000"/>
            <w:sz w:val="24"/>
            <w:szCs w:val="24"/>
            <w:rtl/>
          </w:rPr>
          <w:delText>יכולים</w:delText>
        </w:r>
        <w:r w:rsidR="00F75FF8" w:rsidRPr="00985365" w:rsidDel="00F178C2">
          <w:rPr>
            <w:rFonts w:ascii="David" w:eastAsia="Times New Roman" w:hAnsi="David" w:cs="David"/>
            <w:color w:val="000000"/>
            <w:sz w:val="24"/>
            <w:szCs w:val="24"/>
            <w:rtl/>
          </w:rPr>
          <w:delText xml:space="preserve"> להיווצר עומסים ונקודות שפל </w:delText>
        </w:r>
        <w:r w:rsidR="00F75FF8" w:rsidRPr="00985365" w:rsidDel="00F178C2">
          <w:rPr>
            <w:rFonts w:ascii="David" w:eastAsia="Times New Roman" w:hAnsi="David" w:cs="David" w:hint="eastAsia"/>
            <w:color w:val="000000"/>
            <w:sz w:val="24"/>
            <w:szCs w:val="24"/>
            <w:rtl/>
          </w:rPr>
          <w:delText>הגורמים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לחוסר</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יעילות</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אחד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ולבזבוז</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של</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משאבים</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מהצד</w:delText>
        </w:r>
        <w:r w:rsidR="00F75FF8" w:rsidRPr="00985365" w:rsidDel="00F178C2">
          <w:rPr>
            <w:rFonts w:ascii="David" w:eastAsia="Times New Roman" w:hAnsi="David" w:cs="David"/>
            <w:color w:val="000000"/>
            <w:sz w:val="24"/>
            <w:szCs w:val="24"/>
            <w:rtl/>
          </w:rPr>
          <w:delText xml:space="preserve"> </w:delText>
        </w:r>
        <w:r w:rsidR="00F75FF8" w:rsidRPr="00985365" w:rsidDel="00F178C2">
          <w:rPr>
            <w:rFonts w:ascii="David" w:eastAsia="Times New Roman" w:hAnsi="David" w:cs="David" w:hint="eastAsia"/>
            <w:color w:val="000000"/>
            <w:sz w:val="24"/>
            <w:szCs w:val="24"/>
            <w:rtl/>
          </w:rPr>
          <w:delText>השני</w:delText>
        </w:r>
      </w:del>
    </w:p>
    <w:p w14:paraId="77F8C73C" w14:textId="2B7634BC" w:rsidR="00A8094B" w:rsidRPr="00985365" w:rsidDel="00F178C2" w:rsidRDefault="00A8094B">
      <w:pPr>
        <w:bidi/>
        <w:spacing w:after="0" w:line="480" w:lineRule="auto"/>
        <w:ind w:right="717"/>
        <w:jc w:val="both"/>
        <w:textAlignment w:val="baseline"/>
        <w:rPr>
          <w:del w:id="3932" w:author="Nir Ostrovski [2]" w:date="2018-11-04T20:04:00Z"/>
          <w:rFonts w:ascii="David" w:eastAsia="Times New Roman" w:hAnsi="David" w:cs="David"/>
          <w:color w:val="000000"/>
          <w:sz w:val="24"/>
          <w:szCs w:val="24"/>
          <w:rtl/>
        </w:rPr>
        <w:pPrChange w:id="3933" w:author="Nir Ostrovski" w:date="2018-09-04T17:42:00Z">
          <w:pPr>
            <w:numPr>
              <w:numId w:val="35"/>
            </w:numPr>
            <w:tabs>
              <w:tab w:val="num" w:pos="720"/>
            </w:tabs>
            <w:bidi/>
            <w:spacing w:after="0" w:line="480" w:lineRule="auto"/>
            <w:ind w:left="720" w:right="717" w:hanging="360"/>
            <w:jc w:val="both"/>
            <w:textAlignment w:val="baseline"/>
          </w:pPr>
        </w:pPrChange>
      </w:pPr>
      <w:del w:id="3934" w:author="Nir Ostrovski [2]" w:date="2018-11-04T20:04:00Z">
        <w:r w:rsidRPr="00985365" w:rsidDel="00F178C2">
          <w:rPr>
            <w:rFonts w:ascii="David" w:eastAsia="Times New Roman" w:hAnsi="David" w:cs="David"/>
            <w:color w:val="000000"/>
            <w:sz w:val="24"/>
            <w:szCs w:val="24"/>
            <w:rtl/>
          </w:rPr>
          <w:delText>מרחב השגיאה בניתוח המידע יכול להוביל ל</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ובדן פוטנציאלי של זמן וכוח עבודה איכותי</w:delText>
        </w:r>
        <w:r w:rsidR="008B7CE9" w:rsidRPr="00985365" w:rsidDel="00F178C2">
          <w:rPr>
            <w:rFonts w:ascii="David" w:eastAsia="Times New Roman" w:hAnsi="David" w:cs="David"/>
            <w:color w:val="000000"/>
            <w:sz w:val="24"/>
            <w:szCs w:val="24"/>
            <w:rtl/>
          </w:rPr>
          <w:delText>.</w:delText>
        </w:r>
      </w:del>
    </w:p>
    <w:p w14:paraId="1E003D3D" w14:textId="0D56AE61" w:rsidR="00A8094B" w:rsidRPr="00985365" w:rsidDel="00F178C2" w:rsidRDefault="00A8094B">
      <w:pPr>
        <w:bidi/>
        <w:spacing w:after="0" w:line="480" w:lineRule="auto"/>
        <w:ind w:right="717"/>
        <w:jc w:val="both"/>
        <w:textAlignment w:val="baseline"/>
        <w:rPr>
          <w:del w:id="3935" w:author="Nir Ostrovski [2]" w:date="2018-11-04T20:04:00Z"/>
          <w:rFonts w:ascii="David" w:eastAsia="Times New Roman" w:hAnsi="David" w:cs="David"/>
          <w:color w:val="000000"/>
          <w:sz w:val="24"/>
          <w:szCs w:val="24"/>
          <w:rtl/>
        </w:rPr>
        <w:pPrChange w:id="3936" w:author="Nir Ostrovski" w:date="2018-09-04T17:42:00Z">
          <w:pPr>
            <w:numPr>
              <w:numId w:val="35"/>
            </w:numPr>
            <w:tabs>
              <w:tab w:val="num" w:pos="720"/>
            </w:tabs>
            <w:bidi/>
            <w:spacing w:after="0" w:line="480" w:lineRule="auto"/>
            <w:ind w:left="720" w:right="717" w:hanging="360"/>
            <w:jc w:val="both"/>
            <w:textAlignment w:val="baseline"/>
          </w:pPr>
        </w:pPrChange>
      </w:pPr>
      <w:del w:id="3937" w:author="Nir Ostrovski [2]" w:date="2018-11-04T20:04:00Z">
        <w:r w:rsidRPr="00985365" w:rsidDel="00F178C2">
          <w:rPr>
            <w:rFonts w:ascii="David" w:eastAsia="Times New Roman" w:hAnsi="David" w:cs="David"/>
            <w:color w:val="000000"/>
            <w:sz w:val="24"/>
            <w:szCs w:val="24"/>
            <w:rtl/>
          </w:rPr>
          <w:delText xml:space="preserve">מתודולוגיות עבודה שונות בין אדם לאדם תגביל את יכולת התמרון והניידות של כוח האדם והן תגביל את הגמישות הנדרשת בעבודה עם </w:delText>
        </w:r>
        <w:r w:rsidR="008B7CE9" w:rsidRPr="00985365" w:rsidDel="00F178C2">
          <w:rPr>
            <w:rFonts w:ascii="David" w:eastAsia="Times New Roman" w:hAnsi="David" w:cs="David"/>
            <w:color w:val="000000"/>
            <w:sz w:val="24"/>
            <w:szCs w:val="24"/>
            <w:rtl/>
          </w:rPr>
          <w:delText>כמות גדולה</w:delText>
        </w:r>
        <w:r w:rsidRPr="00985365" w:rsidDel="00F178C2">
          <w:rPr>
            <w:rFonts w:ascii="David" w:eastAsia="Times New Roman" w:hAnsi="David" w:cs="David"/>
            <w:color w:val="000000"/>
            <w:sz w:val="24"/>
            <w:szCs w:val="24"/>
            <w:rtl/>
          </w:rPr>
          <w:delText xml:space="preserve"> של משרות ומועמדים פוטנציאלים באופן יעיל</w:delText>
        </w:r>
        <w:r w:rsidR="008B7CE9" w:rsidRPr="00985365" w:rsidDel="00F178C2">
          <w:rPr>
            <w:rFonts w:ascii="David" w:eastAsia="Times New Roman" w:hAnsi="David" w:cs="David"/>
            <w:color w:val="000000"/>
            <w:sz w:val="24"/>
            <w:szCs w:val="24"/>
            <w:rtl/>
          </w:rPr>
          <w:delText>.</w:delText>
        </w:r>
      </w:del>
    </w:p>
    <w:p w14:paraId="0A3A0B21" w14:textId="47B35113" w:rsidR="00A8094B" w:rsidRPr="00985365" w:rsidDel="00F178C2" w:rsidRDefault="00A8094B" w:rsidP="00F01E68">
      <w:pPr>
        <w:pStyle w:val="Heading3"/>
        <w:bidi/>
        <w:rPr>
          <w:del w:id="3938" w:author="Nir Ostrovski [2]" w:date="2018-11-04T20:04:00Z"/>
          <w:rFonts w:ascii="David" w:hAnsi="David" w:cs="David"/>
          <w:rtl/>
        </w:rPr>
      </w:pPr>
      <w:del w:id="3939" w:author="Nir Ostrovski [2]" w:date="2018-11-04T20:04:00Z">
        <w:r w:rsidRPr="00985365" w:rsidDel="00F178C2">
          <w:rPr>
            <w:rFonts w:ascii="David" w:hAnsi="David" w:cs="David"/>
            <w:rtl/>
          </w:rPr>
          <w:delText>חלופה שלישית – החלופה הנבחרת</w:delText>
        </w:r>
        <w:bookmarkStart w:id="3940" w:name="_Toc523846509"/>
        <w:bookmarkStart w:id="3941" w:name="_Toc523856486"/>
        <w:bookmarkStart w:id="3942" w:name="_Toc523917248"/>
        <w:bookmarkStart w:id="3943" w:name="_Toc523917367"/>
        <w:bookmarkStart w:id="3944" w:name="_Toc523917436"/>
        <w:bookmarkEnd w:id="3940"/>
        <w:bookmarkEnd w:id="3941"/>
        <w:bookmarkEnd w:id="3942"/>
        <w:bookmarkEnd w:id="3943"/>
        <w:bookmarkEnd w:id="3944"/>
      </w:del>
    </w:p>
    <w:p w14:paraId="7C117C55" w14:textId="642DD32E" w:rsidR="00BA6067" w:rsidRPr="00985365" w:rsidDel="00F178C2" w:rsidRDefault="00A8094B" w:rsidP="00F01E68">
      <w:pPr>
        <w:pStyle w:val="Heading4"/>
        <w:bidi/>
        <w:rPr>
          <w:del w:id="3945" w:author="Nir Ostrovski [2]" w:date="2018-11-04T20:04:00Z"/>
          <w:rFonts w:ascii="David" w:eastAsia="Times New Roman" w:hAnsi="David" w:cs="David"/>
          <w:rtl/>
        </w:rPr>
      </w:pPr>
      <w:del w:id="3946" w:author="Nir Ostrovski [2]" w:date="2018-11-04T20:04:00Z">
        <w:r w:rsidRPr="00985365" w:rsidDel="00F178C2">
          <w:rPr>
            <w:rFonts w:ascii="David" w:eastAsia="Times New Roman" w:hAnsi="David" w:cs="David"/>
            <w:i w:val="0"/>
            <w:iCs w:val="0"/>
            <w:rtl/>
          </w:rPr>
          <w:delText xml:space="preserve">תיאור </w:delText>
        </w:r>
        <w:bookmarkStart w:id="3947" w:name="_Toc523846510"/>
        <w:bookmarkStart w:id="3948" w:name="_Toc523856487"/>
        <w:bookmarkStart w:id="3949" w:name="_Toc523917249"/>
        <w:bookmarkStart w:id="3950" w:name="_Toc523917368"/>
        <w:bookmarkStart w:id="3951" w:name="_Toc523917437"/>
        <w:bookmarkEnd w:id="3947"/>
        <w:bookmarkEnd w:id="3948"/>
        <w:bookmarkEnd w:id="3949"/>
        <w:bookmarkEnd w:id="3950"/>
        <w:bookmarkEnd w:id="3951"/>
      </w:del>
    </w:p>
    <w:p w14:paraId="6FC9ACC7" w14:textId="20981C01" w:rsidR="00A8094B" w:rsidRPr="00985365" w:rsidDel="00F178C2" w:rsidRDefault="00A8094B" w:rsidP="00647373">
      <w:pPr>
        <w:bidi/>
        <w:spacing w:after="0" w:line="480" w:lineRule="auto"/>
        <w:ind w:hanging="360"/>
        <w:jc w:val="both"/>
        <w:rPr>
          <w:del w:id="3952" w:author="Nir Ostrovski [2]" w:date="2018-11-04T20:04:00Z"/>
          <w:rFonts w:ascii="David" w:eastAsia="Times New Roman" w:hAnsi="David" w:cs="David"/>
          <w:sz w:val="24"/>
          <w:szCs w:val="24"/>
          <w:rtl/>
        </w:rPr>
      </w:pPr>
      <w:del w:id="3953" w:author="Nir Ostrovski [2]" w:date="2018-11-04T20:04:00Z">
        <w:r w:rsidRPr="00985365" w:rsidDel="00F178C2">
          <w:rPr>
            <w:rFonts w:ascii="David" w:eastAsia="Times New Roman" w:hAnsi="David" w:cs="David"/>
            <w:color w:val="000000"/>
            <w:sz w:val="24"/>
            <w:szCs w:val="24"/>
            <w:rtl/>
          </w:rPr>
          <w:delText xml:space="preserve">המערכת תבנה בארכיטקטורה של </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כאשר ישנם שני סוגי קליינט האחד עבור הסטודנט והשני עבור המעסיק. אפליקציה בטלפון החכם תשמש את הסטודנט לבנייה וניהול פרופיל משתמש, ואפליקציית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תשמש את המעסיק לניהול תהליך הגיוס . המערכת תיתן פתרון כללי ומקיף מנקדות ההשקה ראשונה בתהליך ההתאמה ועד הנקודה בה יחל תהליך רשמי של המועמד אל מול המעסיק הפוטנציאלי. בנוסף לתהליך ההתאמה המבוסס על הכשרה הקיימת לסטודנט המערכת תיקח בחשבון מדדי הסטודנט מהתהליכים הקודמים אשר החלו במערכת וגם מדדי איכות ההתאמה של המעסיק והמשרה. ע"י שילוב רכיב חכם לניתוח משוב דו צדדי המשפיע על הדירוג של הסטודנט ושם המעסיק, המועמד מצד אחד והמעסיק והצד השני ירצו לשפר את המדדים שלהם בכדי לשפר את דירוגם בטבלאות הדירוג השונות.</w:delText>
        </w:r>
        <w:bookmarkStart w:id="3954" w:name="_Toc523846511"/>
        <w:bookmarkStart w:id="3955" w:name="_Toc523856488"/>
        <w:bookmarkStart w:id="3956" w:name="_Toc523917250"/>
        <w:bookmarkStart w:id="3957" w:name="_Toc523917369"/>
        <w:bookmarkStart w:id="3958" w:name="_Toc523917438"/>
        <w:bookmarkEnd w:id="3954"/>
        <w:bookmarkEnd w:id="3955"/>
        <w:bookmarkEnd w:id="3956"/>
        <w:bookmarkEnd w:id="3957"/>
        <w:bookmarkEnd w:id="3958"/>
      </w:del>
    </w:p>
    <w:p w14:paraId="26F64C8D" w14:textId="067717AD" w:rsidR="008B7CE9" w:rsidRPr="00985365" w:rsidDel="00F178C2" w:rsidRDefault="008B7CE9" w:rsidP="008B7CE9">
      <w:pPr>
        <w:bidi/>
        <w:spacing w:after="0" w:line="480" w:lineRule="auto"/>
        <w:jc w:val="both"/>
        <w:rPr>
          <w:del w:id="3959" w:author="Nir Ostrovski [2]" w:date="2018-11-04T20:04:00Z"/>
          <w:rFonts w:ascii="David" w:eastAsia="Times New Roman" w:hAnsi="David" w:cs="David"/>
          <w:b/>
          <w:bCs/>
          <w:color w:val="000000"/>
          <w:sz w:val="24"/>
          <w:szCs w:val="24"/>
          <w:rtl/>
        </w:rPr>
      </w:pPr>
      <w:bookmarkStart w:id="3960" w:name="_Toc523846512"/>
      <w:bookmarkStart w:id="3961" w:name="_Toc523856489"/>
      <w:bookmarkStart w:id="3962" w:name="_Toc523917251"/>
      <w:bookmarkStart w:id="3963" w:name="_Toc523917370"/>
      <w:bookmarkStart w:id="3964" w:name="_Toc523917439"/>
      <w:bookmarkEnd w:id="3960"/>
      <w:bookmarkEnd w:id="3961"/>
      <w:bookmarkEnd w:id="3962"/>
      <w:bookmarkEnd w:id="3963"/>
      <w:bookmarkEnd w:id="3964"/>
    </w:p>
    <w:p w14:paraId="51E3733F" w14:textId="5C774FA9" w:rsidR="00A8094B" w:rsidRPr="00985365" w:rsidDel="00F178C2" w:rsidRDefault="00A8094B" w:rsidP="00F01E68">
      <w:pPr>
        <w:pStyle w:val="Heading4"/>
        <w:bidi/>
        <w:rPr>
          <w:del w:id="3965" w:author="Nir Ostrovski [2]" w:date="2018-11-04T20:04:00Z"/>
          <w:rFonts w:ascii="David" w:eastAsia="Times New Roman" w:hAnsi="David" w:cs="David"/>
        </w:rPr>
      </w:pPr>
      <w:del w:id="3966" w:author="Nir Ostrovski [2]" w:date="2018-11-04T20:04:00Z">
        <w:r w:rsidRPr="00985365" w:rsidDel="00F178C2">
          <w:rPr>
            <w:rFonts w:ascii="David" w:eastAsia="Times New Roman" w:hAnsi="David" w:cs="David"/>
            <w:i w:val="0"/>
            <w:iCs w:val="0"/>
            <w:rtl/>
          </w:rPr>
          <w:delText>צד לקוח</w:delText>
        </w:r>
        <w:bookmarkStart w:id="3967" w:name="_Toc523846513"/>
        <w:bookmarkStart w:id="3968" w:name="_Toc523856490"/>
        <w:bookmarkStart w:id="3969" w:name="_Toc523917252"/>
        <w:bookmarkStart w:id="3970" w:name="_Toc523917371"/>
        <w:bookmarkStart w:id="3971" w:name="_Toc523917440"/>
        <w:bookmarkEnd w:id="3967"/>
        <w:bookmarkEnd w:id="3968"/>
        <w:bookmarkEnd w:id="3969"/>
        <w:bookmarkEnd w:id="3970"/>
        <w:bookmarkEnd w:id="3971"/>
      </w:del>
    </w:p>
    <w:p w14:paraId="1DC9104E" w14:textId="200A74C8" w:rsidR="00A8094B" w:rsidRPr="00985365" w:rsidDel="00F178C2" w:rsidRDefault="00A8094B" w:rsidP="008B7CE9">
      <w:pPr>
        <w:bidi/>
        <w:spacing w:after="0" w:line="480" w:lineRule="auto"/>
        <w:ind w:firstLine="360"/>
        <w:jc w:val="both"/>
        <w:rPr>
          <w:del w:id="3972" w:author="Nir Ostrovski [2]" w:date="2018-11-04T20:04:00Z"/>
          <w:rFonts w:ascii="David" w:eastAsia="Times New Roman" w:hAnsi="David" w:cs="David"/>
          <w:sz w:val="24"/>
          <w:szCs w:val="24"/>
          <w:rtl/>
        </w:rPr>
      </w:pPr>
      <w:del w:id="3973" w:author="Nir Ostrovski [2]" w:date="2018-11-04T20:04:00Z">
        <w:r w:rsidRPr="00985365" w:rsidDel="00F178C2">
          <w:rPr>
            <w:rFonts w:ascii="David" w:eastAsia="Times New Roman" w:hAnsi="David" w:cs="David"/>
            <w:color w:val="000000"/>
            <w:sz w:val="24"/>
            <w:szCs w:val="24"/>
            <w:rtl/>
          </w:rPr>
          <w:delText>צד סטודנט אפליקציית מובייל - כדי לענות על הדרישות הבאות:</w:delText>
        </w:r>
        <w:bookmarkStart w:id="3974" w:name="_Toc523846514"/>
        <w:bookmarkStart w:id="3975" w:name="_Toc523856491"/>
        <w:bookmarkStart w:id="3976" w:name="_Toc523917253"/>
        <w:bookmarkStart w:id="3977" w:name="_Toc523917372"/>
        <w:bookmarkStart w:id="3978" w:name="_Toc523917441"/>
        <w:bookmarkEnd w:id="3974"/>
        <w:bookmarkEnd w:id="3975"/>
        <w:bookmarkEnd w:id="3976"/>
        <w:bookmarkEnd w:id="3977"/>
        <w:bookmarkEnd w:id="3978"/>
      </w:del>
    </w:p>
    <w:p w14:paraId="458340B3" w14:textId="22EF7C86" w:rsidR="00A8094B" w:rsidRPr="00985365" w:rsidDel="00F178C2" w:rsidRDefault="00A8094B" w:rsidP="00170E79">
      <w:pPr>
        <w:numPr>
          <w:ilvl w:val="0"/>
          <w:numId w:val="36"/>
        </w:numPr>
        <w:bidi/>
        <w:spacing w:after="0" w:line="480" w:lineRule="auto"/>
        <w:ind w:right="1136"/>
        <w:jc w:val="both"/>
        <w:textAlignment w:val="baseline"/>
        <w:rPr>
          <w:del w:id="3979" w:author="Nir Ostrovski [2]" w:date="2018-11-04T20:04:00Z"/>
          <w:rFonts w:ascii="David" w:eastAsia="Times New Roman" w:hAnsi="David" w:cs="David"/>
          <w:b/>
          <w:bCs/>
          <w:color w:val="000000"/>
          <w:sz w:val="24"/>
          <w:szCs w:val="24"/>
          <w:rtl/>
        </w:rPr>
      </w:pPr>
      <w:del w:id="3980" w:author="Nir Ostrovski [2]" w:date="2018-11-04T20:04:00Z">
        <w:r w:rsidRPr="00985365" w:rsidDel="00F178C2">
          <w:rPr>
            <w:rFonts w:ascii="David" w:eastAsia="Times New Roman" w:hAnsi="David" w:cs="David"/>
            <w:color w:val="000000"/>
            <w:sz w:val="24"/>
            <w:szCs w:val="24"/>
            <w:rtl/>
          </w:rPr>
          <w:delText>ממשק רישום</w:delText>
        </w:r>
        <w:r w:rsidR="00D122FC" w:rsidRPr="00985365" w:rsidDel="00F178C2">
          <w:rPr>
            <w:rFonts w:ascii="David" w:eastAsia="Times New Roman" w:hAnsi="David" w:cs="David"/>
            <w:color w:val="000000"/>
            <w:sz w:val="24"/>
            <w:szCs w:val="24"/>
            <w:rtl/>
          </w:rPr>
          <w:delText>.</w:delText>
        </w:r>
        <w:bookmarkStart w:id="3981" w:name="_Toc523846515"/>
        <w:bookmarkStart w:id="3982" w:name="_Toc523856492"/>
        <w:bookmarkStart w:id="3983" w:name="_Toc523917254"/>
        <w:bookmarkStart w:id="3984" w:name="_Toc523917373"/>
        <w:bookmarkStart w:id="3985" w:name="_Toc523917442"/>
        <w:bookmarkEnd w:id="3981"/>
        <w:bookmarkEnd w:id="3982"/>
        <w:bookmarkEnd w:id="3983"/>
        <w:bookmarkEnd w:id="3984"/>
        <w:bookmarkEnd w:id="3985"/>
      </w:del>
    </w:p>
    <w:p w14:paraId="5755EDFD" w14:textId="633B49EF" w:rsidR="00A8094B" w:rsidRPr="00985365" w:rsidDel="00F178C2" w:rsidRDefault="00A8094B" w:rsidP="00170E79">
      <w:pPr>
        <w:numPr>
          <w:ilvl w:val="0"/>
          <w:numId w:val="36"/>
        </w:numPr>
        <w:bidi/>
        <w:spacing w:after="0" w:line="480" w:lineRule="auto"/>
        <w:ind w:right="1136"/>
        <w:jc w:val="both"/>
        <w:textAlignment w:val="baseline"/>
        <w:rPr>
          <w:del w:id="3986" w:author="Nir Ostrovski [2]" w:date="2018-11-04T20:04:00Z"/>
          <w:rFonts w:ascii="David" w:eastAsia="Times New Roman" w:hAnsi="David" w:cs="David"/>
          <w:color w:val="000000"/>
          <w:sz w:val="24"/>
          <w:szCs w:val="24"/>
          <w:rtl/>
        </w:rPr>
      </w:pPr>
      <w:del w:id="3987" w:author="Nir Ostrovski [2]" w:date="2018-11-04T20:04:00Z">
        <w:r w:rsidRPr="00985365" w:rsidDel="00F178C2">
          <w:rPr>
            <w:rFonts w:ascii="David" w:eastAsia="Times New Roman" w:hAnsi="David" w:cs="David"/>
            <w:color w:val="000000"/>
            <w:sz w:val="24"/>
            <w:szCs w:val="24"/>
            <w:rtl/>
          </w:rPr>
          <w:delText>ממשק בניית פרופיל ורשימת המשרות עבור תכנית "אפיקי קריירה" ובכך להחליף את הצורך ביצירה ותחזוקה של קורות חיים</w:delText>
        </w:r>
        <w:r w:rsidR="00D122FC" w:rsidRPr="00985365" w:rsidDel="00F178C2">
          <w:rPr>
            <w:rFonts w:ascii="David" w:eastAsia="Times New Roman" w:hAnsi="David" w:cs="David"/>
            <w:color w:val="000000"/>
            <w:sz w:val="24"/>
            <w:szCs w:val="24"/>
            <w:rtl/>
          </w:rPr>
          <w:delText>.</w:delText>
        </w:r>
        <w:bookmarkStart w:id="3988" w:name="_Toc523846516"/>
        <w:bookmarkStart w:id="3989" w:name="_Toc523856493"/>
        <w:bookmarkStart w:id="3990" w:name="_Toc523917255"/>
        <w:bookmarkStart w:id="3991" w:name="_Toc523917374"/>
        <w:bookmarkStart w:id="3992" w:name="_Toc523917443"/>
        <w:bookmarkEnd w:id="3988"/>
        <w:bookmarkEnd w:id="3989"/>
        <w:bookmarkEnd w:id="3990"/>
        <w:bookmarkEnd w:id="3991"/>
        <w:bookmarkEnd w:id="3992"/>
      </w:del>
    </w:p>
    <w:p w14:paraId="1697F062" w14:textId="043A2D51" w:rsidR="00A8094B" w:rsidRPr="00985365" w:rsidDel="00F178C2" w:rsidRDefault="00A8094B" w:rsidP="00170E79">
      <w:pPr>
        <w:numPr>
          <w:ilvl w:val="0"/>
          <w:numId w:val="36"/>
        </w:numPr>
        <w:bidi/>
        <w:spacing w:after="0" w:line="480" w:lineRule="auto"/>
        <w:ind w:right="1136"/>
        <w:jc w:val="both"/>
        <w:textAlignment w:val="baseline"/>
        <w:rPr>
          <w:del w:id="3993" w:author="Nir Ostrovski [2]" w:date="2018-11-04T20:04:00Z"/>
          <w:rFonts w:ascii="David" w:eastAsia="Times New Roman" w:hAnsi="David" w:cs="David"/>
          <w:color w:val="000000"/>
          <w:sz w:val="24"/>
          <w:szCs w:val="24"/>
          <w:rtl/>
        </w:rPr>
      </w:pPr>
      <w:del w:id="3994" w:author="Nir Ostrovski [2]" w:date="2018-11-04T20:04:00Z">
        <w:r w:rsidRPr="00985365" w:rsidDel="00F178C2">
          <w:rPr>
            <w:rFonts w:ascii="David" w:eastAsia="Times New Roman" w:hAnsi="David" w:cs="David"/>
            <w:color w:val="000000"/>
            <w:sz w:val="24"/>
            <w:szCs w:val="24"/>
            <w:rtl/>
          </w:rPr>
          <w:delText xml:space="preserve">שמירה על פרטיות המועמד ובכך מניעת </w:delText>
        </w:r>
        <w:r w:rsidR="008B7CE9" w:rsidRPr="00985365" w:rsidDel="00F178C2">
          <w:rPr>
            <w:rFonts w:ascii="David" w:eastAsia="Times New Roman" w:hAnsi="David" w:cs="David"/>
            <w:color w:val="000000"/>
            <w:sz w:val="24"/>
            <w:szCs w:val="24"/>
            <w:rtl/>
          </w:rPr>
          <w:delText>א</w:delText>
        </w:r>
        <w:r w:rsidRPr="00985365" w:rsidDel="00F178C2">
          <w:rPr>
            <w:rFonts w:ascii="David" w:eastAsia="Times New Roman" w:hAnsi="David" w:cs="David"/>
            <w:color w:val="000000"/>
            <w:sz w:val="24"/>
            <w:szCs w:val="24"/>
            <w:rtl/>
          </w:rPr>
          <w:delText>פליה על רקע כזה או אחר</w:delText>
        </w:r>
        <w:r w:rsidR="00D122FC" w:rsidRPr="00985365" w:rsidDel="00F178C2">
          <w:rPr>
            <w:rFonts w:ascii="David" w:eastAsia="Times New Roman" w:hAnsi="David" w:cs="David"/>
            <w:color w:val="000000"/>
            <w:sz w:val="24"/>
            <w:szCs w:val="24"/>
            <w:rtl/>
          </w:rPr>
          <w:delText>.</w:delText>
        </w:r>
        <w:bookmarkStart w:id="3995" w:name="_Toc523846517"/>
        <w:bookmarkStart w:id="3996" w:name="_Toc523856494"/>
        <w:bookmarkStart w:id="3997" w:name="_Toc523917256"/>
        <w:bookmarkStart w:id="3998" w:name="_Toc523917375"/>
        <w:bookmarkStart w:id="3999" w:name="_Toc523917444"/>
        <w:bookmarkEnd w:id="3995"/>
        <w:bookmarkEnd w:id="3996"/>
        <w:bookmarkEnd w:id="3997"/>
        <w:bookmarkEnd w:id="3998"/>
        <w:bookmarkEnd w:id="3999"/>
      </w:del>
    </w:p>
    <w:p w14:paraId="5DEDA189" w14:textId="3838BB7C" w:rsidR="00A8094B" w:rsidRPr="00985365" w:rsidDel="00F178C2" w:rsidRDefault="00A8094B" w:rsidP="008B7CE9">
      <w:pPr>
        <w:bidi/>
        <w:spacing w:after="0" w:line="480" w:lineRule="auto"/>
        <w:jc w:val="both"/>
        <w:rPr>
          <w:del w:id="4000" w:author="Nir Ostrovski [2]" w:date="2018-11-04T20:04:00Z"/>
          <w:rFonts w:ascii="David" w:eastAsia="Times New Roman" w:hAnsi="David" w:cs="David"/>
          <w:sz w:val="24"/>
          <w:szCs w:val="24"/>
          <w:rtl/>
        </w:rPr>
      </w:pPr>
      <w:del w:id="4001" w:author="Nir Ostrovski [2]" w:date="2018-11-04T20:04:00Z">
        <w:r w:rsidRPr="00985365" w:rsidDel="00F178C2">
          <w:rPr>
            <w:rFonts w:ascii="David" w:eastAsia="Times New Roman" w:hAnsi="David" w:cs="David"/>
            <w:color w:val="000000"/>
            <w:sz w:val="24"/>
            <w:szCs w:val="24"/>
            <w:rtl/>
          </w:rPr>
          <w:tab/>
          <w:delText xml:space="preserve">צד מעסיק אפליקציית </w:delText>
        </w:r>
        <w:r w:rsidRPr="00985365" w:rsidDel="00F178C2">
          <w:rPr>
            <w:rFonts w:ascii="David" w:eastAsia="Times New Roman" w:hAnsi="David" w:cs="David"/>
            <w:color w:val="000000"/>
            <w:sz w:val="24"/>
            <w:szCs w:val="24"/>
          </w:rPr>
          <w:delText>WEB</w:delText>
        </w:r>
        <w:r w:rsidRPr="00985365" w:rsidDel="00F178C2">
          <w:rPr>
            <w:rFonts w:ascii="David" w:eastAsia="Times New Roman" w:hAnsi="David" w:cs="David"/>
            <w:color w:val="000000"/>
            <w:sz w:val="24"/>
            <w:szCs w:val="24"/>
            <w:rtl/>
          </w:rPr>
          <w:delText xml:space="preserve"> -כדי לענות על דרישות הבאות:</w:delText>
        </w:r>
        <w:bookmarkStart w:id="4002" w:name="_Toc523846518"/>
        <w:bookmarkStart w:id="4003" w:name="_Toc523856495"/>
        <w:bookmarkStart w:id="4004" w:name="_Toc523917257"/>
        <w:bookmarkStart w:id="4005" w:name="_Toc523917376"/>
        <w:bookmarkStart w:id="4006" w:name="_Toc523917445"/>
        <w:bookmarkEnd w:id="4002"/>
        <w:bookmarkEnd w:id="4003"/>
        <w:bookmarkEnd w:id="4004"/>
        <w:bookmarkEnd w:id="4005"/>
        <w:bookmarkEnd w:id="4006"/>
      </w:del>
    </w:p>
    <w:p w14:paraId="005AFEFB" w14:textId="75A97084" w:rsidR="00A8094B" w:rsidRPr="00985365" w:rsidDel="00F178C2" w:rsidRDefault="00A8094B" w:rsidP="00170E79">
      <w:pPr>
        <w:numPr>
          <w:ilvl w:val="0"/>
          <w:numId w:val="37"/>
        </w:numPr>
        <w:bidi/>
        <w:spacing w:after="0" w:line="480" w:lineRule="auto"/>
        <w:ind w:right="1136"/>
        <w:jc w:val="both"/>
        <w:textAlignment w:val="baseline"/>
        <w:rPr>
          <w:del w:id="4007" w:author="Nir Ostrovski [2]" w:date="2018-11-04T20:04:00Z"/>
          <w:rFonts w:ascii="David" w:eastAsia="Times New Roman" w:hAnsi="David" w:cs="David"/>
          <w:b/>
          <w:bCs/>
          <w:color w:val="000000"/>
          <w:sz w:val="24"/>
          <w:szCs w:val="24"/>
          <w:rtl/>
        </w:rPr>
      </w:pPr>
      <w:del w:id="4008" w:author="Nir Ostrovski [2]" w:date="2018-11-04T20:04:00Z">
        <w:r w:rsidRPr="00985365" w:rsidDel="00F178C2">
          <w:rPr>
            <w:rFonts w:ascii="David" w:eastAsia="Times New Roman" w:hAnsi="David" w:cs="David"/>
            <w:color w:val="000000"/>
            <w:sz w:val="24"/>
            <w:szCs w:val="24"/>
            <w:rtl/>
          </w:rPr>
          <w:delText>ממשק ניהול תהליך גיוס קל להבנה ומהיר לתפעול</w:delText>
        </w:r>
        <w:r w:rsidR="00D122FC" w:rsidRPr="00985365" w:rsidDel="00F178C2">
          <w:rPr>
            <w:rFonts w:ascii="David" w:eastAsia="Times New Roman" w:hAnsi="David" w:cs="David"/>
            <w:color w:val="000000"/>
            <w:sz w:val="24"/>
            <w:szCs w:val="24"/>
            <w:rtl/>
          </w:rPr>
          <w:delText>.</w:delText>
        </w:r>
        <w:bookmarkStart w:id="4009" w:name="_Toc523846519"/>
        <w:bookmarkStart w:id="4010" w:name="_Toc523856496"/>
        <w:bookmarkStart w:id="4011" w:name="_Toc523917258"/>
        <w:bookmarkStart w:id="4012" w:name="_Toc523917377"/>
        <w:bookmarkStart w:id="4013" w:name="_Toc523917446"/>
        <w:bookmarkEnd w:id="4009"/>
        <w:bookmarkEnd w:id="4010"/>
        <w:bookmarkEnd w:id="4011"/>
        <w:bookmarkEnd w:id="4012"/>
        <w:bookmarkEnd w:id="4013"/>
      </w:del>
    </w:p>
    <w:p w14:paraId="3DF4A07A" w14:textId="004E5D2F" w:rsidR="00A8094B" w:rsidRPr="00985365" w:rsidDel="00F178C2" w:rsidRDefault="00A8094B" w:rsidP="00170E79">
      <w:pPr>
        <w:numPr>
          <w:ilvl w:val="0"/>
          <w:numId w:val="37"/>
        </w:numPr>
        <w:bidi/>
        <w:spacing w:after="0" w:line="480" w:lineRule="auto"/>
        <w:ind w:right="1136"/>
        <w:jc w:val="both"/>
        <w:textAlignment w:val="baseline"/>
        <w:rPr>
          <w:del w:id="4014" w:author="Nir Ostrovski [2]" w:date="2018-11-04T20:04:00Z"/>
          <w:rFonts w:ascii="David" w:eastAsia="Times New Roman" w:hAnsi="David" w:cs="David"/>
          <w:color w:val="000000"/>
          <w:sz w:val="24"/>
          <w:szCs w:val="24"/>
          <w:rtl/>
        </w:rPr>
      </w:pPr>
      <w:del w:id="4015" w:author="Nir Ostrovski [2]" w:date="2018-11-04T20:04:00Z">
        <w:r w:rsidRPr="00985365" w:rsidDel="00F178C2">
          <w:rPr>
            <w:rFonts w:ascii="David" w:eastAsia="Times New Roman" w:hAnsi="David" w:cs="David"/>
            <w:color w:val="000000"/>
            <w:sz w:val="24"/>
            <w:szCs w:val="24"/>
            <w:rtl/>
          </w:rPr>
          <w:delText>המערכת תבצע התאמות בין מועמדים לבין המשרות אותם יפרסם המעסיק</w:delText>
        </w:r>
        <w:bookmarkStart w:id="4016" w:name="_Toc523846520"/>
        <w:bookmarkStart w:id="4017" w:name="_Toc523856497"/>
        <w:bookmarkStart w:id="4018" w:name="_Toc523917259"/>
        <w:bookmarkStart w:id="4019" w:name="_Toc523917378"/>
        <w:bookmarkStart w:id="4020" w:name="_Toc523917447"/>
        <w:bookmarkEnd w:id="4016"/>
        <w:bookmarkEnd w:id="4017"/>
        <w:bookmarkEnd w:id="4018"/>
        <w:bookmarkEnd w:id="4019"/>
        <w:bookmarkEnd w:id="4020"/>
      </w:del>
    </w:p>
    <w:p w14:paraId="6CBD3220" w14:textId="5CFC6383" w:rsidR="00A8094B" w:rsidRPr="00985365" w:rsidDel="00F178C2" w:rsidRDefault="00A8094B" w:rsidP="00F01E68">
      <w:pPr>
        <w:pStyle w:val="Heading4"/>
        <w:bidi/>
        <w:rPr>
          <w:del w:id="4021" w:author="Nir Ostrovski [2]" w:date="2018-11-04T20:04:00Z"/>
          <w:rFonts w:ascii="David" w:eastAsia="Times New Roman" w:hAnsi="David" w:cs="David"/>
          <w:rtl/>
        </w:rPr>
      </w:pPr>
      <w:del w:id="4022" w:author="Nir Ostrovski [2]" w:date="2018-11-04T20:04:00Z">
        <w:r w:rsidRPr="00985365" w:rsidDel="00F178C2">
          <w:rPr>
            <w:rFonts w:ascii="David" w:eastAsia="Times New Roman" w:hAnsi="David" w:cs="David"/>
            <w:i w:val="0"/>
            <w:iCs w:val="0"/>
            <w:rtl/>
          </w:rPr>
          <w:delText>צד שרת</w:delText>
        </w:r>
        <w:bookmarkStart w:id="4023" w:name="_Toc523846521"/>
        <w:bookmarkStart w:id="4024" w:name="_Toc523856498"/>
        <w:bookmarkStart w:id="4025" w:name="_Toc523917260"/>
        <w:bookmarkStart w:id="4026" w:name="_Toc523917379"/>
        <w:bookmarkStart w:id="4027" w:name="_Toc523917448"/>
        <w:bookmarkEnd w:id="4023"/>
        <w:bookmarkEnd w:id="4024"/>
        <w:bookmarkEnd w:id="4025"/>
        <w:bookmarkEnd w:id="4026"/>
        <w:bookmarkEnd w:id="4027"/>
      </w:del>
    </w:p>
    <w:p w14:paraId="3138DAA1" w14:textId="6E597675" w:rsidR="00A8094B" w:rsidRPr="00985365" w:rsidDel="00F178C2" w:rsidRDefault="00A8094B" w:rsidP="00170E79">
      <w:pPr>
        <w:numPr>
          <w:ilvl w:val="0"/>
          <w:numId w:val="38"/>
        </w:numPr>
        <w:bidi/>
        <w:spacing w:after="0" w:line="480" w:lineRule="auto"/>
        <w:ind w:right="1136"/>
        <w:jc w:val="both"/>
        <w:textAlignment w:val="baseline"/>
        <w:rPr>
          <w:del w:id="4028" w:author="Nir Ostrovski [2]" w:date="2018-11-04T20:04:00Z"/>
          <w:rFonts w:ascii="David" w:eastAsia="Times New Roman" w:hAnsi="David" w:cs="David"/>
          <w:b/>
          <w:bCs/>
          <w:color w:val="000000"/>
          <w:sz w:val="24"/>
          <w:szCs w:val="24"/>
          <w:rtl/>
        </w:rPr>
      </w:pPr>
      <w:del w:id="4029" w:author="Nir Ostrovski [2]" w:date="2018-11-04T20:04:00Z">
        <w:r w:rsidRPr="00985365" w:rsidDel="00F178C2">
          <w:rPr>
            <w:rFonts w:ascii="David" w:eastAsia="Times New Roman" w:hAnsi="David" w:cs="David"/>
            <w:color w:val="000000"/>
            <w:sz w:val="24"/>
            <w:szCs w:val="24"/>
            <w:rtl/>
          </w:rPr>
          <w:delText>במודל ה</w:delText>
        </w:r>
        <w:r w:rsidRPr="00985365" w:rsidDel="00F178C2">
          <w:rPr>
            <w:rFonts w:ascii="David" w:eastAsia="Times New Roman" w:hAnsi="David" w:cs="David"/>
            <w:color w:val="000000"/>
            <w:sz w:val="24"/>
            <w:szCs w:val="24"/>
          </w:rPr>
          <w:delText>MVC</w:delText>
        </w:r>
        <w:r w:rsidRPr="00985365" w:rsidDel="00F178C2">
          <w:rPr>
            <w:rFonts w:ascii="David" w:eastAsia="Times New Roman" w:hAnsi="David" w:cs="David"/>
            <w:color w:val="000000"/>
            <w:sz w:val="24"/>
            <w:szCs w:val="24"/>
            <w:rtl/>
          </w:rPr>
          <w:delText xml:space="preserve">  האפליקציה בצד שרת תטפל בכל הלוגיקה העסקית ובשמירת נתונים.</w:delText>
        </w:r>
        <w:bookmarkStart w:id="4030" w:name="_Toc523846522"/>
        <w:bookmarkStart w:id="4031" w:name="_Toc523856499"/>
        <w:bookmarkStart w:id="4032" w:name="_Toc523917261"/>
        <w:bookmarkStart w:id="4033" w:name="_Toc523917380"/>
        <w:bookmarkStart w:id="4034" w:name="_Toc523917449"/>
        <w:bookmarkEnd w:id="4030"/>
        <w:bookmarkEnd w:id="4031"/>
        <w:bookmarkEnd w:id="4032"/>
        <w:bookmarkEnd w:id="4033"/>
        <w:bookmarkEnd w:id="4034"/>
      </w:del>
    </w:p>
    <w:p w14:paraId="6D2826A1" w14:textId="3613335D" w:rsidR="00A8094B" w:rsidRPr="00985365" w:rsidDel="00F178C2" w:rsidRDefault="00A8094B" w:rsidP="00AB14A1">
      <w:pPr>
        <w:bidi/>
        <w:spacing w:after="0" w:line="480" w:lineRule="auto"/>
        <w:jc w:val="both"/>
        <w:rPr>
          <w:del w:id="4035" w:author="Nir Ostrovski [2]" w:date="2018-11-04T20:04:00Z"/>
          <w:rFonts w:ascii="David" w:eastAsia="Times New Roman" w:hAnsi="David" w:cs="David"/>
          <w:sz w:val="24"/>
          <w:szCs w:val="24"/>
          <w:rtl/>
        </w:rPr>
      </w:pPr>
      <w:del w:id="4036" w:author="Nir Ostrovski [2]" w:date="2018-11-04T20:04:00Z">
        <w:r w:rsidRPr="00985365" w:rsidDel="00F178C2">
          <w:rPr>
            <w:rFonts w:ascii="David" w:eastAsia="Times New Roman" w:hAnsi="David" w:cs="David"/>
            <w:color w:val="000000"/>
            <w:sz w:val="24"/>
            <w:szCs w:val="24"/>
            <w:rtl/>
          </w:rPr>
          <w:delText>אפליקציית צד שרת במטרה לפתור את הדרישות:</w:delText>
        </w:r>
        <w:bookmarkStart w:id="4037" w:name="_Toc523846523"/>
        <w:bookmarkStart w:id="4038" w:name="_Toc523856500"/>
        <w:bookmarkStart w:id="4039" w:name="_Toc523917262"/>
        <w:bookmarkStart w:id="4040" w:name="_Toc523917381"/>
        <w:bookmarkStart w:id="4041" w:name="_Toc523917450"/>
        <w:bookmarkEnd w:id="4037"/>
        <w:bookmarkEnd w:id="4038"/>
        <w:bookmarkEnd w:id="4039"/>
        <w:bookmarkEnd w:id="4040"/>
        <w:bookmarkEnd w:id="4041"/>
      </w:del>
    </w:p>
    <w:p w14:paraId="385EEE04" w14:textId="049B4E50" w:rsidR="00A8094B" w:rsidRPr="00985365" w:rsidDel="00F178C2" w:rsidRDefault="00A8094B" w:rsidP="00170E79">
      <w:pPr>
        <w:numPr>
          <w:ilvl w:val="0"/>
          <w:numId w:val="39"/>
        </w:numPr>
        <w:bidi/>
        <w:spacing w:after="0" w:line="480" w:lineRule="auto"/>
        <w:ind w:right="1136"/>
        <w:jc w:val="both"/>
        <w:textAlignment w:val="baseline"/>
        <w:rPr>
          <w:del w:id="4042" w:author="Nir Ostrovski [2]" w:date="2018-11-04T20:04:00Z"/>
          <w:rFonts w:ascii="David" w:eastAsia="Times New Roman" w:hAnsi="David" w:cs="David"/>
          <w:color w:val="000000"/>
          <w:sz w:val="24"/>
          <w:szCs w:val="24"/>
          <w:rtl/>
        </w:rPr>
      </w:pPr>
      <w:del w:id="4043" w:author="Nir Ostrovski [2]" w:date="2018-11-04T20:04:00Z">
        <w:r w:rsidRPr="00985365" w:rsidDel="00F178C2">
          <w:rPr>
            <w:rFonts w:ascii="David" w:eastAsia="Times New Roman" w:hAnsi="David" w:cs="David"/>
            <w:color w:val="000000"/>
            <w:sz w:val="24"/>
            <w:szCs w:val="24"/>
            <w:rtl/>
          </w:rPr>
          <w:delText>ביצוע חישובים עבור מנועה ההתאמות</w:delText>
        </w:r>
        <w:r w:rsidR="00AB14A1" w:rsidRPr="00985365" w:rsidDel="00F178C2">
          <w:rPr>
            <w:rFonts w:ascii="David" w:eastAsia="Times New Roman" w:hAnsi="David" w:cs="David"/>
            <w:color w:val="000000"/>
            <w:sz w:val="24"/>
            <w:szCs w:val="24"/>
            <w:rtl/>
          </w:rPr>
          <w:delText>.</w:delText>
        </w:r>
        <w:bookmarkStart w:id="4044" w:name="_Toc523846524"/>
        <w:bookmarkStart w:id="4045" w:name="_Toc523856501"/>
        <w:bookmarkStart w:id="4046" w:name="_Toc523917263"/>
        <w:bookmarkStart w:id="4047" w:name="_Toc523917382"/>
        <w:bookmarkStart w:id="4048" w:name="_Toc523917451"/>
        <w:bookmarkEnd w:id="4044"/>
        <w:bookmarkEnd w:id="4045"/>
        <w:bookmarkEnd w:id="4046"/>
        <w:bookmarkEnd w:id="4047"/>
        <w:bookmarkEnd w:id="4048"/>
      </w:del>
    </w:p>
    <w:p w14:paraId="2CDDEF4A" w14:textId="44F1D730" w:rsidR="00A8094B" w:rsidRPr="00985365" w:rsidDel="00F178C2" w:rsidRDefault="00A8094B" w:rsidP="00170E79">
      <w:pPr>
        <w:numPr>
          <w:ilvl w:val="0"/>
          <w:numId w:val="39"/>
        </w:numPr>
        <w:bidi/>
        <w:spacing w:after="0" w:line="480" w:lineRule="auto"/>
        <w:ind w:right="1136"/>
        <w:jc w:val="both"/>
        <w:textAlignment w:val="baseline"/>
        <w:rPr>
          <w:del w:id="4049" w:author="Nir Ostrovski [2]" w:date="2018-11-04T20:04:00Z"/>
          <w:rFonts w:ascii="David" w:eastAsia="Times New Roman" w:hAnsi="David" w:cs="David"/>
          <w:color w:val="000000"/>
          <w:sz w:val="24"/>
          <w:szCs w:val="24"/>
          <w:rtl/>
        </w:rPr>
      </w:pPr>
      <w:del w:id="4050" w:author="Nir Ostrovski [2]" w:date="2018-11-04T20:04:00Z">
        <w:r w:rsidRPr="00985365" w:rsidDel="00F178C2">
          <w:rPr>
            <w:rFonts w:ascii="David" w:eastAsia="Times New Roman" w:hAnsi="David" w:cs="David"/>
            <w:color w:val="000000"/>
            <w:sz w:val="24"/>
            <w:szCs w:val="24"/>
            <w:rtl/>
          </w:rPr>
          <w:delText>ניתוח משובים המתקבלים במערכת</w:delText>
        </w:r>
        <w:r w:rsidR="00AB14A1" w:rsidRPr="00985365" w:rsidDel="00F178C2">
          <w:rPr>
            <w:rFonts w:ascii="David" w:eastAsia="Times New Roman" w:hAnsi="David" w:cs="David"/>
            <w:color w:val="000000"/>
            <w:sz w:val="24"/>
            <w:szCs w:val="24"/>
            <w:rtl/>
          </w:rPr>
          <w:delText>.</w:delText>
        </w:r>
        <w:bookmarkStart w:id="4051" w:name="_Toc523846525"/>
        <w:bookmarkStart w:id="4052" w:name="_Toc523856502"/>
        <w:bookmarkStart w:id="4053" w:name="_Toc523917264"/>
        <w:bookmarkStart w:id="4054" w:name="_Toc523917383"/>
        <w:bookmarkStart w:id="4055" w:name="_Toc523917452"/>
        <w:bookmarkEnd w:id="4051"/>
        <w:bookmarkEnd w:id="4052"/>
        <w:bookmarkEnd w:id="4053"/>
        <w:bookmarkEnd w:id="4054"/>
        <w:bookmarkEnd w:id="4055"/>
      </w:del>
    </w:p>
    <w:p w14:paraId="5931A992" w14:textId="62586F74" w:rsidR="00A8094B" w:rsidRPr="00985365" w:rsidDel="00F178C2" w:rsidRDefault="00A8094B" w:rsidP="00170E79">
      <w:pPr>
        <w:numPr>
          <w:ilvl w:val="0"/>
          <w:numId w:val="39"/>
        </w:numPr>
        <w:bidi/>
        <w:spacing w:after="0" w:line="480" w:lineRule="auto"/>
        <w:ind w:right="1136"/>
        <w:jc w:val="both"/>
        <w:textAlignment w:val="baseline"/>
        <w:rPr>
          <w:del w:id="4056" w:author="Nir Ostrovski [2]" w:date="2018-11-04T20:04:00Z"/>
          <w:rFonts w:ascii="David" w:eastAsia="Times New Roman" w:hAnsi="David" w:cs="David"/>
          <w:color w:val="000000"/>
          <w:sz w:val="24"/>
          <w:szCs w:val="24"/>
          <w:rtl/>
        </w:rPr>
      </w:pPr>
      <w:del w:id="4057" w:author="Nir Ostrovski [2]" w:date="2018-11-04T20:04:00Z">
        <w:r w:rsidRPr="00985365" w:rsidDel="00F178C2">
          <w:rPr>
            <w:rFonts w:ascii="David" w:eastAsia="Times New Roman" w:hAnsi="David" w:cs="David"/>
            <w:color w:val="000000"/>
            <w:sz w:val="24"/>
            <w:szCs w:val="24"/>
            <w:rtl/>
          </w:rPr>
          <w:delText>המערכת תספק ערוץ תקשורת</w:delText>
        </w:r>
        <w:r w:rsidR="00AB14A1" w:rsidRPr="00985365" w:rsidDel="00F178C2">
          <w:rPr>
            <w:rFonts w:ascii="David" w:eastAsia="Times New Roman" w:hAnsi="David" w:cs="David"/>
            <w:color w:val="000000"/>
            <w:sz w:val="24"/>
            <w:szCs w:val="24"/>
            <w:rtl/>
          </w:rPr>
          <w:delText>.</w:delText>
        </w:r>
        <w:bookmarkStart w:id="4058" w:name="_Toc523846526"/>
        <w:bookmarkStart w:id="4059" w:name="_Toc523856503"/>
        <w:bookmarkStart w:id="4060" w:name="_Toc523917265"/>
        <w:bookmarkStart w:id="4061" w:name="_Toc523917384"/>
        <w:bookmarkStart w:id="4062" w:name="_Toc523917453"/>
        <w:bookmarkEnd w:id="4058"/>
        <w:bookmarkEnd w:id="4059"/>
        <w:bookmarkEnd w:id="4060"/>
        <w:bookmarkEnd w:id="4061"/>
        <w:bookmarkEnd w:id="4062"/>
      </w:del>
    </w:p>
    <w:p w14:paraId="61432F03" w14:textId="493D0C36" w:rsidR="00A8094B" w:rsidRPr="00985365" w:rsidDel="00F178C2" w:rsidRDefault="00A8094B" w:rsidP="00F01E68">
      <w:pPr>
        <w:pStyle w:val="Heading4"/>
        <w:bidi/>
        <w:rPr>
          <w:del w:id="4063" w:author="Nir Ostrovski [2]" w:date="2018-11-04T20:04:00Z"/>
          <w:rFonts w:ascii="David" w:eastAsia="Times New Roman" w:hAnsi="David" w:cs="David"/>
          <w:rtl/>
        </w:rPr>
      </w:pPr>
      <w:del w:id="4064" w:author="Nir Ostrovski [2]" w:date="2018-11-04T20:04:00Z">
        <w:r w:rsidRPr="00985365" w:rsidDel="00F178C2">
          <w:rPr>
            <w:rFonts w:ascii="David" w:eastAsia="Times New Roman" w:hAnsi="David" w:cs="David"/>
            <w:i w:val="0"/>
            <w:iCs w:val="0"/>
            <w:rtl/>
          </w:rPr>
          <w:delText>שילוב רכיב חכם</w:delText>
        </w:r>
        <w:bookmarkStart w:id="4065" w:name="_Toc523846527"/>
        <w:bookmarkStart w:id="4066" w:name="_Toc523856504"/>
        <w:bookmarkStart w:id="4067" w:name="_Toc523917266"/>
        <w:bookmarkStart w:id="4068" w:name="_Toc523917385"/>
        <w:bookmarkStart w:id="4069" w:name="_Toc523917454"/>
        <w:bookmarkEnd w:id="4065"/>
        <w:bookmarkEnd w:id="4066"/>
        <w:bookmarkEnd w:id="4067"/>
        <w:bookmarkEnd w:id="4068"/>
        <w:bookmarkEnd w:id="4069"/>
      </w:del>
    </w:p>
    <w:p w14:paraId="696F7249" w14:textId="460A4B0F" w:rsidR="00A8094B" w:rsidRPr="00985365" w:rsidDel="00F178C2" w:rsidRDefault="00A8094B" w:rsidP="00170E79">
      <w:pPr>
        <w:numPr>
          <w:ilvl w:val="0"/>
          <w:numId w:val="40"/>
        </w:numPr>
        <w:bidi/>
        <w:spacing w:after="0" w:line="480" w:lineRule="auto"/>
        <w:ind w:right="1136"/>
        <w:jc w:val="both"/>
        <w:textAlignment w:val="baseline"/>
        <w:rPr>
          <w:del w:id="4070" w:author="Nir Ostrovski [2]" w:date="2018-11-04T20:04:00Z"/>
          <w:rFonts w:ascii="David" w:eastAsia="Times New Roman" w:hAnsi="David" w:cs="David"/>
          <w:color w:val="000000"/>
          <w:sz w:val="24"/>
          <w:szCs w:val="24"/>
          <w:rtl/>
        </w:rPr>
      </w:pPr>
      <w:del w:id="4071" w:author="Nir Ostrovski [2]" w:date="2018-11-04T20:04:00Z">
        <w:r w:rsidRPr="00985365" w:rsidDel="00F178C2">
          <w:rPr>
            <w:rFonts w:ascii="David" w:eastAsia="Times New Roman" w:hAnsi="David" w:cs="David"/>
            <w:color w:val="000000"/>
            <w:sz w:val="24"/>
            <w:szCs w:val="24"/>
            <w:rtl/>
          </w:rPr>
          <w:delText>רכיב חכם לניתוח משוב דו צדדי המתקבל מהסטודנט על החברה בה הוא עבר תהליך מצד אחד ומהמעסיק על הסטודנט על התהליך שהסטודנט לקח חלק בו מהצד השני.</w:delText>
        </w:r>
        <w:bookmarkStart w:id="4072" w:name="_Toc523846528"/>
        <w:bookmarkStart w:id="4073" w:name="_Toc523856505"/>
        <w:bookmarkStart w:id="4074" w:name="_Toc523917267"/>
        <w:bookmarkStart w:id="4075" w:name="_Toc523917386"/>
        <w:bookmarkStart w:id="4076" w:name="_Toc523917455"/>
        <w:bookmarkEnd w:id="4072"/>
        <w:bookmarkEnd w:id="4073"/>
        <w:bookmarkEnd w:id="4074"/>
        <w:bookmarkEnd w:id="4075"/>
        <w:bookmarkEnd w:id="4076"/>
      </w:del>
    </w:p>
    <w:p w14:paraId="73803F72" w14:textId="3998823D" w:rsidR="00A8094B" w:rsidRPr="00985365" w:rsidDel="00F178C2" w:rsidRDefault="00A8094B" w:rsidP="00170E79">
      <w:pPr>
        <w:numPr>
          <w:ilvl w:val="0"/>
          <w:numId w:val="40"/>
        </w:numPr>
        <w:bidi/>
        <w:spacing w:after="0" w:line="480" w:lineRule="auto"/>
        <w:ind w:right="1136"/>
        <w:jc w:val="both"/>
        <w:textAlignment w:val="baseline"/>
        <w:rPr>
          <w:del w:id="4077" w:author="Nir Ostrovski [2]" w:date="2018-11-04T20:04:00Z"/>
          <w:rFonts w:ascii="David" w:eastAsia="Times New Roman" w:hAnsi="David" w:cs="David"/>
          <w:color w:val="000000"/>
          <w:sz w:val="24"/>
          <w:szCs w:val="24"/>
          <w:rtl/>
        </w:rPr>
      </w:pPr>
      <w:del w:id="4078" w:author="Nir Ostrovski [2]" w:date="2018-11-04T20:04:00Z">
        <w:r w:rsidRPr="00985365" w:rsidDel="00F178C2">
          <w:rPr>
            <w:rFonts w:ascii="David" w:eastAsia="Times New Roman" w:hAnsi="David" w:cs="David"/>
            <w:color w:val="000000"/>
            <w:sz w:val="24"/>
            <w:szCs w:val="24"/>
            <w:rtl/>
          </w:rPr>
          <w:delText>הרכיב החכם לניתוח המשוב ישפיע על הדירוגים של הסטודנטים והמעסיקים על סמך המשובים שלהם ובכך מידת התאמתם בהתאמה תושפע מהמדד המחושב.</w:delText>
        </w:r>
        <w:bookmarkStart w:id="4079" w:name="_Toc523846529"/>
        <w:bookmarkStart w:id="4080" w:name="_Toc523856506"/>
        <w:bookmarkStart w:id="4081" w:name="_Toc523917268"/>
        <w:bookmarkStart w:id="4082" w:name="_Toc523917387"/>
        <w:bookmarkStart w:id="4083" w:name="_Toc523917456"/>
        <w:bookmarkEnd w:id="4079"/>
        <w:bookmarkEnd w:id="4080"/>
        <w:bookmarkEnd w:id="4081"/>
        <w:bookmarkEnd w:id="4082"/>
        <w:bookmarkEnd w:id="4083"/>
      </w:del>
    </w:p>
    <w:p w14:paraId="67F47B43" w14:textId="00ECB26A" w:rsidR="00AF20D0" w:rsidRPr="00985365" w:rsidDel="00F178C2" w:rsidRDefault="00AF20D0">
      <w:pPr>
        <w:rPr>
          <w:del w:id="4084" w:author="Nir Ostrovski [2]" w:date="2018-11-04T20:04:00Z"/>
          <w:rFonts w:ascii="David" w:eastAsiaTheme="majorEastAsia" w:hAnsi="David" w:cs="David"/>
          <w:b/>
          <w:bCs/>
          <w:color w:val="2F5496" w:themeColor="accent1" w:themeShade="BF"/>
          <w:sz w:val="28"/>
          <w:szCs w:val="28"/>
          <w:rtl/>
        </w:rPr>
      </w:pPr>
      <w:del w:id="4085" w:author="Nir Ostrovski [2]" w:date="2018-11-04T20:04:00Z">
        <w:r w:rsidRPr="00985365" w:rsidDel="00F178C2">
          <w:rPr>
            <w:rFonts w:ascii="David" w:hAnsi="David" w:cs="David"/>
            <w:b/>
            <w:bCs/>
            <w:sz w:val="28"/>
            <w:szCs w:val="28"/>
            <w:rtl/>
          </w:rPr>
          <w:br w:type="page"/>
        </w:r>
      </w:del>
    </w:p>
    <w:p w14:paraId="7AE36F0D" w14:textId="40CB9CBF" w:rsidR="007F4495" w:rsidRPr="00985365" w:rsidDel="00F178C2" w:rsidRDefault="007F4495" w:rsidP="00F01E68">
      <w:pPr>
        <w:pStyle w:val="Heading2"/>
        <w:bidi/>
        <w:rPr>
          <w:del w:id="4086" w:author="Nir Ostrovski [2]" w:date="2018-11-04T20:04:00Z"/>
          <w:rFonts w:ascii="David" w:hAnsi="David" w:cs="David"/>
          <w:sz w:val="24"/>
          <w:szCs w:val="24"/>
          <w:rtl/>
        </w:rPr>
      </w:pPr>
      <w:bookmarkStart w:id="4087" w:name="_Toc523917457"/>
      <w:del w:id="4088" w:author="Nir Ostrovski [2]" w:date="2018-11-04T20:04:00Z">
        <w:r w:rsidRPr="00985365" w:rsidDel="00F178C2">
          <w:rPr>
            <w:rFonts w:ascii="David" w:hAnsi="David" w:cs="David" w:hint="eastAsia"/>
            <w:sz w:val="24"/>
            <w:szCs w:val="24"/>
            <w:rtl/>
          </w:rPr>
          <w:delText>חלופות</w:delText>
        </w:r>
        <w:r w:rsidRPr="00985365" w:rsidDel="00F178C2">
          <w:rPr>
            <w:rFonts w:ascii="David" w:hAnsi="David" w:cs="David"/>
            <w:sz w:val="24"/>
            <w:szCs w:val="24"/>
            <w:rtl/>
          </w:rPr>
          <w:delText xml:space="preserve"> </w:delText>
        </w:r>
        <w:r w:rsidRPr="00985365" w:rsidDel="00F178C2">
          <w:rPr>
            <w:rFonts w:ascii="David" w:hAnsi="David" w:cs="David" w:hint="eastAsia"/>
            <w:sz w:val="24"/>
            <w:szCs w:val="24"/>
            <w:rtl/>
          </w:rPr>
          <w:delText>טכנולוגיות</w:delText>
        </w:r>
        <w:bookmarkEnd w:id="4087"/>
      </w:del>
    </w:p>
    <w:p w14:paraId="5CB3F050" w14:textId="39787434" w:rsidR="008C7185" w:rsidRPr="00985365" w:rsidDel="00F178C2" w:rsidRDefault="001C6D93" w:rsidP="00F01E68">
      <w:pPr>
        <w:pStyle w:val="Heading3"/>
        <w:bidi/>
        <w:rPr>
          <w:ins w:id="4089" w:author="michael lazar" w:date="2018-09-03T20:10:00Z"/>
          <w:del w:id="4090" w:author="Nir Ostrovski [2]" w:date="2018-11-04T20:04:00Z"/>
          <w:rFonts w:ascii="David" w:hAnsi="David" w:cs="David"/>
          <w:rtl/>
        </w:rPr>
      </w:pPr>
      <w:del w:id="4091" w:author="Nir Ostrovski [2]" w:date="2018-11-04T20:04:00Z">
        <w:r w:rsidRPr="00985365" w:rsidDel="00F178C2">
          <w:rPr>
            <w:rFonts w:ascii="David" w:hAnsi="David" w:cs="David" w:hint="eastAsia"/>
            <w:rtl/>
          </w:rPr>
          <w:delText>חלופה</w:delText>
        </w:r>
        <w:r w:rsidRPr="00985365" w:rsidDel="00F178C2">
          <w:rPr>
            <w:rFonts w:ascii="David" w:hAnsi="David" w:cs="David"/>
            <w:rtl/>
          </w:rPr>
          <w:delText xml:space="preserve"> </w:delText>
        </w:r>
        <w:r w:rsidRPr="00985365" w:rsidDel="00F178C2">
          <w:rPr>
            <w:rFonts w:ascii="David" w:hAnsi="David" w:cs="David" w:hint="eastAsia"/>
            <w:rtl/>
          </w:rPr>
          <w:delText>טכנולוגית</w:delText>
        </w:r>
        <w:r w:rsidRPr="00985365" w:rsidDel="00F178C2">
          <w:rPr>
            <w:rFonts w:ascii="David" w:hAnsi="David" w:cs="David"/>
            <w:rtl/>
          </w:rPr>
          <w:delText xml:space="preserve"> </w:delText>
        </w:r>
        <w:r w:rsidR="008C7185"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אלגוריתמי</w:delText>
        </w:r>
        <w:r w:rsidR="008C7185" w:rsidRPr="00985365" w:rsidDel="00F178C2">
          <w:rPr>
            <w:rFonts w:ascii="David" w:hAnsi="David" w:cs="David" w:hint="eastAsia"/>
            <w:rtl/>
          </w:rPr>
          <w:delText>ם</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לקטלוג</w:delText>
        </w:r>
        <w:r w:rsidR="008C7185" w:rsidRPr="00985365" w:rsidDel="00F178C2">
          <w:rPr>
            <w:rFonts w:ascii="David" w:hAnsi="David" w:cs="David"/>
            <w:rtl/>
          </w:rPr>
          <w:delText xml:space="preserve"> </w:delText>
        </w:r>
        <w:r w:rsidR="008C7185" w:rsidRPr="00985365" w:rsidDel="00F178C2">
          <w:rPr>
            <w:rFonts w:ascii="David" w:hAnsi="David" w:cs="David" w:hint="eastAsia"/>
            <w:rtl/>
          </w:rPr>
          <w:delText>טקסט</w:delText>
        </w:r>
      </w:del>
      <w:ins w:id="4092" w:author="michael lazar" w:date="2018-09-03T20:10:00Z">
        <w:del w:id="4093" w:author="Nir Ostrovski [2]" w:date="2018-11-04T20:04:00Z">
          <w:r w:rsidR="00D645D3" w:rsidRPr="00985365" w:rsidDel="00F178C2">
            <w:rPr>
              <w:rFonts w:ascii="David" w:hAnsi="David" w:cs="David" w:hint="eastAsia"/>
              <w:rtl/>
            </w:rPr>
            <w:delText>שרת</w:delText>
          </w:r>
          <w:r w:rsidR="00D645D3" w:rsidRPr="00985365" w:rsidDel="00F178C2">
            <w:rPr>
              <w:rFonts w:ascii="David" w:hAnsi="David" w:cs="David"/>
              <w:rtl/>
            </w:rPr>
            <w:delText xml:space="preserve"> </w:delText>
          </w:r>
          <w:r w:rsidR="00D645D3" w:rsidRPr="00985365" w:rsidDel="00F178C2">
            <w:rPr>
              <w:rFonts w:ascii="David" w:hAnsi="David" w:cs="David" w:hint="eastAsia"/>
              <w:rtl/>
            </w:rPr>
            <w:delText>אפליקציה</w:delText>
          </w:r>
        </w:del>
      </w:ins>
      <w:del w:id="4094" w:author="Nir Ostrovski [2]" w:date="2018-11-04T20:04:00Z">
        <w:r w:rsidRPr="00985365" w:rsidDel="00F178C2">
          <w:rPr>
            <w:rFonts w:ascii="David" w:hAnsi="David" w:cs="David"/>
          </w:rPr>
          <w:delText>:</w:delText>
        </w:r>
      </w:del>
    </w:p>
    <w:p w14:paraId="308C3197" w14:textId="59C1F1FA" w:rsidR="0054782C" w:rsidRPr="00985365" w:rsidDel="00F178C2" w:rsidRDefault="0054782C" w:rsidP="0054782C">
      <w:pPr>
        <w:bidi/>
        <w:spacing w:after="0"/>
        <w:rPr>
          <w:ins w:id="4095" w:author="michael lazar" w:date="2018-09-03T20:12:00Z"/>
          <w:del w:id="4096" w:author="Nir Ostrovski [2]" w:date="2018-11-04T20:04:00Z"/>
          <w:rFonts w:ascii="David" w:eastAsia="Calibri" w:hAnsi="David" w:cs="David"/>
          <w:color w:val="000000"/>
          <w:rtl/>
        </w:rPr>
      </w:pPr>
      <w:ins w:id="4097" w:author="michael lazar" w:date="2018-09-03T20:11:00Z">
        <w:del w:id="4098" w:author="Nir Ostrovski [2]" w:date="2018-11-04T20:04:00Z">
          <w:r w:rsidRPr="00985365" w:rsidDel="00F178C2">
            <w:rPr>
              <w:rFonts w:ascii="David" w:eastAsia="Calibri" w:hAnsi="David" w:cs="David"/>
              <w:color w:val="000000"/>
              <w:rPrChange w:id="4099" w:author="Nir Ostrovski" w:date="2018-09-05T13:30:00Z">
                <w:rPr/>
              </w:rPrChange>
            </w:rPr>
            <w:delText>Apache</w:delText>
          </w:r>
        </w:del>
      </w:ins>
      <w:ins w:id="4100" w:author="michael lazar" w:date="2018-09-03T20:10:00Z">
        <w:del w:id="4101" w:author="Nir Ostrovski [2]" w:date="2018-11-04T20:04:00Z">
          <w:r w:rsidRPr="00985365" w:rsidDel="00F178C2">
            <w:rPr>
              <w:rFonts w:ascii="David" w:eastAsia="Calibri" w:hAnsi="David" w:cs="David"/>
              <w:color w:val="000000"/>
              <w:rtl/>
              <w:rPrChange w:id="4102" w:author="Nir Ostrovski" w:date="2018-09-05T13:30:00Z">
                <w:rPr>
                  <w:rtl/>
                </w:rPr>
              </w:rPrChange>
            </w:rPr>
            <w:delText xml:space="preserve"> של </w:delText>
          </w:r>
        </w:del>
      </w:ins>
      <w:ins w:id="4103" w:author="michael lazar" w:date="2018-09-03T20:11:00Z">
        <w:del w:id="4104" w:author="Nir Ostrovski [2]" w:date="2018-11-04T20:04:00Z">
          <w:r w:rsidRPr="00985365" w:rsidDel="00F178C2">
            <w:rPr>
              <w:rFonts w:ascii="David" w:eastAsia="Calibri" w:hAnsi="David" w:cs="David"/>
              <w:color w:val="000000"/>
              <w:rPrChange w:id="4105" w:author="Nir Ostrovski" w:date="2018-09-05T13:30:00Z">
                <w:rPr/>
              </w:rPrChange>
            </w:rPr>
            <w:delText>Apache Software Foundation</w:delText>
          </w:r>
        </w:del>
      </w:ins>
      <w:ins w:id="4106" w:author="michael lazar" w:date="2018-09-03T20:12:00Z">
        <w:del w:id="4107" w:author="Nir Ostrovski [2]" w:date="2018-11-04T20:04:00Z">
          <w:r w:rsidRPr="00985365" w:rsidDel="00F178C2">
            <w:rPr>
              <w:rFonts w:ascii="David" w:eastAsia="Calibri" w:hAnsi="David" w:cs="David"/>
              <w:color w:val="000000"/>
              <w:rtl/>
              <w:rPrChange w:id="4108" w:author="Nir Ostrovski" w:date="2018-09-05T13:30:00Z">
                <w:rPr>
                  <w:rtl/>
                </w:rPr>
              </w:rPrChange>
            </w:rPr>
            <w:delText>.</w:delText>
          </w:r>
        </w:del>
      </w:ins>
    </w:p>
    <w:p w14:paraId="1D7B4C2F" w14:textId="27156C83" w:rsidR="0054782C" w:rsidRPr="00985365" w:rsidDel="00F178C2" w:rsidRDefault="0054782C">
      <w:pPr>
        <w:bidi/>
        <w:spacing w:after="0"/>
        <w:rPr>
          <w:del w:id="4109" w:author="Nir Ostrovski [2]" w:date="2018-11-04T20:04:00Z"/>
          <w:rFonts w:ascii="David" w:eastAsia="Calibri" w:hAnsi="David" w:cs="David"/>
          <w:color w:val="000000"/>
          <w:rtl/>
          <w:rPrChange w:id="4110" w:author="Nir Ostrovski" w:date="2018-09-05T13:30:00Z">
            <w:rPr>
              <w:del w:id="4111" w:author="Nir Ostrovski [2]" w:date="2018-11-04T20:04:00Z"/>
              <w:rFonts w:ascii="David" w:hAnsi="David" w:cs="David"/>
              <w:rtl/>
            </w:rPr>
          </w:rPrChange>
        </w:rPr>
        <w:pPrChange w:id="4112" w:author="michael lazar" w:date="2018-09-03T20:12:00Z">
          <w:pPr>
            <w:pStyle w:val="Heading3"/>
            <w:bidi/>
          </w:pPr>
        </w:pPrChange>
      </w:pPr>
      <w:ins w:id="4113" w:author="michael lazar" w:date="2018-09-03T20:12:00Z">
        <w:del w:id="4114" w:author="Nir Ostrovski [2]" w:date="2018-11-04T20:04:00Z">
          <w:r w:rsidRPr="00985365" w:rsidDel="00F178C2">
            <w:rPr>
              <w:rFonts w:ascii="David" w:eastAsia="Calibri" w:hAnsi="David" w:cs="David"/>
              <w:color w:val="000000"/>
            </w:rPr>
            <w:delText>IIS</w:delText>
          </w:r>
          <w:r w:rsidRPr="00985365" w:rsidDel="00F178C2">
            <w:rPr>
              <w:rFonts w:ascii="David" w:eastAsia="Calibri" w:hAnsi="David" w:cs="David"/>
              <w:color w:val="000000"/>
              <w:rtl/>
            </w:rPr>
            <w:delText xml:space="preserve"> של מיקרוסופט</w:delText>
          </w:r>
        </w:del>
      </w:ins>
      <w:ins w:id="4115" w:author="michael lazar" w:date="2018-09-03T20:13:00Z">
        <w:del w:id="4116" w:author="Nir Ostrovski [2]" w:date="2018-11-04T20:04:00Z">
          <w:r w:rsidRPr="00985365" w:rsidDel="00F178C2">
            <w:rPr>
              <w:rFonts w:ascii="David" w:eastAsia="Calibri" w:hAnsi="David" w:cs="David"/>
              <w:color w:val="000000"/>
              <w:rtl/>
            </w:rPr>
            <w:delText>.</w:delText>
          </w:r>
        </w:del>
      </w:ins>
    </w:p>
    <w:p w14:paraId="2539F101" w14:textId="5B168669" w:rsidR="000602AC" w:rsidRPr="00985365" w:rsidDel="00F178C2" w:rsidRDefault="000602AC" w:rsidP="000602AC">
      <w:pPr>
        <w:bidi/>
        <w:rPr>
          <w:del w:id="4117" w:author="Nir Ostrovski [2]" w:date="2018-11-04T20:04:00Z"/>
          <w:rFonts w:ascii="David" w:hAnsi="David" w:cs="David"/>
          <w:rtl/>
        </w:rPr>
      </w:pPr>
      <w:del w:id="4118" w:author="Nir Ostrovski [2]" w:date="2018-11-04T20:04:00Z">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מנת</w:delText>
        </w:r>
        <w:r w:rsidRPr="00985365" w:rsidDel="00F178C2">
          <w:rPr>
            <w:rFonts w:ascii="David" w:hAnsi="David" w:cs="David"/>
            <w:rtl/>
          </w:rPr>
          <w:delText xml:space="preserve"> </w:delText>
        </w:r>
        <w:r w:rsidRPr="00985365" w:rsidDel="00F178C2">
          <w:rPr>
            <w:rFonts w:ascii="David" w:hAnsi="David" w:cs="David" w:hint="eastAsia"/>
            <w:rtl/>
          </w:rPr>
          <w:delText>לבנות</w:delText>
        </w:r>
        <w:r w:rsidRPr="00985365" w:rsidDel="00F178C2">
          <w:rPr>
            <w:rFonts w:ascii="David" w:hAnsi="David" w:cs="David"/>
            <w:rtl/>
          </w:rPr>
          <w:delText xml:space="preserve"> </w:delText>
        </w:r>
        <w:r w:rsidRPr="00985365" w:rsidDel="00F178C2">
          <w:rPr>
            <w:rFonts w:ascii="David" w:hAnsi="David" w:cs="David" w:hint="eastAsia"/>
            <w:rtl/>
          </w:rPr>
          <w:delText>פרופילים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מועמדים</w:delText>
        </w:r>
        <w:r w:rsidRPr="00985365" w:rsidDel="00F178C2">
          <w:rPr>
            <w:rFonts w:ascii="David" w:hAnsi="David" w:cs="David"/>
            <w:rtl/>
          </w:rPr>
          <w:delText xml:space="preserve"> </w:delText>
        </w:r>
        <w:r w:rsidRPr="00985365" w:rsidDel="00F178C2">
          <w:rPr>
            <w:rFonts w:ascii="David" w:hAnsi="David" w:cs="David" w:hint="eastAsia"/>
            <w:rtl/>
          </w:rPr>
          <w:delText>ומשרות</w:delText>
        </w:r>
        <w:r w:rsidRPr="00985365" w:rsidDel="00F178C2">
          <w:rPr>
            <w:rFonts w:ascii="David" w:hAnsi="David" w:cs="David"/>
            <w:rtl/>
          </w:rPr>
          <w:delText xml:space="preserve"> ולנתח משוב של משתמשים, נשתמש באלגוריתמים של קטלוג טקסט אשר מייצרים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הקלט</w:delText>
        </w:r>
        <w:r w:rsidRPr="00985365" w:rsidDel="00F178C2">
          <w:rPr>
            <w:rFonts w:ascii="David" w:hAnsi="David" w:cs="David"/>
            <w:rtl/>
          </w:rPr>
          <w:delText xml:space="preserve"> </w:delText>
        </w:r>
        <w:r w:rsidRPr="00985365" w:rsidDel="00F178C2">
          <w:rPr>
            <w:rFonts w:ascii="David" w:hAnsi="David" w:cs="David" w:hint="eastAsia"/>
            <w:rtl/>
          </w:rPr>
          <w:delText>למערכת</w:delText>
        </w:r>
        <w:r w:rsidRPr="00985365" w:rsidDel="00F178C2">
          <w:rPr>
            <w:rFonts w:ascii="David" w:hAnsi="David" w:cs="David"/>
            <w:rtl/>
          </w:rPr>
          <w:delText xml:space="preserve"> </w:delText>
        </w:r>
        <w:r w:rsidRPr="00985365" w:rsidDel="00F178C2">
          <w:rPr>
            <w:rFonts w:ascii="David" w:hAnsi="David" w:cs="David" w:hint="eastAsia"/>
            <w:rtl/>
          </w:rPr>
          <w:delText>הממליצה</w:delText>
        </w:r>
        <w:r w:rsidRPr="00985365" w:rsidDel="00F178C2">
          <w:rPr>
            <w:rFonts w:ascii="David" w:hAnsi="David" w:cs="David"/>
            <w:rtl/>
          </w:rPr>
          <w:delText>.</w:delText>
        </w:r>
      </w:del>
    </w:p>
    <w:p w14:paraId="6C04DA60" w14:textId="51A6131C" w:rsidR="001C6D93" w:rsidRPr="00985365" w:rsidDel="00F178C2" w:rsidRDefault="001C6D93" w:rsidP="00F01E68">
      <w:pPr>
        <w:bidi/>
        <w:rPr>
          <w:del w:id="4119" w:author="Nir Ostrovski [2]" w:date="2018-11-04T20:04:00Z"/>
          <w:rFonts w:ascii="David" w:hAnsi="David" w:cs="David"/>
        </w:rPr>
      </w:pPr>
      <w:del w:id="4120"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000602AC" w:rsidRPr="00985365" w:rsidDel="00F178C2">
          <w:rPr>
            <w:rFonts w:ascii="David" w:hAnsi="David" w:cs="David" w:hint="eastAsia"/>
            <w:rtl/>
          </w:rPr>
          <w:delText>באלגוריתם</w:delText>
        </w:r>
        <w:r w:rsidR="000602AC" w:rsidRPr="00985365" w:rsidDel="00F178C2">
          <w:rPr>
            <w:rFonts w:ascii="David" w:hAnsi="David" w:cs="David"/>
          </w:rPr>
          <w:delText xml:space="preserve">Automatic summarization </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אלגוריתם</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לתמצות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עד</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לקבלת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קצר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יותר</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המחזיק</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את</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האינפורמציה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המלאה</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של</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הטקסט</w:delText>
        </w:r>
        <w:r w:rsidR="000602AC" w:rsidRPr="00985365" w:rsidDel="00F178C2">
          <w:rPr>
            <w:rFonts w:ascii="David" w:hAnsi="David" w:cs="David"/>
            <w:rtl/>
          </w:rPr>
          <w:delText xml:space="preserve"> </w:delText>
        </w:r>
        <w:r w:rsidR="000602AC" w:rsidRPr="00985365" w:rsidDel="00F178C2">
          <w:rPr>
            <w:rFonts w:ascii="David" w:hAnsi="David" w:cs="David" w:hint="eastAsia"/>
            <w:rtl/>
          </w:rPr>
          <w:delText>המקורי</w:delText>
        </w:r>
        <w:r w:rsidR="0060424D" w:rsidRPr="00985365" w:rsidDel="00F178C2">
          <w:rPr>
            <w:rFonts w:ascii="David" w:hAnsi="David" w:cs="David"/>
            <w:rtl/>
          </w:rPr>
          <w:delText>.</w:delText>
        </w:r>
      </w:del>
    </w:p>
    <w:p w14:paraId="113A826C" w14:textId="6A3E1AB2" w:rsidR="001C6D93" w:rsidRPr="00985365" w:rsidDel="00F178C2" w:rsidRDefault="001C6D93" w:rsidP="00F01E68">
      <w:pPr>
        <w:bidi/>
        <w:rPr>
          <w:del w:id="4121" w:author="Nir Ostrovski [2]" w:date="2018-11-04T20:04:00Z"/>
          <w:rFonts w:ascii="David" w:hAnsi="David" w:cs="David"/>
          <w:rtl/>
        </w:rPr>
      </w:pPr>
      <w:del w:id="4122"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008C7185" w:rsidRPr="00985365" w:rsidDel="00F178C2">
          <w:rPr>
            <w:rFonts w:ascii="David" w:hAnsi="David" w:cs="David"/>
            <w:rtl/>
          </w:rPr>
          <w:delText xml:space="preserve"> </w:delText>
        </w:r>
        <w:r w:rsidR="008C7185" w:rsidRPr="00985365" w:rsidDel="00F178C2">
          <w:rPr>
            <w:rFonts w:ascii="David" w:hAnsi="David" w:cs="David"/>
          </w:rPr>
          <w:delText>TF-IDF</w:delText>
        </w:r>
        <w:r w:rsidR="008C7185" w:rsidRPr="00985365" w:rsidDel="00F178C2">
          <w:rPr>
            <w:rFonts w:ascii="David" w:hAnsi="David" w:cs="David"/>
            <w:rtl/>
          </w:rPr>
          <w:delText>,</w:delText>
        </w:r>
        <w:r w:rsidRPr="00985365" w:rsidDel="00F178C2">
          <w:rPr>
            <w:rFonts w:ascii="David" w:hAnsi="David" w:cs="David"/>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מבצע</w:delText>
        </w:r>
        <w:r w:rsidRPr="00985365" w:rsidDel="00F178C2">
          <w:rPr>
            <w:rFonts w:ascii="David" w:hAnsi="David" w:cs="David"/>
            <w:rtl/>
          </w:rPr>
          <w:delText xml:space="preserve"> </w:delText>
        </w:r>
        <w:r w:rsidRPr="00985365" w:rsidDel="00F178C2">
          <w:rPr>
            <w:rFonts w:ascii="David" w:hAnsi="David" w:cs="David" w:hint="eastAsia"/>
            <w:rtl/>
          </w:rPr>
          <w:delText>הערכה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תדירות</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במילים</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המנותח</w:delText>
        </w:r>
        <w:r w:rsidRPr="00985365" w:rsidDel="00F178C2">
          <w:rPr>
            <w:rFonts w:ascii="David" w:hAnsi="David" w:cs="David"/>
            <w:rtl/>
          </w:rPr>
          <w:delText xml:space="preserve"> </w:delText>
        </w:r>
        <w:r w:rsidRPr="00985365" w:rsidDel="00F178C2">
          <w:rPr>
            <w:rFonts w:ascii="David" w:hAnsi="David" w:cs="David" w:hint="eastAsia"/>
            <w:rtl/>
          </w:rPr>
          <w:delText>אל</w:delText>
        </w:r>
        <w:r w:rsidRPr="00985365" w:rsidDel="00F178C2">
          <w:rPr>
            <w:rFonts w:ascii="David" w:hAnsi="David" w:cs="David"/>
            <w:rtl/>
          </w:rPr>
          <w:delText xml:space="preserve"> </w:delText>
        </w:r>
        <w:r w:rsidRPr="00985365" w:rsidDel="00F178C2">
          <w:rPr>
            <w:rFonts w:ascii="David" w:hAnsi="David" w:cs="David" w:hint="eastAsia"/>
            <w:rtl/>
          </w:rPr>
          <w:delText>מול</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קיים</w:delText>
        </w:r>
        <w:r w:rsidRPr="00985365" w:rsidDel="00F178C2">
          <w:rPr>
            <w:rFonts w:ascii="David" w:hAnsi="David" w:cs="David"/>
            <w:rtl/>
          </w:rPr>
          <w:delText xml:space="preserve"> </w:delText>
        </w:r>
        <w:r w:rsidRPr="00985365" w:rsidDel="00F178C2">
          <w:rPr>
            <w:rFonts w:ascii="David" w:hAnsi="David" w:cs="David" w:hint="eastAsia"/>
            <w:rtl/>
          </w:rPr>
          <w:delText>ובכך</w:delText>
        </w:r>
        <w:r w:rsidRPr="00985365" w:rsidDel="00F178C2">
          <w:rPr>
            <w:rFonts w:ascii="David" w:hAnsi="David" w:cs="David"/>
            <w:rtl/>
          </w:rPr>
          <w:delText xml:space="preserve"> </w:delText>
        </w:r>
        <w:r w:rsidRPr="00985365" w:rsidDel="00F178C2">
          <w:rPr>
            <w:rFonts w:ascii="David" w:hAnsi="David" w:cs="David" w:hint="eastAsia"/>
            <w:rtl/>
          </w:rPr>
          <w:delText>יוצר</w:delText>
        </w:r>
        <w:r w:rsidRPr="00985365" w:rsidDel="00F178C2">
          <w:rPr>
            <w:rFonts w:ascii="David" w:hAnsi="David" w:cs="David"/>
            <w:rtl/>
          </w:rPr>
          <w:delText xml:space="preserve"> </w:delText>
        </w:r>
        <w:r w:rsidRPr="00985365" w:rsidDel="00F178C2">
          <w:rPr>
            <w:rFonts w:ascii="David" w:hAnsi="David" w:cs="David" w:hint="eastAsia"/>
            <w:rtl/>
          </w:rPr>
          <w:delText>מדד</w:delText>
        </w:r>
        <w:r w:rsidRPr="00985365" w:rsidDel="00F178C2">
          <w:rPr>
            <w:rFonts w:ascii="David" w:hAnsi="David" w:cs="David"/>
            <w:rtl/>
          </w:rPr>
          <w:delText xml:space="preserve"> </w:delText>
        </w:r>
        <w:r w:rsidRPr="00985365" w:rsidDel="00F178C2">
          <w:rPr>
            <w:rFonts w:ascii="David" w:hAnsi="David" w:cs="David" w:hint="eastAsia"/>
            <w:rtl/>
          </w:rPr>
          <w:delText>ערכי</w:delText>
        </w:r>
        <w:r w:rsidRPr="00985365" w:rsidDel="00F178C2">
          <w:rPr>
            <w:rFonts w:ascii="David" w:hAnsi="David" w:cs="David"/>
            <w:rtl/>
          </w:rPr>
          <w:delText xml:space="preserve"> (</w:delText>
        </w:r>
        <w:r w:rsidRPr="00985365" w:rsidDel="00F178C2">
          <w:rPr>
            <w:rFonts w:ascii="David" w:hAnsi="David" w:cs="David" w:hint="eastAsia"/>
            <w:rtl/>
          </w:rPr>
          <w:delText>משקולות</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חשיבות</w:delText>
        </w:r>
        <w:r w:rsidRPr="00985365" w:rsidDel="00F178C2">
          <w:rPr>
            <w:rFonts w:ascii="David" w:hAnsi="David" w:cs="David"/>
            <w:rtl/>
          </w:rPr>
          <w:delText xml:space="preserve"> </w:delText>
        </w:r>
        <w:r w:rsidRPr="00985365" w:rsidDel="00F178C2">
          <w:rPr>
            <w:rFonts w:ascii="David" w:hAnsi="David" w:cs="David" w:hint="eastAsia"/>
            <w:rtl/>
          </w:rPr>
          <w:delText>המילה</w:delText>
        </w:r>
        <w:r w:rsidRPr="00985365" w:rsidDel="00F178C2">
          <w:rPr>
            <w:rFonts w:ascii="David" w:hAnsi="David" w:cs="David"/>
            <w:rtl/>
          </w:rPr>
          <w:delText xml:space="preserve"> </w:delText>
        </w:r>
        <w:r w:rsidRPr="00985365" w:rsidDel="00F178C2">
          <w:rPr>
            <w:rFonts w:ascii="David" w:hAnsi="David" w:cs="David" w:hint="eastAsia"/>
            <w:rtl/>
          </w:rPr>
          <w:delText>בטקסט</w:delText>
        </w:r>
        <w:r w:rsidRPr="00985365" w:rsidDel="00F178C2">
          <w:rPr>
            <w:rFonts w:ascii="David" w:hAnsi="David" w:cs="David"/>
            <w:rtl/>
          </w:rPr>
          <w:delText xml:space="preserve"> </w:delText>
        </w:r>
        <w:r w:rsidRPr="00985365" w:rsidDel="00F178C2">
          <w:rPr>
            <w:rFonts w:ascii="David" w:hAnsi="David" w:cs="David" w:hint="eastAsia"/>
            <w:rtl/>
          </w:rPr>
          <w:delText>ביחס</w:delText>
        </w:r>
        <w:r w:rsidRPr="00985365" w:rsidDel="00F178C2">
          <w:rPr>
            <w:rFonts w:ascii="David" w:hAnsi="David" w:cs="David"/>
            <w:rtl/>
          </w:rPr>
          <w:delText xml:space="preserve"> </w:delText>
        </w:r>
        <w:r w:rsidRPr="00985365" w:rsidDel="00F178C2">
          <w:rPr>
            <w:rFonts w:ascii="David" w:hAnsi="David" w:cs="David" w:hint="eastAsia"/>
            <w:rtl/>
          </w:rPr>
          <w:delText>לטקסטים</w:delText>
        </w:r>
        <w:r w:rsidRPr="00985365" w:rsidDel="00F178C2">
          <w:rPr>
            <w:rFonts w:ascii="David" w:hAnsi="David" w:cs="David"/>
            <w:rtl/>
          </w:rPr>
          <w:delText xml:space="preserve"> </w:delText>
        </w:r>
        <w:r w:rsidRPr="00985365" w:rsidDel="00F178C2">
          <w:rPr>
            <w:rFonts w:ascii="David" w:hAnsi="David" w:cs="David" w:hint="eastAsia"/>
            <w:rtl/>
          </w:rPr>
          <w:delText>הנבחנים</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מאוד</w:delText>
        </w:r>
        <w:r w:rsidRPr="00985365" w:rsidDel="00F178C2">
          <w:rPr>
            <w:rFonts w:ascii="David" w:hAnsi="David" w:cs="David"/>
            <w:rtl/>
          </w:rPr>
          <w:delText xml:space="preserve"> </w:delText>
        </w:r>
        <w:r w:rsidRPr="00985365" w:rsidDel="00F178C2">
          <w:rPr>
            <w:rFonts w:ascii="David" w:hAnsi="David" w:cs="David" w:hint="eastAsia"/>
            <w:rtl/>
          </w:rPr>
          <w:delText>שימוש</w:delText>
        </w:r>
        <w:r w:rsidR="00F31AD2"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במנועי</w:delText>
        </w:r>
        <w:r w:rsidRPr="00985365" w:rsidDel="00F178C2">
          <w:rPr>
            <w:rFonts w:ascii="David" w:hAnsi="David" w:cs="David"/>
            <w:rtl/>
          </w:rPr>
          <w:delText xml:space="preserve"> </w:delText>
        </w:r>
        <w:r w:rsidRPr="00985365" w:rsidDel="00F178C2">
          <w:rPr>
            <w:rFonts w:ascii="David" w:hAnsi="David" w:cs="David" w:hint="eastAsia"/>
            <w:rtl/>
          </w:rPr>
          <w:delText>חיפוש</w:delText>
        </w:r>
        <w:r w:rsidR="003B6811" w:rsidRPr="00985365" w:rsidDel="00F178C2">
          <w:rPr>
            <w:rFonts w:ascii="David" w:hAnsi="David" w:cs="David"/>
            <w:rtl/>
          </w:rPr>
          <w:delText>.</w:delText>
        </w:r>
      </w:del>
    </w:p>
    <w:p w14:paraId="2381C1DD" w14:textId="5C1AA336" w:rsidR="00582DCC" w:rsidRPr="00985365" w:rsidDel="00F178C2" w:rsidRDefault="001C6D93" w:rsidP="00F01E68">
      <w:pPr>
        <w:bidi/>
        <w:rPr>
          <w:del w:id="4123" w:author="Nir Ostrovski [2]" w:date="2018-11-04T20:04:00Z"/>
          <w:rFonts w:ascii="David" w:hAnsi="David" w:cs="David"/>
        </w:rPr>
      </w:pPr>
      <w:del w:id="4124" w:author="Nir Ostrovski [2]" w:date="2018-11-04T20:04:00Z">
        <w:r w:rsidRPr="00985365" w:rsidDel="00F178C2">
          <w:rPr>
            <w:rFonts w:ascii="David" w:hAnsi="David" w:cs="David" w:hint="eastAsia"/>
            <w:rtl/>
          </w:rPr>
          <w:delText>שימוש</w:delText>
        </w:r>
        <w:r w:rsidRPr="00985365" w:rsidDel="00F178C2">
          <w:rPr>
            <w:rFonts w:ascii="David" w:hAnsi="David" w:cs="David"/>
            <w:rtl/>
          </w:rPr>
          <w:delText xml:space="preserve"> </w:delText>
        </w:r>
        <w:r w:rsidRPr="00985365" w:rsidDel="00F178C2">
          <w:rPr>
            <w:rFonts w:ascii="David" w:hAnsi="David" w:cs="David" w:hint="eastAsia"/>
            <w:rtl/>
          </w:rPr>
          <w:delText>באלגוריתם</w:delText>
        </w:r>
        <w:r w:rsidRPr="00985365" w:rsidDel="00F178C2">
          <w:rPr>
            <w:rFonts w:ascii="David" w:hAnsi="David" w:cs="David"/>
            <w:rtl/>
          </w:rPr>
          <w:delText xml:space="preserve"> </w:delText>
        </w:r>
        <w:r w:rsidRPr="00985365" w:rsidDel="00F178C2">
          <w:rPr>
            <w:rFonts w:ascii="David" w:hAnsi="David" w:cs="David"/>
          </w:rPr>
          <w:delText>Tokenization</w:delText>
        </w:r>
        <w:r w:rsidR="00A96B51" w:rsidRPr="00985365" w:rsidDel="00F178C2">
          <w:rPr>
            <w:rFonts w:ascii="David" w:hAnsi="David" w:cs="David"/>
            <w:rtl/>
          </w:rPr>
          <w:delText xml:space="preserve"> </w:delText>
        </w:r>
        <w:r w:rsidRPr="00985365" w:rsidDel="00F178C2">
          <w:rPr>
            <w:rFonts w:ascii="David" w:hAnsi="David" w:cs="David"/>
            <w:rtl/>
          </w:rPr>
          <w:delText>(</w:delText>
        </w:r>
        <w:r w:rsidRPr="00985365" w:rsidDel="00F178C2">
          <w:rPr>
            <w:rFonts w:ascii="David" w:hAnsi="David" w:cs="David" w:hint="eastAsia"/>
            <w:rtl/>
          </w:rPr>
          <w:delText>האלגוריתם</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נותן</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מילה</w:delText>
        </w:r>
        <w:r w:rsidRPr="00985365" w:rsidDel="00F178C2">
          <w:rPr>
            <w:rFonts w:ascii="David" w:hAnsi="David" w:cs="David"/>
            <w:rtl/>
          </w:rPr>
          <w:delText xml:space="preserve"> </w:delText>
        </w:r>
        <w:r w:rsidRPr="00985365" w:rsidDel="00F178C2">
          <w:rPr>
            <w:rFonts w:ascii="David" w:hAnsi="David" w:cs="David" w:hint="eastAsia"/>
            <w:rtl/>
          </w:rPr>
          <w:delText>בודדת</w:delText>
        </w:r>
        <w:r w:rsidRPr="00985365" w:rsidDel="00F178C2">
          <w:rPr>
            <w:rFonts w:ascii="David" w:hAnsi="David" w:cs="David"/>
            <w:rtl/>
          </w:rPr>
          <w:delText xml:space="preserve"> </w:delText>
        </w:r>
        <w:r w:rsidRPr="00985365" w:rsidDel="00F178C2">
          <w:rPr>
            <w:rFonts w:ascii="David" w:hAnsi="David" w:cs="David" w:hint="eastAsia"/>
            <w:rtl/>
          </w:rPr>
          <w:delText>לערך</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ועל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כך</w:delText>
        </w:r>
        <w:r w:rsidRPr="00985365" w:rsidDel="00F178C2">
          <w:rPr>
            <w:rFonts w:ascii="David" w:hAnsi="David" w:cs="David"/>
            <w:rtl/>
          </w:rPr>
          <w:delText xml:space="preserve"> </w:delText>
        </w:r>
        <w:r w:rsidRPr="00985365" w:rsidDel="00F178C2">
          <w:rPr>
            <w:rFonts w:ascii="David" w:hAnsi="David" w:cs="David" w:hint="eastAsia"/>
            <w:rtl/>
          </w:rPr>
          <w:delText>מתקבל</w:delText>
        </w:r>
        <w:r w:rsidRPr="00985365" w:rsidDel="00F178C2">
          <w:rPr>
            <w:rFonts w:ascii="David" w:hAnsi="David" w:cs="David"/>
            <w:rtl/>
          </w:rPr>
          <w:delText xml:space="preserve"> </w:delText>
        </w:r>
        <w:r w:rsidRPr="00985365" w:rsidDel="00F178C2">
          <w:rPr>
            <w:rFonts w:ascii="David" w:hAnsi="David" w:cs="David" w:hint="eastAsia"/>
            <w:rtl/>
          </w:rPr>
          <w:delText>תוצר</w:delText>
        </w:r>
        <w:r w:rsidRPr="00985365" w:rsidDel="00F178C2">
          <w:rPr>
            <w:rFonts w:ascii="David" w:hAnsi="David" w:cs="David"/>
            <w:rtl/>
          </w:rPr>
          <w:delText xml:space="preserve"> </w:delText>
        </w:r>
        <w:r w:rsidRPr="00985365" w:rsidDel="00F178C2">
          <w:rPr>
            <w:rFonts w:ascii="David" w:hAnsi="David" w:cs="David" w:hint="eastAsia"/>
            <w:rtl/>
          </w:rPr>
          <w:delText>מספרי</w:delText>
        </w:r>
        <w:r w:rsidRPr="00985365" w:rsidDel="00F178C2">
          <w:rPr>
            <w:rFonts w:ascii="David" w:hAnsi="David" w:cs="David"/>
            <w:rtl/>
          </w:rPr>
          <w:delText xml:space="preserve"> </w:delText>
        </w:r>
        <w:r w:rsidRPr="00985365" w:rsidDel="00F178C2">
          <w:rPr>
            <w:rFonts w:ascii="David" w:hAnsi="David" w:cs="David" w:hint="eastAsia"/>
            <w:rtl/>
          </w:rPr>
          <w:delText>המייצג</w:delText>
        </w:r>
        <w:r w:rsidRPr="00985365" w:rsidDel="00F178C2">
          <w:rPr>
            <w:rFonts w:ascii="David" w:hAnsi="David" w:cs="David"/>
            <w:rtl/>
          </w:rPr>
          <w:delText xml:space="preserve"> </w:delText>
        </w:r>
        <w:r w:rsidRPr="00985365" w:rsidDel="00F178C2">
          <w:rPr>
            <w:rFonts w:ascii="David" w:hAnsi="David" w:cs="David" w:hint="eastAsia"/>
            <w:rtl/>
          </w:rPr>
          <w:delText>את</w:delText>
        </w:r>
        <w:r w:rsidRPr="00985365" w:rsidDel="00F178C2">
          <w:rPr>
            <w:rFonts w:ascii="David" w:hAnsi="David" w:cs="David"/>
            <w:rtl/>
          </w:rPr>
          <w:delText xml:space="preserve"> </w:delText>
        </w:r>
        <w:r w:rsidRPr="00985365" w:rsidDel="00F178C2">
          <w:rPr>
            <w:rFonts w:ascii="David" w:hAnsi="David" w:cs="David" w:hint="eastAsia"/>
            <w:rtl/>
          </w:rPr>
          <w:delText>כל</w:delText>
        </w:r>
        <w:r w:rsidRPr="00985365" w:rsidDel="00F178C2">
          <w:rPr>
            <w:rFonts w:ascii="David" w:hAnsi="David" w:cs="David"/>
            <w:rtl/>
          </w:rPr>
          <w:delText xml:space="preserve"> </w:delText>
        </w:r>
        <w:r w:rsidRPr="00985365" w:rsidDel="00F178C2">
          <w:rPr>
            <w:rFonts w:ascii="David" w:hAnsi="David" w:cs="David" w:hint="eastAsia"/>
            <w:rtl/>
          </w:rPr>
          <w:delText>המשפט</w:delText>
        </w:r>
        <w:r w:rsidRPr="00985365" w:rsidDel="00F178C2">
          <w:rPr>
            <w:rFonts w:ascii="David" w:hAnsi="David" w:cs="David"/>
            <w:rtl/>
          </w:rPr>
          <w:delText>\</w:delText>
        </w:r>
        <w:r w:rsidRPr="00985365" w:rsidDel="00F178C2">
          <w:rPr>
            <w:rFonts w:ascii="David" w:hAnsi="David" w:cs="David" w:hint="eastAsia"/>
            <w:rtl/>
          </w:rPr>
          <w:delText>פסקה</w:delText>
        </w:r>
        <w:r w:rsidRPr="00985365" w:rsidDel="00F178C2">
          <w:rPr>
            <w:rFonts w:ascii="David" w:hAnsi="David" w:cs="David"/>
            <w:rtl/>
          </w:rPr>
          <w:delText>\</w:delText>
        </w:r>
        <w:r w:rsidRPr="00985365" w:rsidDel="00F178C2">
          <w:rPr>
            <w:rFonts w:ascii="David" w:hAnsi="David" w:cs="David" w:hint="eastAsia"/>
            <w:rtl/>
          </w:rPr>
          <w:delText>מסמך</w:delText>
        </w:r>
        <w:r w:rsidRPr="00985365" w:rsidDel="00F178C2">
          <w:rPr>
            <w:rFonts w:ascii="David" w:hAnsi="David" w:cs="David"/>
            <w:rtl/>
          </w:rPr>
          <w:delText xml:space="preserve"> </w:delText>
        </w:r>
        <w:r w:rsidRPr="00985365" w:rsidDel="00F178C2">
          <w:rPr>
            <w:rFonts w:ascii="David" w:hAnsi="David" w:cs="David" w:hint="eastAsia"/>
            <w:rtl/>
          </w:rPr>
          <w:delText>כווקטור</w:delText>
        </w:r>
        <w:r w:rsidRPr="00985365" w:rsidDel="00F178C2">
          <w:rPr>
            <w:rFonts w:ascii="David" w:hAnsi="David" w:cs="David"/>
            <w:rtl/>
          </w:rPr>
          <w:delText xml:space="preserve">. </w:delText>
        </w:r>
        <w:r w:rsidRPr="00985365" w:rsidDel="00F178C2">
          <w:rPr>
            <w:rFonts w:ascii="David" w:hAnsi="David" w:cs="David" w:hint="eastAsia"/>
            <w:rtl/>
          </w:rPr>
          <w:delText>אלגוריתם</w:delText>
        </w:r>
        <w:r w:rsidRPr="00985365" w:rsidDel="00F178C2">
          <w:rPr>
            <w:rFonts w:ascii="David" w:hAnsi="David" w:cs="David"/>
            <w:rtl/>
          </w:rPr>
          <w:delText xml:space="preserve"> </w:delText>
        </w:r>
        <w:r w:rsidRPr="00985365" w:rsidDel="00F178C2">
          <w:rPr>
            <w:rFonts w:ascii="David" w:hAnsi="David" w:cs="David" w:hint="eastAsia"/>
            <w:rtl/>
          </w:rPr>
          <w:delText>זה</w:delText>
        </w:r>
        <w:r w:rsidRPr="00985365" w:rsidDel="00F178C2">
          <w:rPr>
            <w:rFonts w:ascii="David" w:hAnsi="David" w:cs="David"/>
            <w:rtl/>
          </w:rPr>
          <w:delText xml:space="preserve"> </w:delText>
        </w:r>
        <w:r w:rsidRPr="00985365" w:rsidDel="00F178C2">
          <w:rPr>
            <w:rFonts w:ascii="David" w:hAnsi="David" w:cs="David" w:hint="eastAsia"/>
            <w:rtl/>
          </w:rPr>
          <w:delText>משלב</w:delText>
        </w:r>
        <w:r w:rsidRPr="00985365" w:rsidDel="00F178C2">
          <w:rPr>
            <w:rFonts w:ascii="David" w:hAnsi="David" w:cs="David"/>
            <w:rtl/>
          </w:rPr>
          <w:delText xml:space="preserve"> </w:delText>
        </w:r>
        <w:r w:rsidRPr="00985365" w:rsidDel="00F178C2">
          <w:rPr>
            <w:rFonts w:ascii="David" w:hAnsi="David" w:cs="David" w:hint="eastAsia"/>
            <w:rtl/>
          </w:rPr>
          <w:delText>בתכונותיו</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ע</w:delText>
        </w:r>
        <w:r w:rsidRPr="00985365" w:rsidDel="00F178C2">
          <w:rPr>
            <w:rFonts w:ascii="David" w:hAnsi="David" w:cs="David"/>
            <w:rtl/>
          </w:rPr>
          <w:delText>"</w:delText>
        </w:r>
        <w:r w:rsidRPr="00985365" w:rsidDel="00F178C2">
          <w:rPr>
            <w:rFonts w:ascii="David" w:hAnsi="David" w:cs="David" w:hint="eastAsia"/>
            <w:rtl/>
          </w:rPr>
          <w:delText>י</w:delText>
        </w:r>
        <w:r w:rsidRPr="00985365" w:rsidDel="00F178C2">
          <w:rPr>
            <w:rFonts w:ascii="David" w:hAnsi="David" w:cs="David"/>
            <w:rtl/>
          </w:rPr>
          <w:delText xml:space="preserve"> </w:delText>
        </w:r>
        <w:r w:rsidRPr="00985365" w:rsidDel="00F178C2">
          <w:rPr>
            <w:rFonts w:ascii="David" w:hAnsi="David" w:cs="David" w:hint="eastAsia"/>
            <w:rtl/>
          </w:rPr>
          <w:delText>זיכוך</w:delText>
        </w:r>
        <w:r w:rsidRPr="00985365" w:rsidDel="00F178C2">
          <w:rPr>
            <w:rFonts w:ascii="David" w:hAnsi="David" w:cs="David"/>
            <w:rtl/>
          </w:rPr>
          <w:delText xml:space="preserve"> (</w:delText>
        </w:r>
        <w:r w:rsidRPr="00985365" w:rsidDel="00F178C2">
          <w:rPr>
            <w:rFonts w:ascii="David" w:hAnsi="David" w:cs="David"/>
          </w:rPr>
          <w:delText>steaming</w:delText>
        </w:r>
        <w:r w:rsidRPr="00985365" w:rsidDel="00F178C2">
          <w:rPr>
            <w:rFonts w:ascii="David" w:hAnsi="David" w:cs="David"/>
            <w:rtl/>
          </w:rPr>
          <w:delText xml:space="preserve">) </w:delText>
        </w:r>
        <w:r w:rsidRPr="00985365" w:rsidDel="00F178C2">
          <w:rPr>
            <w:rFonts w:ascii="David" w:hAnsi="David" w:cs="David" w:hint="eastAsia"/>
            <w:rtl/>
          </w:rPr>
          <w:delText>וניקוי</w:delText>
        </w:r>
        <w:r w:rsidRPr="00985365" w:rsidDel="00F178C2">
          <w:rPr>
            <w:rFonts w:ascii="David" w:hAnsi="David" w:cs="David"/>
            <w:rtl/>
          </w:rPr>
          <w:delText xml:space="preserve"> </w:delText>
        </w:r>
        <w:r w:rsidRPr="00985365" w:rsidDel="00F178C2">
          <w:rPr>
            <w:rFonts w:ascii="David" w:hAnsi="David" w:cs="David" w:hint="eastAsia"/>
            <w:rtl/>
          </w:rPr>
          <w:delText>מילות</w:delText>
        </w:r>
        <w:r w:rsidRPr="00985365" w:rsidDel="00F178C2">
          <w:rPr>
            <w:rFonts w:ascii="David" w:hAnsi="David" w:cs="David"/>
            <w:rtl/>
          </w:rPr>
          <w:delText xml:space="preserve"> </w:delText>
        </w:r>
        <w:r w:rsidRPr="00985365" w:rsidDel="00F178C2">
          <w:rPr>
            <w:rFonts w:ascii="David" w:hAnsi="David" w:cs="David" w:hint="eastAsia"/>
            <w:rtl/>
          </w:rPr>
          <w:delText>עצר</w:delText>
        </w:r>
        <w:r w:rsidRPr="00985365" w:rsidDel="00F178C2">
          <w:rPr>
            <w:rFonts w:ascii="David" w:hAnsi="David" w:cs="David"/>
            <w:rtl/>
          </w:rPr>
          <w:delText xml:space="preserve"> (</w:delText>
        </w:r>
        <w:r w:rsidRPr="00985365" w:rsidDel="00F178C2">
          <w:rPr>
            <w:rFonts w:ascii="David" w:hAnsi="David" w:cs="David"/>
          </w:rPr>
          <w:delText>stop words</w:delText>
        </w:r>
        <w:r w:rsidRPr="00985365" w:rsidDel="00F178C2">
          <w:rPr>
            <w:rFonts w:ascii="David" w:hAnsi="David" w:cs="David"/>
            <w:rtl/>
          </w:rPr>
          <w:delText>)</w:delText>
        </w:r>
        <w:r w:rsidR="00A96B51"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2458"/>
        <w:gridCol w:w="2367"/>
        <w:gridCol w:w="1677"/>
        <w:gridCol w:w="2138"/>
      </w:tblGrid>
      <w:tr w:rsidR="001C6D93" w:rsidRPr="00985365" w:rsidDel="00F178C2" w14:paraId="660A68BA" w14:textId="57E71847" w:rsidTr="00F01E68">
        <w:trPr>
          <w:cnfStyle w:val="100000000000" w:firstRow="1" w:lastRow="0" w:firstColumn="0" w:lastColumn="0" w:oddVBand="0" w:evenVBand="0" w:oddHBand="0" w:evenHBand="0" w:firstRowFirstColumn="0" w:firstRowLastColumn="0" w:lastRowFirstColumn="0" w:lastRowLastColumn="0"/>
          <w:del w:id="412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76D14F08" w14:textId="04F42D55" w:rsidR="001C6D93" w:rsidRPr="00985365" w:rsidDel="00F178C2" w:rsidRDefault="001C6D93" w:rsidP="001C6D93">
            <w:pPr>
              <w:bidi/>
              <w:contextualSpacing/>
              <w:rPr>
                <w:del w:id="4126" w:author="Nir Ostrovski [2]" w:date="2018-11-04T20:04:00Z"/>
                <w:rFonts w:ascii="David" w:hAnsi="David" w:cs="David"/>
                <w:rtl/>
              </w:rPr>
            </w:pPr>
          </w:p>
        </w:tc>
        <w:tc>
          <w:tcPr>
            <w:tcW w:w="2367" w:type="dxa"/>
          </w:tcPr>
          <w:p w14:paraId="56D1E595" w14:textId="267BB9C5"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7" w:author="Nir Ostrovski [2]" w:date="2018-11-04T20:04:00Z"/>
                <w:rFonts w:ascii="David" w:hAnsi="David" w:cs="David"/>
                <w:rtl/>
              </w:rPr>
            </w:pPr>
          </w:p>
        </w:tc>
        <w:tc>
          <w:tcPr>
            <w:tcW w:w="1677" w:type="dxa"/>
          </w:tcPr>
          <w:p w14:paraId="4D6172C0" w14:textId="739294A1"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8" w:author="Nir Ostrovski [2]" w:date="2018-11-04T20:04:00Z"/>
                <w:rFonts w:ascii="David" w:hAnsi="David" w:cs="David"/>
                <w:rtl/>
              </w:rPr>
            </w:pPr>
          </w:p>
        </w:tc>
        <w:tc>
          <w:tcPr>
            <w:tcW w:w="2138" w:type="dxa"/>
          </w:tcPr>
          <w:p w14:paraId="2E7BFFA0" w14:textId="595CCB10" w:rsidR="001C6D93" w:rsidRPr="00985365" w:rsidDel="00F178C2" w:rsidRDefault="001C6D93" w:rsidP="001C6D93">
            <w:pPr>
              <w:bidi/>
              <w:contextualSpacing/>
              <w:cnfStyle w:val="100000000000" w:firstRow="1" w:lastRow="0" w:firstColumn="0" w:lastColumn="0" w:oddVBand="0" w:evenVBand="0" w:oddHBand="0" w:evenHBand="0" w:firstRowFirstColumn="0" w:firstRowLastColumn="0" w:lastRowFirstColumn="0" w:lastRowLastColumn="0"/>
              <w:rPr>
                <w:del w:id="4129" w:author="Nir Ostrovski [2]" w:date="2018-11-04T20:04:00Z"/>
                <w:rFonts w:ascii="David" w:hAnsi="David" w:cs="David"/>
                <w:rtl/>
              </w:rPr>
            </w:pPr>
          </w:p>
        </w:tc>
      </w:tr>
      <w:tr w:rsidR="00266E7B" w:rsidRPr="00985365" w:rsidDel="00F178C2" w14:paraId="5B6B9330" w14:textId="39E398A7" w:rsidTr="00F01E68">
        <w:trPr>
          <w:cnfStyle w:val="000000100000" w:firstRow="0" w:lastRow="0" w:firstColumn="0" w:lastColumn="0" w:oddVBand="0" w:evenVBand="0" w:oddHBand="1" w:evenHBand="0" w:firstRowFirstColumn="0" w:firstRowLastColumn="0" w:lastRowFirstColumn="0" w:lastRowLastColumn="0"/>
          <w:del w:id="4130"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8608BFA" w14:textId="77DE3F99" w:rsidR="00266E7B" w:rsidRPr="00985365" w:rsidDel="00F178C2" w:rsidRDefault="00266E7B" w:rsidP="00266E7B">
            <w:pPr>
              <w:bidi/>
              <w:contextualSpacing/>
              <w:rPr>
                <w:del w:id="4131" w:author="Nir Ostrovski [2]" w:date="2018-11-04T20:04:00Z"/>
                <w:rFonts w:ascii="David" w:hAnsi="David" w:cs="David"/>
                <w:rtl/>
              </w:rPr>
            </w:pPr>
            <w:del w:id="4132" w:author="Nir Ostrovski [2]" w:date="2018-11-04T20:04:00Z">
              <w:r w:rsidRPr="00985365" w:rsidDel="00F178C2">
                <w:rPr>
                  <w:rFonts w:ascii="David" w:hAnsi="David" w:cs="David" w:hint="eastAsia"/>
                  <w:rtl/>
                </w:rPr>
                <w:delText>קריטריון</w:delText>
              </w:r>
            </w:del>
          </w:p>
        </w:tc>
        <w:tc>
          <w:tcPr>
            <w:tcW w:w="2367" w:type="dxa"/>
          </w:tcPr>
          <w:p w14:paraId="6AE6B894" w14:textId="243AD236"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3" w:author="Nir Ostrovski [2]" w:date="2018-11-04T20:04:00Z"/>
                <w:rFonts w:ascii="David" w:hAnsi="David" w:cs="David"/>
              </w:rPr>
            </w:pPr>
            <w:del w:id="4134" w:author="Nir Ostrovski [2]" w:date="2018-11-04T20:04:00Z">
              <w:r w:rsidRPr="00985365" w:rsidDel="00F178C2">
                <w:rPr>
                  <w:rFonts w:ascii="David" w:hAnsi="David" w:cs="David"/>
                </w:rPr>
                <w:delText>Automatic summarization</w:delText>
              </w:r>
            </w:del>
          </w:p>
        </w:tc>
        <w:tc>
          <w:tcPr>
            <w:tcW w:w="1677" w:type="dxa"/>
          </w:tcPr>
          <w:p w14:paraId="3043FFE6" w14:textId="165D7B5B"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35" w:author="Nir Ostrovski [2]" w:date="2018-11-04T20:04:00Z"/>
                <w:rFonts w:ascii="David" w:hAnsi="David" w:cs="David"/>
                <w:rtl/>
              </w:rPr>
            </w:pPr>
            <w:del w:id="4136" w:author="Nir Ostrovski [2]" w:date="2018-11-04T20:04:00Z">
              <w:r w:rsidRPr="00985365" w:rsidDel="00F178C2">
                <w:rPr>
                  <w:rFonts w:ascii="David" w:hAnsi="David" w:cs="David"/>
                </w:rPr>
                <w:delText>TFIDF</w:delText>
              </w:r>
            </w:del>
          </w:p>
        </w:tc>
        <w:tc>
          <w:tcPr>
            <w:tcW w:w="2138" w:type="dxa"/>
          </w:tcPr>
          <w:p w14:paraId="3BBCF764" w14:textId="2446597B" w:rsidR="00266E7B" w:rsidRPr="00985365" w:rsidDel="00F178C2" w:rsidRDefault="00266E7B" w:rsidP="00F01E68">
            <w:pPr>
              <w:bidi/>
              <w:contextualSpacing/>
              <w:cnfStyle w:val="000000100000" w:firstRow="0" w:lastRow="0" w:firstColumn="0" w:lastColumn="0" w:oddVBand="0" w:evenVBand="0" w:oddHBand="1" w:evenHBand="0" w:firstRowFirstColumn="0" w:firstRowLastColumn="0" w:lastRowFirstColumn="0" w:lastRowLastColumn="0"/>
              <w:rPr>
                <w:del w:id="4137" w:author="Nir Ostrovski [2]" w:date="2018-11-04T20:04:00Z"/>
                <w:rFonts w:ascii="David" w:hAnsi="David" w:cs="David"/>
              </w:rPr>
            </w:pPr>
            <w:del w:id="4138" w:author="Nir Ostrovski [2]" w:date="2018-11-04T20:04:00Z">
              <w:r w:rsidRPr="00985365" w:rsidDel="00F178C2">
                <w:rPr>
                  <w:rFonts w:ascii="David" w:hAnsi="David" w:cs="David"/>
                </w:rPr>
                <w:delText>Tokenization</w:delText>
              </w:r>
              <w:r w:rsidRPr="00985365" w:rsidDel="00F178C2">
                <w:rPr>
                  <w:rFonts w:ascii="David" w:hAnsi="David" w:cs="David"/>
                  <w:rtl/>
                </w:rPr>
                <w:delText>(</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266E7B" w:rsidRPr="00985365" w:rsidDel="00F178C2" w14:paraId="378FFC4A" w14:textId="37BA6435" w:rsidTr="00F01E68">
        <w:trPr>
          <w:del w:id="4139"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8FA8CCD" w14:textId="4C722430" w:rsidR="00266E7B" w:rsidRPr="00985365" w:rsidDel="00F178C2" w:rsidRDefault="00266E7B" w:rsidP="00266E7B">
            <w:pPr>
              <w:bidi/>
              <w:contextualSpacing/>
              <w:rPr>
                <w:del w:id="4140" w:author="Nir Ostrovski [2]" w:date="2018-11-04T20:04:00Z"/>
                <w:rFonts w:ascii="David" w:hAnsi="David" w:cs="David"/>
                <w:rtl/>
              </w:rPr>
            </w:pPr>
            <w:del w:id="4141" w:author="Nir Ostrovski [2]" w:date="2018-11-04T20:04:00Z">
              <w:r w:rsidRPr="00985365" w:rsidDel="00F178C2">
                <w:rPr>
                  <w:rFonts w:ascii="David" w:hAnsi="David" w:cs="David" w:hint="eastAsia"/>
                  <w:rtl/>
                </w:rPr>
                <w:delText>שיטה</w:delText>
              </w:r>
              <w:r w:rsidRPr="00985365" w:rsidDel="00F178C2">
                <w:rPr>
                  <w:rFonts w:ascii="David" w:hAnsi="David" w:cs="David"/>
                  <w:rtl/>
                </w:rPr>
                <w:delText xml:space="preserve"> </w:delText>
              </w:r>
              <w:r w:rsidRPr="00985365" w:rsidDel="00F178C2">
                <w:rPr>
                  <w:rFonts w:ascii="David" w:hAnsi="David" w:cs="David" w:hint="eastAsia"/>
                  <w:rtl/>
                </w:rPr>
                <w:delText>מספרית</w:delText>
              </w:r>
            </w:del>
          </w:p>
        </w:tc>
        <w:tc>
          <w:tcPr>
            <w:tcW w:w="2367" w:type="dxa"/>
          </w:tcPr>
          <w:p w14:paraId="4EF871AF" w14:textId="51E3150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2" w:author="Nir Ostrovski [2]" w:date="2018-11-04T20:04:00Z"/>
                <w:rFonts w:ascii="David" w:hAnsi="David" w:cs="David"/>
                <w:rtl/>
              </w:rPr>
            </w:pPr>
            <w:del w:id="4143" w:author="Nir Ostrovski [2]" w:date="2018-11-04T20:04:00Z">
              <w:r w:rsidRPr="00985365" w:rsidDel="00F178C2">
                <w:rPr>
                  <w:rFonts w:ascii="David" w:hAnsi="David" w:cs="David"/>
                  <w:rtl/>
                </w:rPr>
                <w:delText>0</w:delText>
              </w:r>
            </w:del>
          </w:p>
        </w:tc>
        <w:tc>
          <w:tcPr>
            <w:tcW w:w="1677" w:type="dxa"/>
          </w:tcPr>
          <w:p w14:paraId="2C2E1EEB" w14:textId="0FA9EA3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4" w:author="Nir Ostrovski [2]" w:date="2018-11-04T20:04:00Z"/>
                <w:rFonts w:ascii="David" w:hAnsi="David" w:cs="David"/>
                <w:rtl/>
              </w:rPr>
            </w:pPr>
            <w:del w:id="4145" w:author="Nir Ostrovski [2]" w:date="2018-11-04T20:04:00Z">
              <w:r w:rsidRPr="00985365" w:rsidDel="00F178C2">
                <w:rPr>
                  <w:rFonts w:ascii="David" w:hAnsi="David" w:cs="David"/>
                  <w:rtl/>
                </w:rPr>
                <w:delText>1</w:delText>
              </w:r>
            </w:del>
          </w:p>
        </w:tc>
        <w:tc>
          <w:tcPr>
            <w:tcW w:w="2138" w:type="dxa"/>
          </w:tcPr>
          <w:p w14:paraId="0064D6C5" w14:textId="0489DB9A"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46" w:author="Nir Ostrovski [2]" w:date="2018-11-04T20:04:00Z"/>
                <w:rFonts w:ascii="David" w:hAnsi="David" w:cs="David"/>
                <w:rtl/>
              </w:rPr>
            </w:pPr>
            <w:del w:id="4147" w:author="Nir Ostrovski [2]" w:date="2018-11-04T20:04:00Z">
              <w:r w:rsidRPr="00985365" w:rsidDel="00F178C2">
                <w:rPr>
                  <w:rFonts w:ascii="David" w:hAnsi="David" w:cs="David"/>
                  <w:rtl/>
                </w:rPr>
                <w:delText>1</w:delText>
              </w:r>
            </w:del>
          </w:p>
        </w:tc>
      </w:tr>
      <w:tr w:rsidR="00266E7B" w:rsidRPr="00985365" w:rsidDel="00F178C2" w14:paraId="00C1F064" w14:textId="619F9097" w:rsidTr="00F01E68">
        <w:trPr>
          <w:cnfStyle w:val="000000100000" w:firstRow="0" w:lastRow="0" w:firstColumn="0" w:lastColumn="0" w:oddVBand="0" w:evenVBand="0" w:oddHBand="1" w:evenHBand="0" w:firstRowFirstColumn="0" w:firstRowLastColumn="0" w:lastRowFirstColumn="0" w:lastRowLastColumn="0"/>
          <w:del w:id="4148"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9CE699E" w14:textId="3844E13C" w:rsidR="00266E7B" w:rsidRPr="00985365" w:rsidDel="00F178C2" w:rsidRDefault="00266E7B" w:rsidP="00266E7B">
            <w:pPr>
              <w:bidi/>
              <w:contextualSpacing/>
              <w:rPr>
                <w:del w:id="4149" w:author="Nir Ostrovski [2]" w:date="2018-11-04T20:04:00Z"/>
                <w:rFonts w:ascii="David" w:hAnsi="David" w:cs="David"/>
                <w:rtl/>
              </w:rPr>
            </w:pPr>
            <w:del w:id="4150" w:author="Nir Ostrovski [2]" w:date="2018-11-04T20:04:00Z">
              <w:r w:rsidRPr="00985365" w:rsidDel="00F178C2">
                <w:rPr>
                  <w:rFonts w:ascii="David" w:hAnsi="David" w:cs="David" w:hint="eastAsia"/>
                  <w:rtl/>
                </w:rPr>
                <w:delText>אין</w:delText>
              </w:r>
              <w:r w:rsidRPr="00985365" w:rsidDel="00F178C2">
                <w:rPr>
                  <w:rFonts w:ascii="David" w:hAnsi="David" w:cs="David"/>
                  <w:rtl/>
                </w:rPr>
                <w:delText xml:space="preserve"> </w:delText>
              </w:r>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בנתונים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del>
          </w:p>
        </w:tc>
        <w:tc>
          <w:tcPr>
            <w:tcW w:w="2367" w:type="dxa"/>
          </w:tcPr>
          <w:p w14:paraId="6EB6A63E" w14:textId="45817F2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1" w:author="Nir Ostrovski [2]" w:date="2018-11-04T20:04:00Z"/>
                <w:rFonts w:ascii="David" w:hAnsi="David" w:cs="David"/>
                <w:rtl/>
              </w:rPr>
            </w:pPr>
            <w:del w:id="4152" w:author="Nir Ostrovski [2]" w:date="2018-11-04T20:04:00Z">
              <w:r w:rsidRPr="00985365" w:rsidDel="00F178C2">
                <w:rPr>
                  <w:rFonts w:ascii="David" w:hAnsi="David" w:cs="David"/>
                  <w:rtl/>
                </w:rPr>
                <w:delText>1</w:delText>
              </w:r>
            </w:del>
          </w:p>
        </w:tc>
        <w:tc>
          <w:tcPr>
            <w:tcW w:w="1677" w:type="dxa"/>
          </w:tcPr>
          <w:p w14:paraId="70147C2D" w14:textId="13F70802"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3" w:author="Nir Ostrovski [2]" w:date="2018-11-04T20:04:00Z"/>
                <w:rFonts w:ascii="David" w:hAnsi="David" w:cs="David"/>
                <w:rtl/>
              </w:rPr>
            </w:pPr>
            <w:del w:id="4154" w:author="Nir Ostrovski [2]" w:date="2018-11-04T20:04:00Z">
              <w:r w:rsidRPr="00985365" w:rsidDel="00F178C2">
                <w:rPr>
                  <w:rFonts w:ascii="David" w:hAnsi="David" w:cs="David"/>
                  <w:rtl/>
                </w:rPr>
                <w:delText>0</w:delText>
              </w:r>
            </w:del>
          </w:p>
        </w:tc>
        <w:tc>
          <w:tcPr>
            <w:tcW w:w="2138" w:type="dxa"/>
          </w:tcPr>
          <w:p w14:paraId="5CECBAAA" w14:textId="06FAE13D"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55" w:author="Nir Ostrovski [2]" w:date="2018-11-04T20:04:00Z"/>
                <w:rFonts w:ascii="David" w:hAnsi="David" w:cs="David"/>
                <w:rtl/>
              </w:rPr>
            </w:pPr>
            <w:del w:id="4156" w:author="Nir Ostrovski [2]" w:date="2018-11-04T20:04:00Z">
              <w:r w:rsidRPr="00985365" w:rsidDel="00F178C2">
                <w:rPr>
                  <w:rFonts w:ascii="David" w:hAnsi="David" w:cs="David"/>
                  <w:rtl/>
                </w:rPr>
                <w:delText>1</w:delText>
              </w:r>
            </w:del>
          </w:p>
        </w:tc>
      </w:tr>
      <w:tr w:rsidR="00266E7B" w:rsidRPr="00985365" w:rsidDel="00F178C2" w14:paraId="35349076" w14:textId="7DAD934C" w:rsidTr="00F01E68">
        <w:trPr>
          <w:del w:id="4157"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2B2FDDA2" w14:textId="44D8F696" w:rsidR="00266E7B" w:rsidRPr="00985365" w:rsidDel="00F178C2" w:rsidRDefault="00266E7B" w:rsidP="00266E7B">
            <w:pPr>
              <w:bidi/>
              <w:contextualSpacing/>
              <w:rPr>
                <w:del w:id="4158" w:author="Nir Ostrovski [2]" w:date="2018-11-04T20:04:00Z"/>
                <w:rFonts w:ascii="David" w:hAnsi="David" w:cs="David"/>
                <w:rtl/>
              </w:rPr>
            </w:pPr>
            <w:del w:id="4159" w:author="Nir Ostrovski [2]" w:date="2018-11-04T20:04:00Z">
              <w:r w:rsidRPr="00985365" w:rsidDel="00F178C2">
                <w:rPr>
                  <w:rFonts w:ascii="David" w:hAnsi="David" w:cs="David" w:hint="eastAsia"/>
                  <w:rtl/>
                </w:rPr>
                <w:delText>צורך</w:delText>
              </w:r>
              <w:r w:rsidRPr="00985365" w:rsidDel="00F178C2">
                <w:rPr>
                  <w:rFonts w:ascii="David" w:hAnsi="David" w:cs="David"/>
                  <w:rtl/>
                </w:rPr>
                <w:delText xml:space="preserve"> </w:delText>
              </w:r>
              <w:r w:rsidRPr="00985365" w:rsidDel="00F178C2">
                <w:rPr>
                  <w:rFonts w:ascii="David" w:hAnsi="David" w:cs="David" w:hint="eastAsia"/>
                  <w:rtl/>
                </w:rPr>
                <w:delText>באלגוריתמים</w:delText>
              </w:r>
              <w:r w:rsidRPr="00985365" w:rsidDel="00F178C2">
                <w:rPr>
                  <w:rFonts w:ascii="David" w:hAnsi="David" w:cs="David"/>
                  <w:rtl/>
                </w:rPr>
                <w:delText xml:space="preserve"> </w:delText>
              </w:r>
              <w:r w:rsidRPr="00985365" w:rsidDel="00F178C2">
                <w:rPr>
                  <w:rFonts w:ascii="David" w:hAnsi="David" w:cs="David" w:hint="eastAsia"/>
                  <w:rtl/>
                </w:rPr>
                <w:delText>נוספים</w:delText>
              </w:r>
              <w:r w:rsidRPr="00985365" w:rsidDel="00F178C2">
                <w:rPr>
                  <w:rFonts w:ascii="David" w:hAnsi="David" w:cs="David"/>
                  <w:rtl/>
                </w:rPr>
                <w:delText xml:space="preserve"> </w:delText>
              </w:r>
              <w:r w:rsidRPr="00985365" w:rsidDel="00F178C2">
                <w:rPr>
                  <w:rFonts w:ascii="David" w:hAnsi="David" w:cs="David" w:hint="eastAsia"/>
                  <w:rtl/>
                </w:rPr>
                <w:delText>כדי</w:delText>
              </w:r>
              <w:r w:rsidRPr="00985365" w:rsidDel="00F178C2">
                <w:rPr>
                  <w:rFonts w:ascii="David" w:hAnsi="David" w:cs="David"/>
                  <w:rtl/>
                </w:rPr>
                <w:delText xml:space="preserve"> </w:delText>
              </w:r>
              <w:r w:rsidRPr="00985365" w:rsidDel="00F178C2">
                <w:rPr>
                  <w:rFonts w:ascii="David" w:hAnsi="David" w:cs="David" w:hint="eastAsia"/>
                  <w:rtl/>
                </w:rPr>
                <w:delText>לנתח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del>
          </w:p>
        </w:tc>
        <w:tc>
          <w:tcPr>
            <w:tcW w:w="2367" w:type="dxa"/>
          </w:tcPr>
          <w:p w14:paraId="66565742" w14:textId="5278BF9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0" w:author="Nir Ostrovski [2]" w:date="2018-11-04T20:04:00Z"/>
                <w:rFonts w:ascii="David" w:hAnsi="David" w:cs="David"/>
                <w:rtl/>
              </w:rPr>
            </w:pPr>
            <w:del w:id="4161" w:author="Nir Ostrovski [2]" w:date="2018-11-04T20:04:00Z">
              <w:r w:rsidRPr="00985365" w:rsidDel="00F178C2">
                <w:rPr>
                  <w:rFonts w:ascii="David" w:hAnsi="David" w:cs="David"/>
                  <w:rtl/>
                </w:rPr>
                <w:delText>1</w:delText>
              </w:r>
            </w:del>
          </w:p>
        </w:tc>
        <w:tc>
          <w:tcPr>
            <w:tcW w:w="1677" w:type="dxa"/>
          </w:tcPr>
          <w:p w14:paraId="195E684A" w14:textId="7D5B01A8"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2" w:author="Nir Ostrovski [2]" w:date="2018-11-04T20:04:00Z"/>
                <w:rFonts w:ascii="David" w:hAnsi="David" w:cs="David"/>
                <w:rtl/>
              </w:rPr>
            </w:pPr>
            <w:del w:id="4163" w:author="Nir Ostrovski [2]" w:date="2018-11-04T20:04:00Z">
              <w:r w:rsidRPr="00985365" w:rsidDel="00F178C2">
                <w:rPr>
                  <w:rFonts w:ascii="David" w:hAnsi="David" w:cs="David"/>
                  <w:rtl/>
                </w:rPr>
                <w:delText>1</w:delText>
              </w:r>
            </w:del>
          </w:p>
        </w:tc>
        <w:tc>
          <w:tcPr>
            <w:tcW w:w="2138" w:type="dxa"/>
          </w:tcPr>
          <w:p w14:paraId="55D3B0DA" w14:textId="275B8943"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64" w:author="Nir Ostrovski [2]" w:date="2018-11-04T20:04:00Z"/>
                <w:rFonts w:ascii="David" w:hAnsi="David" w:cs="David"/>
                <w:rtl/>
              </w:rPr>
            </w:pPr>
            <w:del w:id="4165" w:author="Nir Ostrovski [2]" w:date="2018-11-04T20:04:00Z">
              <w:r w:rsidRPr="00985365" w:rsidDel="00F178C2">
                <w:rPr>
                  <w:rFonts w:ascii="David" w:hAnsi="David" w:cs="David"/>
                  <w:rtl/>
                </w:rPr>
                <w:delText>1</w:delText>
              </w:r>
            </w:del>
          </w:p>
        </w:tc>
      </w:tr>
      <w:tr w:rsidR="00266E7B" w:rsidRPr="00985365" w:rsidDel="00F178C2" w14:paraId="7C3651E8" w14:textId="0E325DB3" w:rsidTr="00F01E68">
        <w:trPr>
          <w:cnfStyle w:val="000000100000" w:firstRow="0" w:lastRow="0" w:firstColumn="0" w:lastColumn="0" w:oddVBand="0" w:evenVBand="0" w:oddHBand="1" w:evenHBand="0" w:firstRowFirstColumn="0" w:firstRowLastColumn="0" w:lastRowFirstColumn="0" w:lastRowLastColumn="0"/>
          <w:del w:id="4166"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3C96BC9C" w14:textId="74041B49" w:rsidR="00266E7B" w:rsidRPr="00985365" w:rsidDel="00F178C2" w:rsidRDefault="00266E7B" w:rsidP="00266E7B">
            <w:pPr>
              <w:bidi/>
              <w:contextualSpacing/>
              <w:rPr>
                <w:del w:id="4167" w:author="Nir Ostrovski [2]" w:date="2018-11-04T20:04:00Z"/>
                <w:rFonts w:ascii="David" w:hAnsi="David" w:cs="David"/>
                <w:rtl/>
              </w:rPr>
            </w:pPr>
            <w:del w:id="4168" w:author="Nir Ostrovski [2]" w:date="2018-11-04T20:04:00Z">
              <w:r w:rsidRPr="00985365" w:rsidDel="00F178C2">
                <w:rPr>
                  <w:rFonts w:ascii="David" w:hAnsi="David" w:cs="David" w:hint="eastAsia"/>
                  <w:rtl/>
                </w:rPr>
                <w:delText>קל</w:delText>
              </w:r>
              <w:r w:rsidRPr="00985365" w:rsidDel="00F178C2">
                <w:rPr>
                  <w:rFonts w:ascii="David" w:hAnsi="David" w:cs="David"/>
                  <w:rtl/>
                </w:rPr>
                <w:delText xml:space="preserve"> </w:delText>
              </w:r>
              <w:r w:rsidRPr="00985365" w:rsidDel="00F178C2">
                <w:rPr>
                  <w:rFonts w:ascii="David" w:hAnsi="David" w:cs="David" w:hint="eastAsia"/>
                  <w:rtl/>
                </w:rPr>
                <w:delText>למימוש</w:delText>
              </w:r>
            </w:del>
          </w:p>
        </w:tc>
        <w:tc>
          <w:tcPr>
            <w:tcW w:w="2367" w:type="dxa"/>
          </w:tcPr>
          <w:p w14:paraId="7DCE79EB" w14:textId="5C97AC5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69" w:author="Nir Ostrovski [2]" w:date="2018-11-04T20:04:00Z"/>
                <w:rFonts w:ascii="David" w:hAnsi="David" w:cs="David"/>
                <w:rtl/>
              </w:rPr>
            </w:pPr>
            <w:del w:id="4170" w:author="Nir Ostrovski [2]" w:date="2018-11-04T20:04:00Z">
              <w:r w:rsidRPr="00985365" w:rsidDel="00F178C2">
                <w:rPr>
                  <w:rFonts w:ascii="David" w:hAnsi="David" w:cs="David"/>
                  <w:rtl/>
                </w:rPr>
                <w:delText>1</w:delText>
              </w:r>
            </w:del>
          </w:p>
        </w:tc>
        <w:tc>
          <w:tcPr>
            <w:tcW w:w="1677" w:type="dxa"/>
          </w:tcPr>
          <w:p w14:paraId="752836FC" w14:textId="41BA6F60"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1" w:author="Nir Ostrovski [2]" w:date="2018-11-04T20:04:00Z"/>
                <w:rFonts w:ascii="David" w:hAnsi="David" w:cs="David"/>
                <w:rtl/>
              </w:rPr>
            </w:pPr>
            <w:del w:id="4172" w:author="Nir Ostrovski [2]" w:date="2018-11-04T20:04:00Z">
              <w:r w:rsidRPr="00985365" w:rsidDel="00F178C2">
                <w:rPr>
                  <w:rFonts w:ascii="David" w:hAnsi="David" w:cs="David"/>
                  <w:rtl/>
                </w:rPr>
                <w:delText>1</w:delText>
              </w:r>
            </w:del>
          </w:p>
        </w:tc>
        <w:tc>
          <w:tcPr>
            <w:tcW w:w="2138" w:type="dxa"/>
          </w:tcPr>
          <w:p w14:paraId="22D26340" w14:textId="284F8873" w:rsidR="00266E7B" w:rsidRPr="00985365" w:rsidDel="00F178C2" w:rsidRDefault="00266E7B" w:rsidP="00266E7B">
            <w:pPr>
              <w:bidi/>
              <w:contextualSpacing/>
              <w:cnfStyle w:val="000000100000" w:firstRow="0" w:lastRow="0" w:firstColumn="0" w:lastColumn="0" w:oddVBand="0" w:evenVBand="0" w:oddHBand="1" w:evenHBand="0" w:firstRowFirstColumn="0" w:firstRowLastColumn="0" w:lastRowFirstColumn="0" w:lastRowLastColumn="0"/>
              <w:rPr>
                <w:del w:id="4173" w:author="Nir Ostrovski [2]" w:date="2018-11-04T20:04:00Z"/>
                <w:rFonts w:ascii="David" w:hAnsi="David" w:cs="David"/>
                <w:rtl/>
              </w:rPr>
            </w:pPr>
            <w:del w:id="4174" w:author="Nir Ostrovski [2]" w:date="2018-11-04T20:04:00Z">
              <w:r w:rsidRPr="00985365" w:rsidDel="00F178C2">
                <w:rPr>
                  <w:rFonts w:ascii="David" w:hAnsi="David" w:cs="David"/>
                  <w:rtl/>
                </w:rPr>
                <w:delText>1</w:delText>
              </w:r>
            </w:del>
          </w:p>
        </w:tc>
      </w:tr>
      <w:tr w:rsidR="00266E7B" w:rsidRPr="00985365" w:rsidDel="00F178C2" w14:paraId="37287A66" w14:textId="1B92F223" w:rsidTr="00F01E68">
        <w:trPr>
          <w:del w:id="4175" w:author="Nir Ostrovski [2]" w:date="2018-11-04T20:04:00Z"/>
        </w:trPr>
        <w:tc>
          <w:tcPr>
            <w:cnfStyle w:val="001000000000" w:firstRow="0" w:lastRow="0" w:firstColumn="1" w:lastColumn="0" w:oddVBand="0" w:evenVBand="0" w:oddHBand="0" w:evenHBand="0" w:firstRowFirstColumn="0" w:firstRowLastColumn="0" w:lastRowFirstColumn="0" w:lastRowLastColumn="0"/>
            <w:tcW w:w="2458" w:type="dxa"/>
          </w:tcPr>
          <w:p w14:paraId="4AF1324F" w14:textId="3D415F2A" w:rsidR="00266E7B" w:rsidRPr="00985365" w:rsidDel="00F178C2" w:rsidRDefault="00266E7B" w:rsidP="00266E7B">
            <w:pPr>
              <w:bidi/>
              <w:contextualSpacing/>
              <w:rPr>
                <w:del w:id="4176" w:author="Nir Ostrovski [2]" w:date="2018-11-04T20:04:00Z"/>
                <w:rFonts w:ascii="David" w:hAnsi="David" w:cs="David"/>
                <w:rtl/>
              </w:rPr>
            </w:pPr>
            <w:del w:id="4177" w:author="Nir Ostrovski [2]" w:date="2018-11-04T20:04:00Z">
              <w:r w:rsidRPr="00985365" w:rsidDel="00F178C2">
                <w:rPr>
                  <w:rFonts w:ascii="David" w:hAnsi="David" w:cs="David"/>
                  <w:rtl/>
                </w:rPr>
                <w:delText>סיכום</w:delText>
              </w:r>
            </w:del>
          </w:p>
        </w:tc>
        <w:tc>
          <w:tcPr>
            <w:tcW w:w="2367" w:type="dxa"/>
          </w:tcPr>
          <w:p w14:paraId="2223D273" w14:textId="0FEC9E82"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78" w:author="Nir Ostrovski [2]" w:date="2018-11-04T20:04:00Z"/>
                <w:rFonts w:ascii="David" w:hAnsi="David" w:cs="David"/>
                <w:rtl/>
              </w:rPr>
            </w:pPr>
            <w:del w:id="4179" w:author="Nir Ostrovski [2]" w:date="2018-11-04T20:04:00Z">
              <w:r w:rsidRPr="00985365" w:rsidDel="00F178C2">
                <w:rPr>
                  <w:rFonts w:ascii="David" w:hAnsi="David" w:cs="David"/>
                  <w:rtl/>
                </w:rPr>
                <w:delText>75%</w:delText>
              </w:r>
            </w:del>
          </w:p>
        </w:tc>
        <w:tc>
          <w:tcPr>
            <w:tcW w:w="1677" w:type="dxa"/>
          </w:tcPr>
          <w:p w14:paraId="534D3FC5" w14:textId="0389A950"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0" w:author="Nir Ostrovski [2]" w:date="2018-11-04T20:04:00Z"/>
                <w:rFonts w:ascii="David" w:hAnsi="David" w:cs="David"/>
                <w:rtl/>
              </w:rPr>
            </w:pPr>
            <w:del w:id="4181" w:author="Nir Ostrovski [2]" w:date="2018-11-04T20:04:00Z">
              <w:r w:rsidRPr="00985365" w:rsidDel="00F178C2">
                <w:rPr>
                  <w:rFonts w:ascii="David" w:hAnsi="David" w:cs="David"/>
                  <w:rtl/>
                </w:rPr>
                <w:delText>75%</w:delText>
              </w:r>
            </w:del>
          </w:p>
        </w:tc>
        <w:tc>
          <w:tcPr>
            <w:tcW w:w="2138" w:type="dxa"/>
          </w:tcPr>
          <w:p w14:paraId="55945908" w14:textId="53310B7F" w:rsidR="00266E7B" w:rsidRPr="00985365" w:rsidDel="00F178C2" w:rsidRDefault="00266E7B" w:rsidP="00266E7B">
            <w:pPr>
              <w:bidi/>
              <w:contextualSpacing/>
              <w:cnfStyle w:val="000000000000" w:firstRow="0" w:lastRow="0" w:firstColumn="0" w:lastColumn="0" w:oddVBand="0" w:evenVBand="0" w:oddHBand="0" w:evenHBand="0" w:firstRowFirstColumn="0" w:firstRowLastColumn="0" w:lastRowFirstColumn="0" w:lastRowLastColumn="0"/>
              <w:rPr>
                <w:del w:id="4182" w:author="Nir Ostrovski [2]" w:date="2018-11-04T20:04:00Z"/>
                <w:rFonts w:ascii="David" w:hAnsi="David" w:cs="David"/>
                <w:rtl/>
              </w:rPr>
            </w:pPr>
            <w:del w:id="4183" w:author="Nir Ostrovski [2]" w:date="2018-11-04T20:04:00Z">
              <w:r w:rsidRPr="00985365" w:rsidDel="00F178C2">
                <w:rPr>
                  <w:rFonts w:ascii="David" w:hAnsi="David" w:cs="David"/>
                  <w:rtl/>
                </w:rPr>
                <w:delText>100</w:delText>
              </w:r>
            </w:del>
          </w:p>
        </w:tc>
      </w:tr>
    </w:tbl>
    <w:tbl>
      <w:tblPr>
        <w:tblStyle w:val="GridTable2-Accent11"/>
        <w:bidiVisual/>
        <w:tblW w:w="0" w:type="auto"/>
        <w:tblLook w:val="04A0" w:firstRow="1" w:lastRow="0" w:firstColumn="1" w:lastColumn="0" w:noHBand="0" w:noVBand="1"/>
        <w:tblPrChange w:id="4184" w:author="michael lazar" w:date="2018-09-03T20:15:00Z">
          <w:tblPr>
            <w:tblStyle w:val="TableGrid"/>
            <w:bidiVisual/>
            <w:tblW w:w="0" w:type="auto"/>
            <w:tblLook w:val="04A0" w:firstRow="1" w:lastRow="0" w:firstColumn="1" w:lastColumn="0" w:noHBand="0" w:noVBand="1"/>
          </w:tblPr>
        </w:tblPrChange>
      </w:tblPr>
      <w:tblGrid>
        <w:gridCol w:w="2876"/>
        <w:gridCol w:w="2877"/>
        <w:gridCol w:w="2877"/>
        <w:tblGridChange w:id="4185">
          <w:tblGrid>
            <w:gridCol w:w="35"/>
            <w:gridCol w:w="2841"/>
            <w:gridCol w:w="35"/>
            <w:gridCol w:w="2842"/>
            <w:gridCol w:w="35"/>
            <w:gridCol w:w="2842"/>
            <w:gridCol w:w="35"/>
          </w:tblGrid>
        </w:tblGridChange>
      </w:tblGrid>
      <w:tr w:rsidR="0054782C" w:rsidRPr="00985365" w:rsidDel="00F178C2" w14:paraId="4CA3DD36" w14:textId="29B1260B" w:rsidTr="0054782C">
        <w:trPr>
          <w:cnfStyle w:val="100000000000" w:firstRow="1" w:lastRow="0" w:firstColumn="0" w:lastColumn="0" w:oddVBand="0" w:evenVBand="0" w:oddHBand="0" w:evenHBand="0" w:firstRowFirstColumn="0" w:firstRowLastColumn="0" w:lastRowFirstColumn="0" w:lastRowLastColumn="0"/>
          <w:ins w:id="4186" w:author="michael lazar" w:date="2018-09-03T20:15:00Z"/>
          <w:del w:id="4187" w:author="Nir Ostrovski [2]" w:date="2018-11-04T20:04:00Z"/>
          <w:trPrChange w:id="4188"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189" w:author="michael lazar" w:date="2018-09-03T20:15:00Z">
              <w:tcPr>
                <w:tcW w:w="2876" w:type="dxa"/>
                <w:gridSpan w:val="2"/>
              </w:tcPr>
            </w:tcPrChange>
          </w:tcPr>
          <w:p w14:paraId="7B234CD4" w14:textId="4DC27C20" w:rsidR="0054782C" w:rsidRPr="00985365" w:rsidDel="00F178C2" w:rsidRDefault="0054782C" w:rsidP="00F01E68">
            <w:pPr>
              <w:bidi/>
              <w:cnfStyle w:val="101000000000" w:firstRow="1" w:lastRow="0" w:firstColumn="1" w:lastColumn="0" w:oddVBand="0" w:evenVBand="0" w:oddHBand="0" w:evenHBand="0" w:firstRowFirstColumn="0" w:firstRowLastColumn="0" w:lastRowFirstColumn="0" w:lastRowLastColumn="0"/>
              <w:rPr>
                <w:ins w:id="4190" w:author="michael lazar" w:date="2018-09-03T20:15:00Z"/>
                <w:del w:id="4191" w:author="Nir Ostrovski [2]" w:date="2018-11-04T20:04:00Z"/>
                <w:rFonts w:ascii="David" w:hAnsi="David" w:cs="David"/>
                <w:rtl/>
              </w:rPr>
            </w:pPr>
            <w:ins w:id="4192" w:author="michael lazar" w:date="2018-09-03T20:15:00Z">
              <w:del w:id="4193" w:author="Nir Ostrovski [2]" w:date="2018-11-04T20:04:00Z">
                <w:r w:rsidRPr="00985365" w:rsidDel="00F178C2">
                  <w:rPr>
                    <w:rFonts w:ascii="David" w:hAnsi="David" w:cs="David" w:hint="eastAsia"/>
                    <w:rtl/>
                  </w:rPr>
                  <w:delText>קריטריון</w:delText>
                </w:r>
              </w:del>
            </w:ins>
          </w:p>
        </w:tc>
        <w:tc>
          <w:tcPr>
            <w:tcW w:w="0" w:type="dxa"/>
            <w:tcPrChange w:id="4194" w:author="michael lazar" w:date="2018-09-03T20:15:00Z">
              <w:tcPr>
                <w:tcW w:w="2877" w:type="dxa"/>
                <w:gridSpan w:val="2"/>
              </w:tcPr>
            </w:tcPrChange>
          </w:tcPr>
          <w:p w14:paraId="14475ED3" w14:textId="35E8F80B"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195" w:author="michael lazar" w:date="2018-09-03T20:15:00Z"/>
                <w:del w:id="4196" w:author="Nir Ostrovski [2]" w:date="2018-11-04T20:04:00Z"/>
                <w:rFonts w:ascii="David" w:hAnsi="David" w:cs="David"/>
                <w:rtl/>
              </w:rPr>
            </w:pPr>
            <w:ins w:id="4197" w:author="michael lazar" w:date="2018-09-03T20:15:00Z">
              <w:del w:id="4198" w:author="Nir Ostrovski [2]" w:date="2018-11-04T20:04:00Z">
                <w:r w:rsidRPr="00985365" w:rsidDel="00F178C2">
                  <w:rPr>
                    <w:rFonts w:ascii="David" w:hAnsi="David" w:cs="David"/>
                  </w:rPr>
                  <w:delText>Apache</w:delText>
                </w:r>
              </w:del>
            </w:ins>
          </w:p>
        </w:tc>
        <w:tc>
          <w:tcPr>
            <w:tcW w:w="0" w:type="dxa"/>
            <w:tcPrChange w:id="4199" w:author="michael lazar" w:date="2018-09-03T20:15:00Z">
              <w:tcPr>
                <w:tcW w:w="2877" w:type="dxa"/>
                <w:gridSpan w:val="2"/>
              </w:tcPr>
            </w:tcPrChange>
          </w:tcPr>
          <w:p w14:paraId="110D773B" w14:textId="6E00A46F" w:rsidR="0054782C" w:rsidRPr="00985365" w:rsidDel="00F178C2" w:rsidRDefault="0054782C" w:rsidP="00F01E68">
            <w:pPr>
              <w:bidi/>
              <w:cnfStyle w:val="100000000000" w:firstRow="1" w:lastRow="0" w:firstColumn="0" w:lastColumn="0" w:oddVBand="0" w:evenVBand="0" w:oddHBand="0" w:evenHBand="0" w:firstRowFirstColumn="0" w:firstRowLastColumn="0" w:lastRowFirstColumn="0" w:lastRowLastColumn="0"/>
              <w:rPr>
                <w:ins w:id="4200" w:author="michael lazar" w:date="2018-09-03T20:15:00Z"/>
                <w:del w:id="4201" w:author="Nir Ostrovski [2]" w:date="2018-11-04T20:04:00Z"/>
                <w:rFonts w:ascii="David" w:hAnsi="David" w:cs="David"/>
                <w:rtl/>
              </w:rPr>
            </w:pPr>
            <w:ins w:id="4202" w:author="michael lazar" w:date="2018-09-03T20:15:00Z">
              <w:del w:id="4203" w:author="Nir Ostrovski [2]" w:date="2018-11-04T20:04:00Z">
                <w:r w:rsidRPr="00985365" w:rsidDel="00F178C2">
                  <w:rPr>
                    <w:rFonts w:ascii="David" w:hAnsi="David" w:cs="David"/>
                  </w:rPr>
                  <w:delText>IIS</w:delText>
                </w:r>
              </w:del>
            </w:ins>
          </w:p>
        </w:tc>
      </w:tr>
      <w:tr w:rsidR="0054782C" w:rsidRPr="00985365" w:rsidDel="00F178C2" w14:paraId="2DAF44AE" w14:textId="753CA9D8" w:rsidTr="0054782C">
        <w:trPr>
          <w:cnfStyle w:val="000000100000" w:firstRow="0" w:lastRow="0" w:firstColumn="0" w:lastColumn="0" w:oddVBand="0" w:evenVBand="0" w:oddHBand="1" w:evenHBand="0" w:firstRowFirstColumn="0" w:firstRowLastColumn="0" w:lastRowFirstColumn="0" w:lastRowLastColumn="0"/>
          <w:ins w:id="4204" w:author="michael lazar" w:date="2018-09-03T20:15:00Z"/>
          <w:del w:id="4205" w:author="Nir Ostrovski [2]" w:date="2018-11-04T20:04:00Z"/>
          <w:trPrChange w:id="4206"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07" w:author="michael lazar" w:date="2018-09-03T20:15:00Z">
              <w:tcPr>
                <w:tcW w:w="2876" w:type="dxa"/>
                <w:gridSpan w:val="2"/>
              </w:tcPr>
            </w:tcPrChange>
          </w:tcPr>
          <w:p w14:paraId="456A4519" w14:textId="7472E7CB" w:rsidR="0054782C" w:rsidRPr="00985365" w:rsidDel="00F178C2" w:rsidRDefault="0054782C" w:rsidP="00F01E68">
            <w:pPr>
              <w:bidi/>
              <w:cnfStyle w:val="001000100000" w:firstRow="0" w:lastRow="0" w:firstColumn="1" w:lastColumn="0" w:oddVBand="0" w:evenVBand="0" w:oddHBand="1" w:evenHBand="0" w:firstRowFirstColumn="0" w:firstRowLastColumn="0" w:lastRowFirstColumn="0" w:lastRowLastColumn="0"/>
              <w:rPr>
                <w:ins w:id="4208" w:author="michael lazar" w:date="2018-09-03T20:15:00Z"/>
                <w:del w:id="4209" w:author="Nir Ostrovski [2]" w:date="2018-11-04T20:04:00Z"/>
                <w:rFonts w:ascii="David" w:hAnsi="David" w:cs="David"/>
                <w:rtl/>
              </w:rPr>
            </w:pPr>
            <w:ins w:id="4210" w:author="michael lazar" w:date="2018-09-03T20:16:00Z">
              <w:del w:id="4211" w:author="Nir Ostrovski [2]" w:date="2018-11-04T20:04:00Z">
                <w:r w:rsidRPr="00985365" w:rsidDel="00F178C2">
                  <w:rPr>
                    <w:rFonts w:ascii="David" w:hAnsi="David" w:cs="David" w:hint="eastAsia"/>
                    <w:rtl/>
                  </w:rPr>
                  <w:delText>תמיכה</w:delText>
                </w:r>
              </w:del>
            </w:ins>
          </w:p>
        </w:tc>
        <w:tc>
          <w:tcPr>
            <w:tcW w:w="0" w:type="dxa"/>
            <w:tcPrChange w:id="4212" w:author="michael lazar" w:date="2018-09-03T20:15:00Z">
              <w:tcPr>
                <w:tcW w:w="2877" w:type="dxa"/>
                <w:gridSpan w:val="2"/>
              </w:tcPr>
            </w:tcPrChange>
          </w:tcPr>
          <w:p w14:paraId="18E999D0" w14:textId="266DC9F5"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3" w:author="michael lazar" w:date="2018-09-03T20:15:00Z"/>
                <w:del w:id="4214" w:author="Nir Ostrovski [2]" w:date="2018-11-04T20:04:00Z"/>
                <w:rFonts w:ascii="David" w:hAnsi="David" w:cs="David"/>
                <w:rtl/>
              </w:rPr>
            </w:pPr>
            <w:ins w:id="4215" w:author="michael lazar" w:date="2018-09-03T20:16:00Z">
              <w:del w:id="4216"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פתוח</w:delText>
                </w:r>
                <w:r w:rsidRPr="00985365" w:rsidDel="00F178C2">
                  <w:rPr>
                    <w:rFonts w:ascii="David" w:hAnsi="David" w:cs="David"/>
                    <w:rtl/>
                  </w:rPr>
                  <w:delText xml:space="preserve">, </w:delText>
                </w:r>
                <w:r w:rsidRPr="00985365" w:rsidDel="00F178C2">
                  <w:rPr>
                    <w:rFonts w:ascii="David" w:hAnsi="David" w:cs="David" w:hint="eastAsia"/>
                    <w:rtl/>
                  </w:rPr>
                  <w:delText>קהילת</w:delText>
                </w:r>
                <w:r w:rsidRPr="00985365" w:rsidDel="00F178C2">
                  <w:rPr>
                    <w:rFonts w:ascii="David" w:hAnsi="David" w:cs="David"/>
                    <w:rtl/>
                  </w:rPr>
                  <w:delText xml:space="preserve"> </w:delText>
                </w:r>
                <w:r w:rsidRPr="00985365" w:rsidDel="00F178C2">
                  <w:rPr>
                    <w:rFonts w:ascii="David" w:hAnsi="David" w:cs="David" w:hint="eastAsia"/>
                    <w:rtl/>
                  </w:rPr>
                  <w:delText>משתמשים</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ומשתפת</w:delText>
                </w:r>
              </w:del>
            </w:ins>
          </w:p>
        </w:tc>
        <w:tc>
          <w:tcPr>
            <w:tcW w:w="0" w:type="dxa"/>
            <w:tcPrChange w:id="4217" w:author="michael lazar" w:date="2018-09-03T20:15:00Z">
              <w:tcPr>
                <w:tcW w:w="2877" w:type="dxa"/>
                <w:gridSpan w:val="2"/>
              </w:tcPr>
            </w:tcPrChange>
          </w:tcPr>
          <w:p w14:paraId="54BE9036" w14:textId="5F9F16DB" w:rsidR="0054782C" w:rsidRPr="00985365" w:rsidDel="00F178C2" w:rsidRDefault="0054782C" w:rsidP="00F01E68">
            <w:pPr>
              <w:bidi/>
              <w:cnfStyle w:val="000000100000" w:firstRow="0" w:lastRow="0" w:firstColumn="0" w:lastColumn="0" w:oddVBand="0" w:evenVBand="0" w:oddHBand="1" w:evenHBand="0" w:firstRowFirstColumn="0" w:firstRowLastColumn="0" w:lastRowFirstColumn="0" w:lastRowLastColumn="0"/>
              <w:rPr>
                <w:ins w:id="4218" w:author="michael lazar" w:date="2018-09-03T20:15:00Z"/>
                <w:del w:id="4219" w:author="Nir Ostrovski [2]" w:date="2018-11-04T20:04:00Z"/>
                <w:rFonts w:ascii="David" w:hAnsi="David" w:cs="David"/>
                <w:rtl/>
              </w:rPr>
            </w:pPr>
            <w:ins w:id="4220" w:author="michael lazar" w:date="2018-09-03T20:16:00Z">
              <w:del w:id="4221" w:author="Nir Ostrovski [2]" w:date="2018-11-04T20:04:00Z">
                <w:r w:rsidRPr="00985365" w:rsidDel="00F178C2">
                  <w:rPr>
                    <w:rFonts w:ascii="David" w:hAnsi="David" w:cs="David" w:hint="eastAsia"/>
                    <w:rtl/>
                  </w:rPr>
                  <w:delText>קוד</w:delText>
                </w:r>
                <w:r w:rsidRPr="00985365" w:rsidDel="00F178C2">
                  <w:rPr>
                    <w:rFonts w:ascii="David" w:hAnsi="David" w:cs="David"/>
                    <w:rtl/>
                  </w:rPr>
                  <w:delText xml:space="preserve"> </w:delText>
                </w:r>
                <w:r w:rsidRPr="00985365" w:rsidDel="00F178C2">
                  <w:rPr>
                    <w:rFonts w:ascii="David" w:hAnsi="David" w:cs="David" w:hint="eastAsia"/>
                    <w:rtl/>
                  </w:rPr>
                  <w:delText>סגור</w:delText>
                </w:r>
                <w:r w:rsidRPr="00985365" w:rsidDel="00F178C2">
                  <w:rPr>
                    <w:rFonts w:ascii="David" w:hAnsi="David" w:cs="David"/>
                    <w:rtl/>
                  </w:rPr>
                  <w:delText xml:space="preserve">, </w:delText>
                </w:r>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בתשלום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המפיץ</w:delText>
                </w:r>
                <w:r w:rsidRPr="00985365" w:rsidDel="00F178C2">
                  <w:rPr>
                    <w:rFonts w:ascii="David" w:hAnsi="David" w:cs="David"/>
                    <w:rtl/>
                  </w:rPr>
                  <w:delText xml:space="preserve"> (מיקרוסופט)/</w:delText>
                </w:r>
              </w:del>
            </w:ins>
          </w:p>
        </w:tc>
      </w:tr>
      <w:tr w:rsidR="0054782C" w:rsidRPr="00985365" w:rsidDel="00F178C2" w14:paraId="6DE2FF15" w14:textId="299460FE" w:rsidTr="0054782C">
        <w:trPr>
          <w:ins w:id="4222" w:author="michael lazar" w:date="2018-09-03T20:15:00Z"/>
          <w:del w:id="4223" w:author="Nir Ostrovski [2]" w:date="2018-11-04T20:04:00Z"/>
          <w:trPrChange w:id="4224" w:author="michael lazar" w:date="2018-09-03T20:15: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PrChange w:id="4225" w:author="michael lazar" w:date="2018-09-03T20:15:00Z">
              <w:tcPr>
                <w:tcW w:w="2876" w:type="dxa"/>
                <w:gridSpan w:val="2"/>
              </w:tcPr>
            </w:tcPrChange>
          </w:tcPr>
          <w:p w14:paraId="37EA919E" w14:textId="5687B12F" w:rsidR="0054782C" w:rsidRPr="00985365" w:rsidDel="00F178C2" w:rsidRDefault="0054782C" w:rsidP="00F01E68">
            <w:pPr>
              <w:bidi/>
              <w:rPr>
                <w:ins w:id="4226" w:author="michael lazar" w:date="2018-09-03T20:15:00Z"/>
                <w:del w:id="4227" w:author="Nir Ostrovski [2]" w:date="2018-11-04T20:04:00Z"/>
                <w:rFonts w:ascii="David" w:hAnsi="David" w:cs="David"/>
                <w:rtl/>
              </w:rPr>
            </w:pPr>
            <w:ins w:id="4228" w:author="michael lazar" w:date="2018-09-03T20:17:00Z">
              <w:del w:id="4229" w:author="Nir Ostrovski [2]" w:date="2018-11-04T20:04:00Z">
                <w:r w:rsidRPr="00985365" w:rsidDel="00F178C2">
                  <w:rPr>
                    <w:rFonts w:ascii="David" w:hAnsi="David" w:cs="David" w:hint="eastAsia"/>
                    <w:rtl/>
                  </w:rPr>
                  <w:delText>הגדרה</w:delText>
                </w:r>
                <w:r w:rsidRPr="00985365" w:rsidDel="00F178C2">
                  <w:rPr>
                    <w:rFonts w:ascii="David" w:hAnsi="David" w:cs="David"/>
                    <w:rtl/>
                  </w:rPr>
                  <w:delText xml:space="preserve"> </w:delText>
                </w:r>
                <w:r w:rsidRPr="00985365" w:rsidDel="00F178C2">
                  <w:rPr>
                    <w:rFonts w:ascii="David" w:hAnsi="David" w:cs="David" w:hint="eastAsia"/>
                    <w:rtl/>
                  </w:rPr>
                  <w:delText>והתאמה</w:delText>
                </w:r>
              </w:del>
            </w:ins>
          </w:p>
        </w:tc>
        <w:tc>
          <w:tcPr>
            <w:tcW w:w="0" w:type="dxa"/>
            <w:tcPrChange w:id="4230" w:author="michael lazar" w:date="2018-09-03T20:15:00Z">
              <w:tcPr>
                <w:tcW w:w="2877" w:type="dxa"/>
                <w:gridSpan w:val="2"/>
              </w:tcPr>
            </w:tcPrChange>
          </w:tcPr>
          <w:p w14:paraId="3CE11C09" w14:textId="1359F989"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1" w:author="michael lazar" w:date="2018-09-03T20:15:00Z"/>
                <w:del w:id="4232" w:author="Nir Ostrovski [2]" w:date="2018-11-04T20:04:00Z"/>
                <w:rFonts w:ascii="David" w:hAnsi="David" w:cs="David"/>
                <w:rtl/>
              </w:rPr>
            </w:pPr>
            <w:ins w:id="4233" w:author="michael lazar" w:date="2018-09-03T20:17:00Z">
              <w:del w:id="4234" w:author="Nir Ostrovski [2]" w:date="2018-11-04T20:04:00Z">
                <w:r w:rsidRPr="00985365" w:rsidDel="00F178C2">
                  <w:rPr>
                    <w:rFonts w:ascii="David" w:hAnsi="David" w:cs="David" w:hint="eastAsia"/>
                    <w:rtl/>
                  </w:rPr>
                  <w:delText>שליטה</w:delText>
                </w:r>
                <w:r w:rsidRPr="00985365" w:rsidDel="00F178C2">
                  <w:rPr>
                    <w:rFonts w:ascii="David" w:hAnsi="David" w:cs="David"/>
                    <w:rtl/>
                  </w:rPr>
                  <w:delText xml:space="preserve"> </w:delText>
                </w:r>
                <w:r w:rsidRPr="00985365" w:rsidDel="00F178C2">
                  <w:rPr>
                    <w:rFonts w:ascii="David" w:hAnsi="David" w:cs="David" w:hint="eastAsia"/>
                    <w:rtl/>
                  </w:rPr>
                  <w:delText>רחבה</w:delText>
                </w:r>
                <w:r w:rsidRPr="00985365" w:rsidDel="00F178C2">
                  <w:rPr>
                    <w:rFonts w:ascii="David" w:hAnsi="David" w:cs="David"/>
                    <w:rtl/>
                  </w:rPr>
                  <w:delText xml:space="preserve"> </w:delText>
                </w:r>
                <w:r w:rsidRPr="00985365" w:rsidDel="00F178C2">
                  <w:rPr>
                    <w:rFonts w:ascii="David" w:hAnsi="David" w:cs="David" w:hint="eastAsia"/>
                    <w:rtl/>
                  </w:rPr>
                  <w:delText>בהגדרות</w:delText>
                </w:r>
                <w:r w:rsidRPr="00985365" w:rsidDel="00F178C2">
                  <w:rPr>
                    <w:rFonts w:ascii="David" w:hAnsi="David" w:cs="David"/>
                    <w:rtl/>
                  </w:rPr>
                  <w:delText xml:space="preserve"> </w:delText>
                </w:r>
                <w:r w:rsidRPr="00985365" w:rsidDel="00F178C2">
                  <w:rPr>
                    <w:rFonts w:ascii="David" w:hAnsi="David" w:cs="David" w:hint="eastAsia"/>
                    <w:rtl/>
                  </w:rPr>
                  <w:delText>ויכולת</w:delText>
                </w:r>
                <w:r w:rsidRPr="00985365" w:rsidDel="00F178C2">
                  <w:rPr>
                    <w:rFonts w:ascii="David" w:hAnsi="David" w:cs="David"/>
                    <w:rtl/>
                  </w:rPr>
                  <w:delText xml:space="preserve"> </w:delText>
                </w:r>
                <w:r w:rsidRPr="00985365" w:rsidDel="00F178C2">
                  <w:rPr>
                    <w:rFonts w:ascii="David" w:hAnsi="David" w:cs="David" w:hint="eastAsia"/>
                    <w:rtl/>
                  </w:rPr>
                  <w:delText>לפיתוח</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w:delText>
                </w:r>
                <w:r w:rsidRPr="00985365" w:rsidDel="00F178C2">
                  <w:rPr>
                    <w:rFonts w:ascii="David" w:hAnsi="David" w:cs="David" w:hint="eastAsia"/>
                    <w:rtl/>
                  </w:rPr>
                  <w:delText>מלאה</w:delText>
                </w:r>
                <w:r w:rsidRPr="00985365" w:rsidDel="00F178C2">
                  <w:rPr>
                    <w:rFonts w:ascii="David" w:hAnsi="David" w:cs="David"/>
                    <w:rtl/>
                  </w:rPr>
                  <w:delText xml:space="preserve"> </w:delText>
                </w:r>
                <w:r w:rsidRPr="00985365" w:rsidDel="00F178C2">
                  <w:rPr>
                    <w:rFonts w:ascii="David" w:hAnsi="David" w:cs="David" w:hint="eastAsia"/>
                    <w:rtl/>
                  </w:rPr>
                  <w:delText>אם</w:delText>
                </w:r>
                <w:r w:rsidRPr="00985365" w:rsidDel="00F178C2">
                  <w:rPr>
                    <w:rFonts w:ascii="David" w:hAnsi="David" w:cs="David"/>
                    <w:rtl/>
                  </w:rPr>
                  <w:delText xml:space="preserve"> </w:delText>
                </w:r>
                <w:r w:rsidRPr="00985365" w:rsidDel="00F178C2">
                  <w:rPr>
                    <w:rFonts w:ascii="David" w:hAnsi="David" w:cs="David" w:hint="eastAsia"/>
                    <w:rtl/>
                  </w:rPr>
                  <w:delText>נדרש</w:delText>
                </w:r>
              </w:del>
            </w:ins>
          </w:p>
        </w:tc>
        <w:tc>
          <w:tcPr>
            <w:tcW w:w="0" w:type="dxa"/>
            <w:tcPrChange w:id="4235" w:author="michael lazar" w:date="2018-09-03T20:15:00Z">
              <w:tcPr>
                <w:tcW w:w="2877" w:type="dxa"/>
                <w:gridSpan w:val="2"/>
              </w:tcPr>
            </w:tcPrChange>
          </w:tcPr>
          <w:p w14:paraId="22FD639B" w14:textId="2D1213F5" w:rsidR="0054782C" w:rsidRPr="00985365" w:rsidDel="00F178C2" w:rsidRDefault="0054782C" w:rsidP="00F01E68">
            <w:pPr>
              <w:bidi/>
              <w:cnfStyle w:val="000000000000" w:firstRow="0" w:lastRow="0" w:firstColumn="0" w:lastColumn="0" w:oddVBand="0" w:evenVBand="0" w:oddHBand="0" w:evenHBand="0" w:firstRowFirstColumn="0" w:firstRowLastColumn="0" w:lastRowFirstColumn="0" w:lastRowLastColumn="0"/>
              <w:rPr>
                <w:ins w:id="4236" w:author="michael lazar" w:date="2018-09-03T20:15:00Z"/>
                <w:del w:id="4237" w:author="Nir Ostrovski [2]" w:date="2018-11-04T20:04:00Z"/>
                <w:rFonts w:ascii="David" w:hAnsi="David" w:cs="David"/>
                <w:rtl/>
              </w:rPr>
            </w:pPr>
            <w:ins w:id="4238" w:author="michael lazar" w:date="2018-09-03T20:18:00Z">
              <w:del w:id="4239" w:author="Nir Ostrovski [2]" w:date="2018-11-04T20:04:00Z">
                <w:r w:rsidRPr="00985365" w:rsidDel="00F178C2">
                  <w:rPr>
                    <w:rFonts w:ascii="David" w:hAnsi="David" w:cs="David" w:hint="eastAsia"/>
                    <w:rtl/>
                  </w:rPr>
                  <w:delText>מוגבלת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ידי</w:delText>
                </w:r>
                <w:r w:rsidRPr="00985365" w:rsidDel="00F178C2">
                  <w:rPr>
                    <w:rFonts w:ascii="David" w:hAnsi="David" w:cs="David"/>
                    <w:rtl/>
                  </w:rPr>
                  <w:delText xml:space="preserve"> </w:delText>
                </w:r>
                <w:r w:rsidRPr="00985365" w:rsidDel="00F178C2">
                  <w:rPr>
                    <w:rFonts w:ascii="David" w:hAnsi="David" w:cs="David" w:hint="eastAsia"/>
                    <w:rtl/>
                  </w:rPr>
                  <w:delText>ממשק</w:delText>
                </w:r>
                <w:r w:rsidRPr="00985365" w:rsidDel="00F178C2">
                  <w:rPr>
                    <w:rFonts w:ascii="David" w:hAnsi="David" w:cs="David"/>
                    <w:rtl/>
                  </w:rPr>
                  <w:delText xml:space="preserve"> </w:delText>
                </w:r>
                <w:r w:rsidRPr="00985365" w:rsidDel="00F178C2">
                  <w:rPr>
                    <w:rFonts w:ascii="David" w:hAnsi="David" w:cs="David" w:hint="eastAsia"/>
                    <w:rtl/>
                  </w:rPr>
                  <w:delText>משתמש</w:delText>
                </w:r>
                <w:r w:rsidRPr="00985365" w:rsidDel="00F178C2">
                  <w:rPr>
                    <w:rFonts w:ascii="David" w:hAnsi="David" w:cs="David"/>
                    <w:rtl/>
                  </w:rPr>
                  <w:delText xml:space="preserve"> </w:delText>
                </w:r>
                <w:r w:rsidRPr="00985365" w:rsidDel="00F178C2">
                  <w:rPr>
                    <w:rFonts w:ascii="David" w:hAnsi="David" w:cs="David" w:hint="eastAsia"/>
                    <w:rtl/>
                  </w:rPr>
                  <w:delText>סגור</w:delText>
                </w:r>
              </w:del>
            </w:ins>
          </w:p>
        </w:tc>
      </w:tr>
      <w:tr w:rsidR="0054782C" w:rsidRPr="00985365" w:rsidDel="00F178C2" w14:paraId="1A61EF69" w14:textId="23826998" w:rsidTr="0054782C">
        <w:trPr>
          <w:cnfStyle w:val="000000100000" w:firstRow="0" w:lastRow="0" w:firstColumn="0" w:lastColumn="0" w:oddVBand="0" w:evenVBand="0" w:oddHBand="1" w:evenHBand="0" w:firstRowFirstColumn="0" w:firstRowLastColumn="0" w:lastRowFirstColumn="0" w:lastRowLastColumn="0"/>
          <w:ins w:id="4240" w:author="michael lazar" w:date="2018-09-03T20:18:00Z"/>
          <w:del w:id="424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6139C34D" w14:textId="6ECBD182" w:rsidR="0054782C" w:rsidRPr="00985365" w:rsidDel="00F178C2" w:rsidRDefault="0054782C" w:rsidP="00F01E68">
            <w:pPr>
              <w:bidi/>
              <w:rPr>
                <w:ins w:id="4242" w:author="michael lazar" w:date="2018-09-03T20:18:00Z"/>
                <w:del w:id="4243" w:author="Nir Ostrovski [2]" w:date="2018-11-04T20:04:00Z"/>
                <w:rFonts w:ascii="David" w:hAnsi="David" w:cs="David"/>
                <w:rtl/>
              </w:rPr>
            </w:pPr>
            <w:ins w:id="4244" w:author="michael lazar" w:date="2018-09-03T20:19:00Z">
              <w:del w:id="4245" w:author="Nir Ostrovski [2]" w:date="2018-11-04T20:04:00Z">
                <w:r w:rsidRPr="00985365" w:rsidDel="00F178C2">
                  <w:rPr>
                    <w:rFonts w:ascii="David" w:hAnsi="David" w:cs="David" w:hint="eastAsia"/>
                    <w:rtl/>
                  </w:rPr>
                  <w:delText>תמיכה</w:delText>
                </w:r>
                <w:r w:rsidRPr="00985365" w:rsidDel="00F178C2">
                  <w:rPr>
                    <w:rFonts w:ascii="David" w:hAnsi="David" w:cs="David"/>
                    <w:rtl/>
                  </w:rPr>
                  <w:delText xml:space="preserve"> </w:delText>
                </w:r>
                <w:r w:rsidRPr="00985365" w:rsidDel="00F178C2">
                  <w:rPr>
                    <w:rFonts w:ascii="David" w:hAnsi="David" w:cs="David" w:hint="eastAsia"/>
                    <w:rtl/>
                  </w:rPr>
                  <w:delText>בטכנולוגיות</w:delText>
                </w:r>
              </w:del>
            </w:ins>
            <w:ins w:id="4246" w:author="michael lazar" w:date="2018-09-03T20:21:00Z">
              <w:del w:id="4247" w:author="Nir Ostrovski [2]" w:date="2018-11-04T20:04:00Z">
                <w:r w:rsidR="005B5356" w:rsidRPr="00985365" w:rsidDel="00F178C2">
                  <w:rPr>
                    <w:rFonts w:ascii="David" w:hAnsi="David" w:cs="David"/>
                    <w:rtl/>
                  </w:rPr>
                  <w:delText xml:space="preserve"> והרחבות</w:delText>
                </w:r>
              </w:del>
            </w:ins>
          </w:p>
        </w:tc>
        <w:tc>
          <w:tcPr>
            <w:tcW w:w="2877" w:type="dxa"/>
          </w:tcPr>
          <w:p w14:paraId="00063F76" w14:textId="0A2E7C26"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48" w:author="michael lazar" w:date="2018-09-03T20:18:00Z"/>
                <w:del w:id="4249" w:author="Nir Ostrovski [2]" w:date="2018-11-04T20:04:00Z"/>
                <w:rFonts w:ascii="David" w:hAnsi="David" w:cs="David"/>
              </w:rPr>
            </w:pPr>
            <w:ins w:id="4250" w:author="michael lazar" w:date="2018-09-03T20:21:00Z">
              <w:del w:id="4251"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ברוב הטכנולוגיות והרחבות </w:delText>
                </w:r>
              </w:del>
            </w:ins>
            <w:ins w:id="4252" w:author="michael lazar" w:date="2018-09-03T20:22:00Z">
              <w:del w:id="4253" w:author="Nir Ostrovski [2]" w:date="2018-11-04T20:04:00Z">
                <w:r w:rsidRPr="00985365" w:rsidDel="00F178C2">
                  <w:rPr>
                    <w:rFonts w:ascii="David" w:hAnsi="David" w:cs="David" w:hint="eastAsia"/>
                    <w:rtl/>
                  </w:rPr>
                  <w:delText>הקיימות</w:delText>
                </w:r>
              </w:del>
            </w:ins>
          </w:p>
        </w:tc>
        <w:tc>
          <w:tcPr>
            <w:tcW w:w="2877" w:type="dxa"/>
          </w:tcPr>
          <w:p w14:paraId="0ABD4738" w14:textId="120D4E52" w:rsidR="0054782C"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54" w:author="michael lazar" w:date="2018-09-03T20:18:00Z"/>
                <w:del w:id="4255" w:author="Nir Ostrovski [2]" w:date="2018-11-04T20:04:00Z"/>
                <w:rFonts w:ascii="David" w:hAnsi="David" w:cs="David"/>
                <w:rtl/>
              </w:rPr>
            </w:pPr>
            <w:ins w:id="4256" w:author="michael lazar" w:date="2018-09-03T20:22:00Z">
              <w:del w:id="4257" w:author="Nir Ostrovski [2]" w:date="2018-11-04T20:04:00Z">
                <w:r w:rsidRPr="00985365" w:rsidDel="00F178C2">
                  <w:rPr>
                    <w:rFonts w:ascii="David" w:hAnsi="David" w:cs="David" w:hint="eastAsia"/>
                    <w:rtl/>
                  </w:rPr>
                  <w:delText>תומך</w:delText>
                </w:r>
                <w:r w:rsidRPr="00985365" w:rsidDel="00F178C2">
                  <w:rPr>
                    <w:rFonts w:ascii="David" w:hAnsi="David" w:cs="David"/>
                    <w:rtl/>
                  </w:rPr>
                  <w:delText xml:space="preserve"> בטכנולוגיות נבחרות ובעל </w:delText>
                </w:r>
              </w:del>
            </w:ins>
            <w:ins w:id="4258" w:author="michael lazar" w:date="2018-09-03T20:23:00Z">
              <w:del w:id="4259"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הרחבה</w:delText>
                </w:r>
                <w:r w:rsidRPr="00985365" w:rsidDel="00F178C2">
                  <w:rPr>
                    <w:rFonts w:ascii="David" w:hAnsi="David" w:cs="David"/>
                    <w:rtl/>
                  </w:rPr>
                  <w:delText xml:space="preserve"> </w:delText>
                </w:r>
                <w:r w:rsidRPr="00985365" w:rsidDel="00F178C2">
                  <w:rPr>
                    <w:rFonts w:ascii="David" w:hAnsi="David" w:cs="David" w:hint="eastAsia"/>
                    <w:rtl/>
                  </w:rPr>
                  <w:delText>מוגבלת</w:delText>
                </w:r>
              </w:del>
            </w:ins>
            <w:ins w:id="4260" w:author="michael lazar" w:date="2018-09-03T20:21:00Z">
              <w:del w:id="4261" w:author="Nir Ostrovski [2]" w:date="2018-11-04T20:04:00Z">
                <w:r w:rsidRPr="00985365" w:rsidDel="00F178C2">
                  <w:rPr>
                    <w:rFonts w:ascii="David" w:hAnsi="David" w:cs="David"/>
                    <w:rtl/>
                  </w:rPr>
                  <w:delText xml:space="preserve"> </w:delText>
                </w:r>
              </w:del>
            </w:ins>
          </w:p>
        </w:tc>
      </w:tr>
      <w:tr w:rsidR="005B5356" w:rsidRPr="00985365" w:rsidDel="00F178C2" w14:paraId="58B0FC15" w14:textId="0434554C" w:rsidTr="0054782C">
        <w:trPr>
          <w:ins w:id="4262" w:author="michael lazar" w:date="2018-09-03T20:23:00Z"/>
          <w:del w:id="4263"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530425A2" w14:textId="405464AF" w:rsidR="005B5356" w:rsidRPr="00985365" w:rsidDel="00F178C2" w:rsidRDefault="005B5356" w:rsidP="00F01E68">
            <w:pPr>
              <w:bidi/>
              <w:rPr>
                <w:ins w:id="4264" w:author="michael lazar" w:date="2018-09-03T20:23:00Z"/>
                <w:del w:id="4265" w:author="Nir Ostrovski [2]" w:date="2018-11-04T20:04:00Z"/>
                <w:rFonts w:ascii="David" w:hAnsi="David" w:cs="David"/>
                <w:rtl/>
              </w:rPr>
            </w:pPr>
            <w:ins w:id="4266" w:author="michael lazar" w:date="2018-09-03T20:23:00Z">
              <w:del w:id="4267" w:author="Nir Ostrovski [2]" w:date="2018-11-04T20:04:00Z">
                <w:r w:rsidRPr="00985365" w:rsidDel="00F178C2">
                  <w:rPr>
                    <w:rFonts w:ascii="David" w:hAnsi="David" w:cs="David" w:hint="eastAsia"/>
                    <w:rtl/>
                  </w:rPr>
                  <w:delText>אבטחה</w:delText>
                </w:r>
                <w:r w:rsidRPr="00985365" w:rsidDel="00F178C2">
                  <w:rPr>
                    <w:rFonts w:ascii="David" w:hAnsi="David" w:cs="David"/>
                    <w:rtl/>
                  </w:rPr>
                  <w:delText xml:space="preserve"> </w:delText>
                </w:r>
              </w:del>
            </w:ins>
          </w:p>
        </w:tc>
        <w:tc>
          <w:tcPr>
            <w:tcW w:w="2877" w:type="dxa"/>
          </w:tcPr>
          <w:p w14:paraId="61249702" w14:textId="225E03E7"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68" w:author="michael lazar" w:date="2018-09-03T20:23:00Z"/>
                <w:del w:id="4269" w:author="Nir Ostrovski [2]" w:date="2018-11-04T20:04:00Z"/>
                <w:rFonts w:ascii="David" w:hAnsi="David" w:cs="David"/>
                <w:rtl/>
              </w:rPr>
            </w:pPr>
            <w:ins w:id="4270" w:author="michael lazar" w:date="2018-09-03T20:23:00Z">
              <w:del w:id="4271" w:author="Nir Ostrovski [2]" w:date="2018-11-04T20:04:00Z">
                <w:r w:rsidRPr="00985365" w:rsidDel="00F178C2">
                  <w:rPr>
                    <w:rFonts w:ascii="David" w:hAnsi="David" w:cs="David" w:hint="eastAsia"/>
                    <w:rtl/>
                  </w:rPr>
                  <w:delText>עקב</w:delText>
                </w:r>
                <w:r w:rsidRPr="00985365" w:rsidDel="00F178C2">
                  <w:rPr>
                    <w:rFonts w:ascii="David" w:hAnsi="David" w:cs="David"/>
                    <w:rtl/>
                  </w:rPr>
                  <w:delText xml:space="preserve"> היותו הנפוץ ביותר </w:delText>
                </w:r>
              </w:del>
            </w:ins>
            <w:ins w:id="4272" w:author="michael lazar" w:date="2018-09-03T20:24:00Z">
              <w:del w:id="4273" w:author="Nir Ostrovski [2]" w:date="2018-11-04T20:04:00Z">
                <w:r w:rsidRPr="00985365" w:rsidDel="00F178C2">
                  <w:rPr>
                    <w:rFonts w:ascii="David" w:hAnsi="David" w:cs="David" w:hint="eastAsia"/>
                    <w:rtl/>
                  </w:rPr>
                  <w:delText>מהווה</w:delText>
                </w:r>
                <w:r w:rsidRPr="00985365" w:rsidDel="00F178C2">
                  <w:rPr>
                    <w:rFonts w:ascii="David" w:hAnsi="David" w:cs="David"/>
                    <w:rtl/>
                  </w:rPr>
                  <w:delText xml:space="preserve"> </w:delText>
                </w:r>
                <w:r w:rsidRPr="00985365" w:rsidDel="00F178C2">
                  <w:rPr>
                    <w:rFonts w:ascii="David" w:hAnsi="David" w:cs="David" w:hint="eastAsia"/>
                    <w:rtl/>
                  </w:rPr>
                  <w:delText>מטרה</w:delText>
                </w:r>
                <w:r w:rsidRPr="00985365" w:rsidDel="00F178C2">
                  <w:rPr>
                    <w:rFonts w:ascii="David" w:hAnsi="David" w:cs="David"/>
                    <w:rtl/>
                  </w:rPr>
                  <w:delText xml:space="preserve"> </w:delText>
                </w:r>
                <w:r w:rsidRPr="00985365" w:rsidDel="00F178C2">
                  <w:rPr>
                    <w:rFonts w:ascii="David" w:hAnsi="David" w:cs="David" w:hint="eastAsia"/>
                    <w:rtl/>
                  </w:rPr>
                  <w:delText>נחשקת</w:delText>
                </w:r>
                <w:r w:rsidRPr="00985365" w:rsidDel="00F178C2">
                  <w:rPr>
                    <w:rFonts w:ascii="David" w:hAnsi="David" w:cs="David"/>
                    <w:rtl/>
                  </w:rPr>
                  <w:delText xml:space="preserve"> </w:delText>
                </w:r>
                <w:r w:rsidRPr="00985365" w:rsidDel="00F178C2">
                  <w:rPr>
                    <w:rFonts w:ascii="David" w:hAnsi="David" w:cs="David" w:hint="eastAsia"/>
                    <w:rtl/>
                  </w:rPr>
                  <w:delText>לתוקפים</w:delText>
                </w:r>
              </w:del>
            </w:ins>
          </w:p>
        </w:tc>
        <w:tc>
          <w:tcPr>
            <w:tcW w:w="2877" w:type="dxa"/>
          </w:tcPr>
          <w:p w14:paraId="53C21BCA" w14:textId="226B29EE" w:rsidR="005B5356" w:rsidRPr="00985365" w:rsidDel="00F178C2" w:rsidRDefault="005B5356" w:rsidP="00F01E68">
            <w:pPr>
              <w:bidi/>
              <w:cnfStyle w:val="000000000000" w:firstRow="0" w:lastRow="0" w:firstColumn="0" w:lastColumn="0" w:oddVBand="0" w:evenVBand="0" w:oddHBand="0" w:evenHBand="0" w:firstRowFirstColumn="0" w:firstRowLastColumn="0" w:lastRowFirstColumn="0" w:lastRowLastColumn="0"/>
              <w:rPr>
                <w:ins w:id="4274" w:author="michael lazar" w:date="2018-09-03T20:23:00Z"/>
                <w:del w:id="4275" w:author="Nir Ostrovski [2]" w:date="2018-11-04T20:04:00Z"/>
                <w:rFonts w:ascii="David" w:hAnsi="David" w:cs="David"/>
                <w:rtl/>
              </w:rPr>
            </w:pPr>
            <w:ins w:id="4276" w:author="michael lazar" w:date="2018-09-03T20:24:00Z">
              <w:del w:id="4277" w:author="Nir Ostrovski [2]" w:date="2018-11-04T20:04:00Z">
                <w:r w:rsidRPr="00985365" w:rsidDel="00F178C2">
                  <w:rPr>
                    <w:rFonts w:ascii="David" w:hAnsi="David" w:cs="David" w:hint="eastAsia"/>
                    <w:rtl/>
                  </w:rPr>
                  <w:delText>נמצא</w:delText>
                </w:r>
                <w:r w:rsidRPr="00985365" w:rsidDel="00F178C2">
                  <w:rPr>
                    <w:rFonts w:ascii="David" w:hAnsi="David" w:cs="David"/>
                    <w:rtl/>
                  </w:rPr>
                  <w:delText xml:space="preserve"> </w:delText>
                </w:r>
                <w:r w:rsidRPr="00985365" w:rsidDel="00F178C2">
                  <w:rPr>
                    <w:rFonts w:ascii="David" w:hAnsi="David" w:cs="David" w:hint="eastAsia"/>
                    <w:rtl/>
                  </w:rPr>
                  <w:delText>תחת</w:delText>
                </w:r>
                <w:r w:rsidRPr="00985365" w:rsidDel="00F178C2">
                  <w:rPr>
                    <w:rFonts w:ascii="David" w:hAnsi="David" w:cs="David"/>
                    <w:rtl/>
                  </w:rPr>
                  <w:delText xml:space="preserve"> </w:delText>
                </w:r>
                <w:r w:rsidRPr="00985365" w:rsidDel="00F178C2">
                  <w:rPr>
                    <w:rFonts w:ascii="David" w:hAnsi="David" w:cs="David" w:hint="eastAsia"/>
                    <w:rtl/>
                  </w:rPr>
                  <w:delText>תמיכ</w:delText>
                </w:r>
              </w:del>
            </w:ins>
            <w:ins w:id="4278" w:author="michael lazar" w:date="2018-09-03T20:25:00Z">
              <w:del w:id="4279" w:author="Nir Ostrovski [2]" w:date="2018-11-04T20:04:00Z">
                <w:r w:rsidRPr="00985365" w:rsidDel="00F178C2">
                  <w:rPr>
                    <w:rFonts w:ascii="David" w:hAnsi="David" w:cs="David" w:hint="eastAsia"/>
                    <w:rtl/>
                  </w:rPr>
                  <w:delText>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החברה</w:delText>
                </w:r>
                <w:r w:rsidRPr="00985365" w:rsidDel="00F178C2">
                  <w:rPr>
                    <w:rFonts w:ascii="David" w:hAnsi="David" w:cs="David"/>
                    <w:rtl/>
                  </w:rPr>
                  <w:delText xml:space="preserve"> </w:delText>
                </w:r>
                <w:r w:rsidRPr="00985365" w:rsidDel="00F178C2">
                  <w:rPr>
                    <w:rFonts w:ascii="David" w:hAnsi="David" w:cs="David" w:hint="eastAsia"/>
                    <w:rtl/>
                  </w:rPr>
                  <w:delText>המפתחת</w:delText>
                </w:r>
                <w:r w:rsidRPr="00985365" w:rsidDel="00F178C2">
                  <w:rPr>
                    <w:rFonts w:ascii="David" w:hAnsi="David" w:cs="David"/>
                    <w:rtl/>
                  </w:rPr>
                  <w:delText xml:space="preserve"> </w:delText>
                </w:r>
                <w:r w:rsidRPr="00985365" w:rsidDel="00F178C2">
                  <w:rPr>
                    <w:rFonts w:ascii="David" w:hAnsi="David" w:cs="David" w:hint="eastAsia"/>
                    <w:rtl/>
                  </w:rPr>
                  <w:delText>וכפוף</w:delText>
                </w:r>
                <w:r w:rsidRPr="00985365" w:rsidDel="00F178C2">
                  <w:rPr>
                    <w:rFonts w:ascii="David" w:hAnsi="David" w:cs="David"/>
                    <w:rtl/>
                  </w:rPr>
                  <w:delText xml:space="preserve"> </w:delText>
                </w:r>
                <w:r w:rsidRPr="00985365" w:rsidDel="00F178C2">
                  <w:rPr>
                    <w:rFonts w:ascii="David" w:hAnsi="David" w:cs="David" w:hint="eastAsia"/>
                    <w:rtl/>
                  </w:rPr>
                  <w:delText>לעדכונים</w:delText>
                </w:r>
                <w:r w:rsidRPr="00985365" w:rsidDel="00F178C2">
                  <w:rPr>
                    <w:rFonts w:ascii="David" w:hAnsi="David" w:cs="David"/>
                    <w:rtl/>
                  </w:rPr>
                  <w:delText xml:space="preserve"> </w:delText>
                </w:r>
                <w:r w:rsidRPr="00985365" w:rsidDel="00F178C2">
                  <w:rPr>
                    <w:rFonts w:ascii="David" w:hAnsi="David" w:cs="David" w:hint="eastAsia"/>
                    <w:rtl/>
                  </w:rPr>
                  <w:delText>תכופים</w:delText>
                </w:r>
              </w:del>
            </w:ins>
          </w:p>
        </w:tc>
      </w:tr>
      <w:tr w:rsidR="005B5356" w:rsidRPr="00985365" w:rsidDel="00F178C2" w14:paraId="5B1E2D24" w14:textId="10E23942" w:rsidTr="0054782C">
        <w:trPr>
          <w:cnfStyle w:val="000000100000" w:firstRow="0" w:lastRow="0" w:firstColumn="0" w:lastColumn="0" w:oddVBand="0" w:evenVBand="0" w:oddHBand="1" w:evenHBand="0" w:firstRowFirstColumn="0" w:firstRowLastColumn="0" w:lastRowFirstColumn="0" w:lastRowLastColumn="0"/>
          <w:ins w:id="4280" w:author="michael lazar" w:date="2018-09-03T20:25:00Z"/>
          <w:del w:id="4281" w:author="Nir Ostrovski [2]" w:date="2018-11-04T20:04:00Z"/>
        </w:trPr>
        <w:tc>
          <w:tcPr>
            <w:cnfStyle w:val="001000000000" w:firstRow="0" w:lastRow="0" w:firstColumn="1" w:lastColumn="0" w:oddVBand="0" w:evenVBand="0" w:oddHBand="0" w:evenHBand="0" w:firstRowFirstColumn="0" w:firstRowLastColumn="0" w:lastRowFirstColumn="0" w:lastRowLastColumn="0"/>
            <w:tcW w:w="2876" w:type="dxa"/>
          </w:tcPr>
          <w:p w14:paraId="77D06067" w14:textId="62BBA286" w:rsidR="005B5356" w:rsidRPr="00985365" w:rsidDel="00F178C2" w:rsidRDefault="005B5356" w:rsidP="00F01E68">
            <w:pPr>
              <w:bidi/>
              <w:rPr>
                <w:ins w:id="4282" w:author="michael lazar" w:date="2018-09-03T20:25:00Z"/>
                <w:del w:id="4283" w:author="Nir Ostrovski [2]" w:date="2018-11-04T20:04:00Z"/>
                <w:rFonts w:ascii="David" w:hAnsi="David" w:cs="David"/>
                <w:rtl/>
              </w:rPr>
            </w:pPr>
            <w:ins w:id="4284" w:author="michael lazar" w:date="2018-09-03T20:25:00Z">
              <w:del w:id="4285" w:author="Nir Ostrovski [2]" w:date="2018-11-04T20:04:00Z">
                <w:r w:rsidRPr="00985365" w:rsidDel="00F178C2">
                  <w:rPr>
                    <w:rFonts w:ascii="David" w:hAnsi="David" w:cs="David" w:hint="eastAsia"/>
                    <w:rtl/>
                  </w:rPr>
                  <w:delText>סיכום</w:delText>
                </w:r>
              </w:del>
            </w:ins>
          </w:p>
        </w:tc>
        <w:tc>
          <w:tcPr>
            <w:tcW w:w="2877" w:type="dxa"/>
          </w:tcPr>
          <w:p w14:paraId="100F59D1" w14:textId="43DBA20A"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86" w:author="michael lazar" w:date="2018-09-03T20:25:00Z"/>
                <w:del w:id="4287" w:author="Nir Ostrovski [2]" w:date="2018-11-04T20:04:00Z"/>
                <w:rFonts w:ascii="David" w:hAnsi="David" w:cs="David"/>
                <w:rtl/>
              </w:rPr>
            </w:pPr>
            <w:ins w:id="4288" w:author="michael lazar" w:date="2018-09-03T20:26:00Z">
              <w:del w:id="4289" w:author="Nir Ostrovski [2]" w:date="2018-11-04T20:04:00Z">
                <w:r w:rsidRPr="00985365" w:rsidDel="00F178C2">
                  <w:rPr>
                    <w:rFonts w:ascii="David" w:hAnsi="David" w:cs="David"/>
                    <w:rtl/>
                  </w:rPr>
                  <w:delText>75%</w:delText>
                </w:r>
              </w:del>
            </w:ins>
          </w:p>
        </w:tc>
        <w:tc>
          <w:tcPr>
            <w:tcW w:w="2877" w:type="dxa"/>
          </w:tcPr>
          <w:p w14:paraId="37F55DD9" w14:textId="5CDC7786" w:rsidR="005B5356" w:rsidRPr="00985365" w:rsidDel="00F178C2" w:rsidRDefault="005B5356" w:rsidP="00F01E68">
            <w:pPr>
              <w:bidi/>
              <w:cnfStyle w:val="000000100000" w:firstRow="0" w:lastRow="0" w:firstColumn="0" w:lastColumn="0" w:oddVBand="0" w:evenVBand="0" w:oddHBand="1" w:evenHBand="0" w:firstRowFirstColumn="0" w:firstRowLastColumn="0" w:lastRowFirstColumn="0" w:lastRowLastColumn="0"/>
              <w:rPr>
                <w:ins w:id="4290" w:author="michael lazar" w:date="2018-09-03T20:25:00Z"/>
                <w:del w:id="4291" w:author="Nir Ostrovski [2]" w:date="2018-11-04T20:04:00Z"/>
                <w:rFonts w:ascii="David" w:hAnsi="David" w:cs="David"/>
                <w:rtl/>
              </w:rPr>
            </w:pPr>
            <w:ins w:id="4292" w:author="michael lazar" w:date="2018-09-03T20:26:00Z">
              <w:del w:id="4293" w:author="Nir Ostrovski [2]" w:date="2018-11-04T20:04:00Z">
                <w:r w:rsidRPr="00985365" w:rsidDel="00F178C2">
                  <w:rPr>
                    <w:rFonts w:ascii="David" w:hAnsi="David" w:cs="David"/>
                    <w:rtl/>
                  </w:rPr>
                  <w:delText>50%</w:delText>
                </w:r>
              </w:del>
            </w:ins>
          </w:p>
        </w:tc>
      </w:tr>
    </w:tbl>
    <w:p w14:paraId="5F78236C" w14:textId="51BB49D4" w:rsidR="001C6D93" w:rsidRPr="00985365" w:rsidDel="00F178C2" w:rsidRDefault="001C6D93" w:rsidP="00F01E68">
      <w:pPr>
        <w:bidi/>
        <w:rPr>
          <w:del w:id="4294" w:author="Nir Ostrovski [2]" w:date="2018-11-04T20:04:00Z"/>
          <w:rFonts w:ascii="David" w:eastAsia="Calibri" w:hAnsi="David" w:cs="David"/>
          <w:color w:val="000000"/>
          <w:rtl/>
          <w:rPrChange w:id="4295" w:author="Nir Ostrovski" w:date="2018-09-05T13:30:00Z">
            <w:rPr>
              <w:del w:id="4296" w:author="Nir Ostrovski [2]" w:date="2018-11-04T20:04:00Z"/>
              <w:rFonts w:ascii="David" w:hAnsi="David" w:cs="David"/>
              <w:rtl/>
            </w:rPr>
          </w:rPrChange>
        </w:rPr>
      </w:pPr>
    </w:p>
    <w:p w14:paraId="55B264DE" w14:textId="2E7CC46E" w:rsidR="001C6D93" w:rsidRPr="00985365" w:rsidDel="00F178C2" w:rsidRDefault="005B5356">
      <w:pPr>
        <w:bidi/>
        <w:spacing w:before="240"/>
        <w:rPr>
          <w:del w:id="4297" w:author="Nir Ostrovski [2]" w:date="2018-11-04T20:04:00Z"/>
          <w:rFonts w:ascii="David" w:hAnsi="David" w:cs="David"/>
          <w:rtl/>
        </w:rPr>
        <w:pPrChange w:id="4298" w:author="michael lazar" w:date="2018-09-03T20:26:00Z">
          <w:pPr>
            <w:bidi/>
          </w:pPr>
        </w:pPrChange>
      </w:pPr>
      <w:ins w:id="4299" w:author="michael lazar" w:date="2018-09-03T20:26:00Z">
        <w:del w:id="4300" w:author="Nir Ostrovski [2]" w:date="2018-11-04T20:04:00Z">
          <w:r w:rsidRPr="00985365" w:rsidDel="00F178C2">
            <w:rPr>
              <w:rFonts w:ascii="David" w:eastAsia="Calibri" w:hAnsi="David" w:cs="David" w:hint="eastAsia"/>
              <w:color w:val="000000"/>
              <w:rtl/>
              <w:rPrChange w:id="4301" w:author="Nir Ostrovski" w:date="2018-09-05T13:30:00Z">
                <w:rPr>
                  <w:rFonts w:ascii="David" w:hAnsi="David" w:cs="David" w:hint="eastAsia"/>
                  <w:b/>
                  <w:bCs/>
                  <w:rtl/>
                </w:rPr>
              </w:rPrChange>
            </w:rPr>
            <w:delText>לסיכום</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Apach</w:delText>
          </w:r>
        </w:del>
      </w:ins>
      <w:ins w:id="4302" w:author="michael lazar" w:date="2018-09-03T20:27:00Z">
        <w:del w:id="4303" w:author="Nir Ostrovski [2]" w:date="2018-11-04T20:04:00Z">
          <w:r w:rsidRPr="00985365" w:rsidDel="00F178C2">
            <w:rPr>
              <w:rFonts w:ascii="David" w:eastAsia="Calibri" w:hAnsi="David" w:cs="David"/>
              <w:color w:val="000000"/>
            </w:rPr>
            <w:delText>e</w:delText>
          </w:r>
          <w:r w:rsidRPr="00985365" w:rsidDel="00F178C2">
            <w:rPr>
              <w:rFonts w:ascii="David" w:eastAsia="Calibri" w:hAnsi="David" w:cs="David"/>
              <w:color w:val="000000"/>
              <w:rtl/>
            </w:rPr>
            <w:delText xml:space="preserve"> (האפשרות המועדפת</w:delText>
          </w:r>
        </w:del>
      </w:ins>
      <w:del w:id="4304" w:author="Nir Ostrovski [2]" w:date="2018-11-04T20:04:00Z">
        <w:r w:rsidR="001C6D93" w:rsidRPr="00985365" w:rsidDel="00F178C2">
          <w:rPr>
            <w:rFonts w:ascii="David" w:hAnsi="David" w:cs="David"/>
            <w:b/>
            <w:bCs/>
            <w:rtl/>
          </w:rPr>
          <w:delText>לסיכום:</w:delText>
        </w:r>
        <w:r w:rsidR="001C6D93" w:rsidRPr="00985365" w:rsidDel="00F178C2">
          <w:rPr>
            <w:rFonts w:ascii="David" w:hAnsi="David" w:cs="David"/>
            <w:rtl/>
          </w:rPr>
          <w:delText xml:space="preserve"> מדובר באלגוריתמים די דומים אשר מטרתם הינה חילוץ מידע החשוב בטקסט</w:delText>
        </w:r>
        <w:r w:rsidR="004A2826" w:rsidRPr="00985365" w:rsidDel="00F178C2">
          <w:rPr>
            <w:rFonts w:ascii="David" w:hAnsi="David" w:cs="David"/>
            <w:rtl/>
          </w:rPr>
          <w:delText xml:space="preserve"> והתאמה.</w:delText>
        </w:r>
        <w:r w:rsidR="001C6D93" w:rsidRPr="00985365" w:rsidDel="00F178C2">
          <w:rPr>
            <w:rFonts w:ascii="David" w:hAnsi="David" w:cs="David"/>
            <w:rtl/>
          </w:rPr>
          <w:delText xml:space="preserve"> אלגוריתמים אלו אינם שלמים כדי שניתוח הטקסט יבוצע בצורה מדויקת יותר יש צורך בשימוש בפעולות נוספות. מאחר ואלגוריתם </w:delText>
        </w:r>
        <w:r w:rsidR="001C6D93" w:rsidRPr="00985365" w:rsidDel="00F178C2">
          <w:rPr>
            <w:rFonts w:ascii="David" w:hAnsi="David" w:cs="David"/>
          </w:rPr>
          <w:delText>Tokenization</w:delText>
        </w:r>
        <w:r w:rsidR="001C6D93" w:rsidRPr="00985365" w:rsidDel="00F178C2">
          <w:rPr>
            <w:rFonts w:ascii="David" w:hAnsi="David" w:cs="David"/>
            <w:rtl/>
          </w:rPr>
          <w:delText xml:space="preserve"> נותן וקטור מספרי הוא האלגוריתם המועדף אך הנושא יבחן במהלך מימוש האלגוריתם.</w:delText>
        </w:r>
      </w:del>
      <w:ins w:id="4305" w:author="michael lazar" w:date="2018-09-03T20:27:00Z">
        <w:del w:id="4306" w:author="Nir Ostrovski [2]" w:date="2018-11-04T20:04:00Z">
          <w:r w:rsidRPr="00985365" w:rsidDel="00F178C2">
            <w:rPr>
              <w:rFonts w:ascii="David" w:hAnsi="David" w:cs="David"/>
              <w:rtl/>
            </w:rPr>
            <w:delText xml:space="preserve">) </w:delText>
          </w:r>
          <w:r w:rsidRPr="00985365" w:rsidDel="00F178C2">
            <w:rPr>
              <w:rFonts w:ascii="David" w:hAnsi="David" w:cs="David" w:hint="eastAsia"/>
              <w:rtl/>
            </w:rPr>
            <w:delText>לאור</w:delText>
          </w:r>
          <w:r w:rsidRPr="00985365" w:rsidDel="00F178C2">
            <w:rPr>
              <w:rFonts w:ascii="David" w:hAnsi="David" w:cs="David"/>
              <w:rtl/>
            </w:rPr>
            <w:delText xml:space="preserve"> </w:delText>
          </w:r>
          <w:r w:rsidRPr="00985365" w:rsidDel="00F178C2">
            <w:rPr>
              <w:rFonts w:ascii="David" w:hAnsi="David" w:cs="David" w:hint="eastAsia"/>
              <w:rtl/>
            </w:rPr>
            <w:delText>היתרונות</w:delText>
          </w:r>
          <w:r w:rsidRPr="00985365" w:rsidDel="00F178C2">
            <w:rPr>
              <w:rFonts w:ascii="David" w:hAnsi="David" w:cs="David"/>
              <w:rtl/>
            </w:rPr>
            <w:delText xml:space="preserve"> </w:delText>
          </w:r>
          <w:r w:rsidRPr="00985365" w:rsidDel="00F178C2">
            <w:rPr>
              <w:rFonts w:ascii="David" w:hAnsi="David" w:cs="David" w:hint="eastAsia"/>
              <w:rtl/>
            </w:rPr>
            <w:delText>והחסרונות</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ציינו</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w:delText>
          </w:r>
        </w:del>
      </w:ins>
    </w:p>
    <w:p w14:paraId="2B64272D" w14:textId="5740F5D2" w:rsidR="00BD35C0" w:rsidRPr="00985365" w:rsidDel="00F178C2" w:rsidRDefault="00BD35C0" w:rsidP="00F01E68">
      <w:pPr>
        <w:pStyle w:val="Heading3"/>
        <w:bidi/>
        <w:rPr>
          <w:del w:id="4307" w:author="Nir Ostrovski [2]" w:date="2018-11-04T20:04:00Z"/>
          <w:rFonts w:ascii="David" w:eastAsia="Calibri" w:hAnsi="David" w:cs="David"/>
        </w:rPr>
      </w:pPr>
      <w:del w:id="4308" w:author="Nir Ostrovski [2]" w:date="2018-11-04T20:04:00Z">
        <w:r w:rsidRPr="00985365" w:rsidDel="00F178C2">
          <w:rPr>
            <w:rFonts w:ascii="David" w:eastAsia="Calibri" w:hAnsi="David" w:cs="David"/>
            <w:rtl/>
          </w:rPr>
          <w:delText xml:space="preserve">חלופות טכנולוגיות – </w:delText>
        </w:r>
        <w:r w:rsidR="003304E7" w:rsidRPr="00985365" w:rsidDel="00F178C2">
          <w:rPr>
            <w:rFonts w:ascii="David" w:eastAsia="Calibri" w:hAnsi="David" w:cs="David" w:hint="eastAsia"/>
            <w:rtl/>
          </w:rPr>
          <w:delText>מבנה</w:delText>
        </w:r>
        <w:r w:rsidRPr="00985365" w:rsidDel="00F178C2">
          <w:rPr>
            <w:rFonts w:ascii="David" w:eastAsia="Calibri" w:hAnsi="David" w:cs="David"/>
            <w:rtl/>
          </w:rPr>
          <w:delText xml:space="preserve"> נתונים:</w:delText>
        </w:r>
      </w:del>
    </w:p>
    <w:p w14:paraId="3C3FBA7F" w14:textId="478F8CE2" w:rsidR="00BD35C0" w:rsidRPr="00985365" w:rsidDel="00F178C2" w:rsidRDefault="00BD35C0" w:rsidP="00F01E68">
      <w:pPr>
        <w:pBdr>
          <w:top w:val="nil"/>
          <w:left w:val="nil"/>
          <w:bottom w:val="nil"/>
          <w:right w:val="nil"/>
          <w:between w:val="nil"/>
        </w:pBdr>
        <w:bidi/>
        <w:spacing w:after="0"/>
        <w:contextualSpacing/>
        <w:rPr>
          <w:del w:id="4309" w:author="Nir Ostrovski [2]" w:date="2018-11-04T20:04:00Z"/>
          <w:rFonts w:ascii="David" w:eastAsia="Calibri" w:hAnsi="David" w:cs="David"/>
          <w:color w:val="000000"/>
        </w:rPr>
      </w:pPr>
      <w:del w:id="4310" w:author="Nir Ostrovski [2]" w:date="2018-11-04T20:04:00Z">
        <w:r w:rsidRPr="00985365" w:rsidDel="00F178C2">
          <w:rPr>
            <w:rFonts w:ascii="David" w:eastAsia="Calibri" w:hAnsi="David" w:cs="David"/>
            <w:color w:val="000000"/>
          </w:rPr>
          <w:delText>SQL</w:delText>
        </w:r>
        <w:r w:rsidRPr="00985365" w:rsidDel="00F178C2">
          <w:rPr>
            <w:rFonts w:ascii="David" w:eastAsia="Calibri" w:hAnsi="David" w:cs="David"/>
            <w:color w:val="000000"/>
            <w:rtl/>
          </w:rPr>
          <w:delText xml:space="preserve"> של </w:delText>
        </w:r>
        <w:r w:rsidRPr="00985365" w:rsidDel="00F178C2">
          <w:rPr>
            <w:rFonts w:ascii="David" w:eastAsia="Calibri" w:hAnsi="David" w:cs="David"/>
            <w:color w:val="000000"/>
          </w:rPr>
          <w:delText>MS</w:delText>
        </w:r>
        <w:r w:rsidRPr="00985365" w:rsidDel="00F178C2">
          <w:rPr>
            <w:rFonts w:ascii="David" w:eastAsia="Calibri" w:hAnsi="David" w:cs="David"/>
            <w:color w:val="000000"/>
            <w:rtl/>
          </w:rPr>
          <w:delText>: מבנה נתונים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בעל מודל טבלאי</w:delText>
        </w:r>
        <w:r w:rsidR="00F31AD2" w:rsidRPr="00985365" w:rsidDel="00F178C2">
          <w:rPr>
            <w:rFonts w:ascii="David" w:eastAsia="Calibri" w:hAnsi="David" w:cs="David"/>
            <w:color w:val="000000"/>
            <w:rtl/>
          </w:rPr>
          <w:delText>.</w:delText>
        </w:r>
      </w:del>
    </w:p>
    <w:p w14:paraId="73E2691C" w14:textId="1A13D282" w:rsidR="00BD35C0" w:rsidRPr="00985365" w:rsidDel="00F178C2" w:rsidRDefault="00BD35C0" w:rsidP="00F01E68">
      <w:pPr>
        <w:pBdr>
          <w:top w:val="nil"/>
          <w:left w:val="nil"/>
          <w:bottom w:val="nil"/>
          <w:right w:val="nil"/>
          <w:between w:val="nil"/>
        </w:pBdr>
        <w:bidi/>
        <w:spacing w:after="0"/>
        <w:contextualSpacing/>
        <w:rPr>
          <w:del w:id="4311" w:author="Nir Ostrovski [2]" w:date="2018-11-04T20:04:00Z"/>
          <w:rFonts w:ascii="David" w:eastAsia="Calibri" w:hAnsi="David" w:cs="David"/>
          <w:color w:val="000000"/>
        </w:rPr>
      </w:pPr>
      <w:del w:id="4312" w:author="Nir Ostrovski [2]" w:date="2018-11-04T20:04:00Z">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w:delText>
        </w:r>
        <w:r w:rsidR="00F31AD2" w:rsidRPr="00985365" w:rsidDel="00F178C2">
          <w:rPr>
            <w:rFonts w:ascii="David" w:eastAsia="Calibri" w:hAnsi="David" w:cs="David" w:hint="eastAsia"/>
            <w:color w:val="000000"/>
            <w:rtl/>
          </w:rPr>
          <w:delText>מבנה</w:delText>
        </w:r>
        <w:r w:rsidRPr="00985365" w:rsidDel="00F178C2">
          <w:rPr>
            <w:rFonts w:ascii="David" w:eastAsia="Calibri" w:hAnsi="David" w:cs="David"/>
            <w:color w:val="000000"/>
            <w:rtl/>
          </w:rPr>
          <w:delText xml:space="preserve"> נתונים לא רציונלי</w:delText>
        </w:r>
        <w:r w:rsidR="00F31AD2" w:rsidRPr="00985365" w:rsidDel="00F178C2">
          <w:rPr>
            <w:rFonts w:ascii="David" w:eastAsia="Calibri" w:hAnsi="David" w:cs="David"/>
            <w:color w:val="000000"/>
            <w:rtl/>
          </w:rPr>
          <w:delText>,</w:delText>
        </w:r>
        <w:r w:rsidRPr="00985365" w:rsidDel="00F178C2">
          <w:rPr>
            <w:rFonts w:ascii="David" w:eastAsia="Calibri" w:hAnsi="David" w:cs="David"/>
            <w:color w:val="000000"/>
            <w:rtl/>
          </w:rPr>
          <w:delText xml:space="preserve"> לא ממודל למבנה טבלאי. </w:delText>
        </w:r>
      </w:del>
    </w:p>
    <w:tbl>
      <w:tblPr>
        <w:tblStyle w:val="GridTable2-Accent11"/>
        <w:bidiVisual/>
        <w:tblW w:w="0" w:type="auto"/>
        <w:tblLook w:val="04A0" w:firstRow="1" w:lastRow="0" w:firstColumn="1" w:lastColumn="0" w:noHBand="0" w:noVBand="1"/>
      </w:tblPr>
      <w:tblGrid>
        <w:gridCol w:w="3325"/>
        <w:gridCol w:w="2442"/>
        <w:gridCol w:w="2873"/>
      </w:tblGrid>
      <w:tr w:rsidR="00BD35C0" w:rsidRPr="00985365" w:rsidDel="00F178C2" w14:paraId="724B012F" w14:textId="5FE91DFD" w:rsidTr="00A96B51">
        <w:trPr>
          <w:cnfStyle w:val="100000000000" w:firstRow="1" w:lastRow="0" w:firstColumn="0" w:lastColumn="0" w:oddVBand="0" w:evenVBand="0" w:oddHBand="0" w:evenHBand="0" w:firstRowFirstColumn="0" w:firstRowLastColumn="0" w:lastRowFirstColumn="0" w:lastRowLastColumn="0"/>
          <w:del w:id="4313"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FE7423E" w14:textId="057F7556" w:rsidR="00BD35C0" w:rsidRPr="00985365" w:rsidDel="00F178C2" w:rsidRDefault="00BD35C0" w:rsidP="00BD35C0">
            <w:pPr>
              <w:bidi/>
              <w:rPr>
                <w:del w:id="4314" w:author="Nir Ostrovski [2]" w:date="2018-11-04T20:04:00Z"/>
                <w:rFonts w:ascii="David" w:hAnsi="David" w:cs="David"/>
                <w:rtl/>
              </w:rPr>
            </w:pPr>
          </w:p>
        </w:tc>
        <w:tc>
          <w:tcPr>
            <w:tcW w:w="2609" w:type="dxa"/>
          </w:tcPr>
          <w:p w14:paraId="75E53417" w14:textId="05C508E3"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5" w:author="Nir Ostrovski [2]" w:date="2018-11-04T20:04:00Z"/>
                <w:rFonts w:ascii="David" w:hAnsi="David" w:cs="David"/>
                <w:rtl/>
              </w:rPr>
            </w:pPr>
          </w:p>
        </w:tc>
        <w:tc>
          <w:tcPr>
            <w:tcW w:w="3061" w:type="dxa"/>
          </w:tcPr>
          <w:p w14:paraId="750C41F3" w14:textId="72F2991F" w:rsidR="00BD35C0" w:rsidRPr="00985365" w:rsidDel="00F178C2" w:rsidRDefault="00BD35C0" w:rsidP="00BD35C0">
            <w:pPr>
              <w:bidi/>
              <w:cnfStyle w:val="100000000000" w:firstRow="1" w:lastRow="0" w:firstColumn="0" w:lastColumn="0" w:oddVBand="0" w:evenVBand="0" w:oddHBand="0" w:evenHBand="0" w:firstRowFirstColumn="0" w:firstRowLastColumn="0" w:lastRowFirstColumn="0" w:lastRowLastColumn="0"/>
              <w:rPr>
                <w:del w:id="4316" w:author="Nir Ostrovski [2]" w:date="2018-11-04T20:04:00Z"/>
                <w:rFonts w:ascii="David" w:hAnsi="David" w:cs="David"/>
                <w:rtl/>
              </w:rPr>
            </w:pPr>
          </w:p>
        </w:tc>
      </w:tr>
      <w:tr w:rsidR="00BD35C0" w:rsidRPr="00985365" w:rsidDel="00F178C2" w14:paraId="1943F637" w14:textId="13B9BDB5" w:rsidTr="00A96B51">
        <w:trPr>
          <w:cnfStyle w:val="000000100000" w:firstRow="0" w:lastRow="0" w:firstColumn="0" w:lastColumn="0" w:oddVBand="0" w:evenVBand="0" w:oddHBand="1" w:evenHBand="0" w:firstRowFirstColumn="0" w:firstRowLastColumn="0" w:lastRowFirstColumn="0" w:lastRowLastColumn="0"/>
          <w:del w:id="4317"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4279564B" w14:textId="156400BB" w:rsidR="00BD35C0" w:rsidRPr="00985365" w:rsidDel="00F178C2" w:rsidRDefault="00BD35C0" w:rsidP="00BD35C0">
            <w:pPr>
              <w:bidi/>
              <w:rPr>
                <w:del w:id="4318" w:author="Nir Ostrovski [2]" w:date="2018-11-04T20:04:00Z"/>
                <w:rFonts w:ascii="David" w:hAnsi="David" w:cs="David"/>
                <w:rtl/>
              </w:rPr>
            </w:pPr>
            <w:del w:id="4319" w:author="Nir Ostrovski [2]" w:date="2018-11-04T20:04:00Z">
              <w:r w:rsidRPr="00985365" w:rsidDel="00F178C2">
                <w:rPr>
                  <w:rFonts w:ascii="David" w:hAnsi="David" w:cs="David" w:hint="eastAsia"/>
                  <w:rtl/>
                </w:rPr>
                <w:delText>קריטריון</w:delText>
              </w:r>
            </w:del>
          </w:p>
        </w:tc>
        <w:tc>
          <w:tcPr>
            <w:tcW w:w="2609" w:type="dxa"/>
          </w:tcPr>
          <w:p w14:paraId="43F05C94" w14:textId="232F8AD6"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0" w:author="Nir Ostrovski [2]" w:date="2018-11-04T20:04:00Z"/>
                <w:rFonts w:ascii="David" w:hAnsi="David" w:cs="David"/>
                <w:rtl/>
              </w:rPr>
            </w:pPr>
            <w:del w:id="4321" w:author="Nir Ostrovski [2]" w:date="2018-11-04T20:04:00Z">
              <w:r w:rsidRPr="00985365" w:rsidDel="00F178C2">
                <w:rPr>
                  <w:rFonts w:ascii="David" w:hAnsi="David" w:cs="David"/>
                </w:rPr>
                <w:delText>SQL</w:delText>
              </w:r>
            </w:del>
          </w:p>
        </w:tc>
        <w:tc>
          <w:tcPr>
            <w:tcW w:w="3061" w:type="dxa"/>
          </w:tcPr>
          <w:p w14:paraId="771C71BA" w14:textId="669C42C0"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22" w:author="Nir Ostrovski [2]" w:date="2018-11-04T20:04:00Z"/>
                <w:rFonts w:ascii="David" w:hAnsi="David" w:cs="David"/>
                <w:rtl/>
              </w:rPr>
            </w:pPr>
            <w:del w:id="4323" w:author="Nir Ostrovski [2]" w:date="2018-11-04T20:04:00Z">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הנבחר</w:delText>
              </w:r>
              <w:r w:rsidRPr="00985365" w:rsidDel="00F178C2">
                <w:rPr>
                  <w:rFonts w:ascii="David" w:hAnsi="David" w:cs="David"/>
                  <w:rtl/>
                </w:rPr>
                <w:delText>)</w:delText>
              </w:r>
            </w:del>
          </w:p>
        </w:tc>
      </w:tr>
      <w:tr w:rsidR="00BD35C0" w:rsidRPr="00985365" w:rsidDel="00F178C2" w14:paraId="6742970A" w14:textId="5AE81D56" w:rsidTr="00A96B51">
        <w:trPr>
          <w:del w:id="4324"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5F496961" w14:textId="7CC64ECF" w:rsidR="00BD35C0" w:rsidRPr="00985365" w:rsidDel="00F178C2" w:rsidRDefault="00BD35C0" w:rsidP="00BD35C0">
            <w:pPr>
              <w:bidi/>
              <w:rPr>
                <w:del w:id="4325" w:author="Nir Ostrovski [2]" w:date="2018-11-04T20:04:00Z"/>
                <w:rFonts w:ascii="David" w:hAnsi="David" w:cs="David"/>
                <w:rtl/>
              </w:rPr>
            </w:pPr>
            <w:del w:id="4326" w:author="Nir Ostrovski [2]" w:date="2018-11-04T20:04:00Z">
              <w:r w:rsidRPr="00985365" w:rsidDel="00F178C2">
                <w:rPr>
                  <w:rFonts w:ascii="David" w:hAnsi="David" w:cs="David" w:hint="eastAsia"/>
                  <w:rtl/>
                </w:rPr>
                <w:delText>יכולת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בעצמית</w:delText>
              </w:r>
              <w:r w:rsidRPr="00985365" w:rsidDel="00F178C2">
                <w:rPr>
                  <w:rFonts w:ascii="David" w:hAnsi="David" w:cs="David"/>
                  <w:rtl/>
                </w:rPr>
                <w:delText xml:space="preserve"> </w:delText>
              </w:r>
              <w:r w:rsidRPr="00985365" w:rsidDel="00F178C2">
                <w:rPr>
                  <w:rFonts w:ascii="David" w:hAnsi="David" w:cs="David" w:hint="eastAsia"/>
                  <w:rtl/>
                </w:rPr>
                <w:delText>מתגברת</w:delText>
              </w:r>
            </w:del>
          </w:p>
        </w:tc>
        <w:tc>
          <w:tcPr>
            <w:tcW w:w="2609" w:type="dxa"/>
          </w:tcPr>
          <w:p w14:paraId="1E5CA06E" w14:textId="5ECA6271"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7" w:author="Nir Ostrovski [2]" w:date="2018-11-04T20:04:00Z"/>
                <w:rFonts w:ascii="David" w:hAnsi="David" w:cs="David"/>
                <w:rtl/>
              </w:rPr>
            </w:pPr>
            <w:del w:id="4328" w:author="Nir Ostrovski [2]" w:date="2018-11-04T20:04:00Z">
              <w:r w:rsidRPr="00985365" w:rsidDel="00F178C2">
                <w:rPr>
                  <w:rFonts w:ascii="David" w:hAnsi="David" w:cs="David"/>
                  <w:rtl/>
                </w:rPr>
                <w:delText>1</w:delText>
              </w:r>
            </w:del>
          </w:p>
        </w:tc>
        <w:tc>
          <w:tcPr>
            <w:tcW w:w="3061" w:type="dxa"/>
          </w:tcPr>
          <w:p w14:paraId="62836EE8" w14:textId="152F8403"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29" w:author="Nir Ostrovski [2]" w:date="2018-11-04T20:04:00Z"/>
                <w:rFonts w:ascii="David" w:hAnsi="David" w:cs="David"/>
                <w:rtl/>
              </w:rPr>
            </w:pPr>
            <w:del w:id="4330" w:author="Nir Ostrovski [2]" w:date="2018-11-04T20:04:00Z">
              <w:r w:rsidRPr="00985365" w:rsidDel="00F178C2">
                <w:rPr>
                  <w:rFonts w:ascii="David" w:hAnsi="David" w:cs="David"/>
                  <w:rtl/>
                </w:rPr>
                <w:delText>1</w:delText>
              </w:r>
            </w:del>
          </w:p>
        </w:tc>
      </w:tr>
      <w:tr w:rsidR="00BD35C0" w:rsidRPr="00985365" w:rsidDel="00F178C2" w14:paraId="35289003" w14:textId="3BDAC9E0" w:rsidTr="00A96B51">
        <w:trPr>
          <w:cnfStyle w:val="000000100000" w:firstRow="0" w:lastRow="0" w:firstColumn="0" w:lastColumn="0" w:oddVBand="0" w:evenVBand="0" w:oddHBand="1" w:evenHBand="0" w:firstRowFirstColumn="0" w:firstRowLastColumn="0" w:lastRowFirstColumn="0" w:lastRowLastColumn="0"/>
          <w:del w:id="4331"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00A955E5" w14:textId="69F8F311" w:rsidR="00BD35C0" w:rsidRPr="00985365" w:rsidDel="00F178C2" w:rsidRDefault="00BD35C0" w:rsidP="00BD35C0">
            <w:pPr>
              <w:bidi/>
              <w:rPr>
                <w:del w:id="4332" w:author="Nir Ostrovski [2]" w:date="2018-11-04T20:04:00Z"/>
                <w:rFonts w:ascii="David" w:hAnsi="David" w:cs="David"/>
              </w:rPr>
            </w:pPr>
            <w:del w:id="4333" w:author="Nir Ostrovski [2]" w:date="2018-11-04T20:04:00Z">
              <w:r w:rsidRPr="00985365" w:rsidDel="00F178C2">
                <w:rPr>
                  <w:rFonts w:ascii="David" w:hAnsi="David" w:cs="David" w:hint="eastAsia"/>
                  <w:rtl/>
                </w:rPr>
                <w:delText>ביצועים</w:delText>
              </w:r>
              <w:r w:rsidRPr="00985365" w:rsidDel="00F178C2">
                <w:rPr>
                  <w:rFonts w:ascii="David" w:hAnsi="David" w:cs="David"/>
                  <w:rtl/>
                </w:rPr>
                <w:delText xml:space="preserve"> </w:delText>
              </w:r>
              <w:r w:rsidRPr="00985365" w:rsidDel="00F178C2">
                <w:rPr>
                  <w:rFonts w:ascii="David" w:hAnsi="David" w:cs="David" w:hint="eastAsia"/>
                  <w:rtl/>
                </w:rPr>
                <w:delText>בביצוע</w:delText>
              </w:r>
              <w:r w:rsidRPr="00985365" w:rsidDel="00F178C2">
                <w:rPr>
                  <w:rFonts w:ascii="David" w:hAnsi="David" w:cs="David"/>
                  <w:rtl/>
                </w:rPr>
                <w:delText xml:space="preserve"> </w:delText>
              </w:r>
              <w:r w:rsidRPr="00985365" w:rsidDel="00F178C2">
                <w:rPr>
                  <w:rFonts w:ascii="David" w:hAnsi="David" w:cs="David" w:hint="eastAsia"/>
                  <w:rtl/>
                </w:rPr>
                <w:delText>חיפושים</w:delText>
              </w:r>
              <w:r w:rsidRPr="00985365" w:rsidDel="00F178C2">
                <w:rPr>
                  <w:rFonts w:ascii="David" w:hAnsi="David" w:cs="David"/>
                  <w:rtl/>
                </w:rPr>
                <w:delText xml:space="preserve"> </w:delText>
              </w:r>
              <w:r w:rsidRPr="00985365" w:rsidDel="00F178C2">
                <w:rPr>
                  <w:rFonts w:ascii="David" w:hAnsi="David" w:cs="David" w:hint="eastAsia"/>
                  <w:rtl/>
                </w:rPr>
                <w:delText>טקסטואליים</w:delText>
              </w:r>
              <w:r w:rsidRPr="00985365" w:rsidDel="00F178C2">
                <w:rPr>
                  <w:rFonts w:ascii="David" w:hAnsi="David" w:cs="David"/>
                  <w:rtl/>
                </w:rPr>
                <w:delText xml:space="preserve"> </w:delText>
              </w:r>
            </w:del>
          </w:p>
        </w:tc>
        <w:tc>
          <w:tcPr>
            <w:tcW w:w="2609" w:type="dxa"/>
          </w:tcPr>
          <w:p w14:paraId="7B50DDF2" w14:textId="0E91B08A"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4" w:author="Nir Ostrovski [2]" w:date="2018-11-04T20:04:00Z"/>
                <w:rFonts w:ascii="David" w:hAnsi="David" w:cs="David"/>
                <w:rtl/>
              </w:rPr>
            </w:pPr>
            <w:del w:id="4335" w:author="Nir Ostrovski [2]" w:date="2018-11-04T20:04:00Z">
              <w:r w:rsidRPr="00985365" w:rsidDel="00F178C2">
                <w:rPr>
                  <w:rFonts w:ascii="David" w:hAnsi="David" w:cs="David"/>
                  <w:rtl/>
                </w:rPr>
                <w:delText>1</w:delText>
              </w:r>
            </w:del>
          </w:p>
        </w:tc>
        <w:tc>
          <w:tcPr>
            <w:tcW w:w="3061" w:type="dxa"/>
          </w:tcPr>
          <w:p w14:paraId="685F901D" w14:textId="062E5E0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36" w:author="Nir Ostrovski [2]" w:date="2018-11-04T20:04:00Z"/>
                <w:rFonts w:ascii="David" w:hAnsi="David" w:cs="David"/>
                <w:rtl/>
              </w:rPr>
            </w:pPr>
            <w:del w:id="4337" w:author="Nir Ostrovski [2]" w:date="2018-11-04T20:04:00Z">
              <w:r w:rsidRPr="00985365" w:rsidDel="00F178C2">
                <w:rPr>
                  <w:rFonts w:ascii="David" w:hAnsi="David" w:cs="David"/>
                  <w:rtl/>
                </w:rPr>
                <w:delText>1</w:delText>
              </w:r>
            </w:del>
          </w:p>
        </w:tc>
      </w:tr>
      <w:tr w:rsidR="00BD35C0" w:rsidRPr="00985365" w:rsidDel="00F178C2" w14:paraId="05375C1B" w14:textId="42FB4195" w:rsidTr="00A96B51">
        <w:trPr>
          <w:del w:id="4338"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70299702" w14:textId="13E40DB7" w:rsidR="00BD35C0" w:rsidRPr="00985365" w:rsidDel="00F178C2" w:rsidRDefault="00BD35C0" w:rsidP="00BD35C0">
            <w:pPr>
              <w:bidi/>
              <w:rPr>
                <w:del w:id="4339" w:author="Nir Ostrovski [2]" w:date="2018-11-04T20:04:00Z"/>
                <w:rFonts w:ascii="David" w:hAnsi="David" w:cs="David"/>
                <w:rtl/>
              </w:rPr>
            </w:pPr>
            <w:del w:id="4340" w:author="Nir Ostrovski [2]" w:date="2018-11-04T20:04:00Z">
              <w:r w:rsidRPr="00985365" w:rsidDel="00F178C2">
                <w:rPr>
                  <w:rFonts w:ascii="David" w:hAnsi="David" w:cs="David" w:hint="eastAsia"/>
                  <w:rtl/>
                </w:rPr>
                <w:delText>שינוים</w:delText>
              </w:r>
              <w:r w:rsidRPr="00985365" w:rsidDel="00F178C2">
                <w:rPr>
                  <w:rFonts w:ascii="David" w:hAnsi="David" w:cs="David"/>
                  <w:rtl/>
                </w:rPr>
                <w:delText xml:space="preserve"> </w:delText>
              </w:r>
              <w:r w:rsidRPr="00985365" w:rsidDel="00F178C2">
                <w:rPr>
                  <w:rFonts w:ascii="David" w:hAnsi="David" w:cs="David" w:hint="eastAsia"/>
                  <w:rtl/>
                </w:rPr>
                <w:delText>מבניים</w:delText>
              </w:r>
              <w:r w:rsidRPr="00985365" w:rsidDel="00F178C2">
                <w:rPr>
                  <w:rFonts w:ascii="David" w:hAnsi="David" w:cs="David"/>
                  <w:rtl/>
                </w:rPr>
                <w:delText xml:space="preserve"> </w:delText>
              </w:r>
              <w:r w:rsidRPr="00985365" w:rsidDel="00F178C2">
                <w:rPr>
                  <w:rFonts w:ascii="David" w:hAnsi="David" w:cs="David" w:hint="eastAsia"/>
                  <w:rtl/>
                </w:rPr>
                <w:delText>קלים</w:delText>
              </w:r>
              <w:r w:rsidRPr="00985365" w:rsidDel="00F178C2">
                <w:rPr>
                  <w:rFonts w:ascii="David" w:hAnsi="David" w:cs="David"/>
                  <w:rtl/>
                </w:rPr>
                <w:delText xml:space="preserve"> </w:delText>
              </w:r>
              <w:r w:rsidRPr="00985365" w:rsidDel="00F178C2">
                <w:rPr>
                  <w:rFonts w:ascii="David" w:hAnsi="David" w:cs="David" w:hint="eastAsia"/>
                  <w:rtl/>
                </w:rPr>
                <w:delText>יותר</w:delText>
              </w:r>
              <w:r w:rsidRPr="00985365" w:rsidDel="00F178C2">
                <w:rPr>
                  <w:rFonts w:ascii="David" w:hAnsi="David" w:cs="David"/>
                  <w:rtl/>
                </w:rPr>
                <w:delText xml:space="preserve"> </w:delText>
              </w:r>
              <w:r w:rsidRPr="00985365" w:rsidDel="00F178C2">
                <w:rPr>
                  <w:rFonts w:ascii="David" w:hAnsi="David" w:cs="David" w:hint="eastAsia"/>
                  <w:rtl/>
                </w:rPr>
                <w:delText>לביצוע</w:delText>
              </w:r>
            </w:del>
          </w:p>
        </w:tc>
        <w:tc>
          <w:tcPr>
            <w:tcW w:w="2609" w:type="dxa"/>
          </w:tcPr>
          <w:p w14:paraId="0693125A" w14:textId="2EEED96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1" w:author="Nir Ostrovski [2]" w:date="2018-11-04T20:04:00Z"/>
                <w:rFonts w:ascii="David" w:hAnsi="David" w:cs="David"/>
                <w:rtl/>
              </w:rPr>
            </w:pPr>
            <w:del w:id="4342" w:author="Nir Ostrovski [2]" w:date="2018-11-04T20:04:00Z">
              <w:r w:rsidRPr="00985365" w:rsidDel="00F178C2">
                <w:rPr>
                  <w:rFonts w:ascii="David" w:hAnsi="David" w:cs="David"/>
                  <w:rtl/>
                </w:rPr>
                <w:delText>0</w:delText>
              </w:r>
            </w:del>
          </w:p>
        </w:tc>
        <w:tc>
          <w:tcPr>
            <w:tcW w:w="3061" w:type="dxa"/>
          </w:tcPr>
          <w:p w14:paraId="5333CC74" w14:textId="1C173FE7"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43" w:author="Nir Ostrovski [2]" w:date="2018-11-04T20:04:00Z"/>
                <w:rFonts w:ascii="David" w:hAnsi="David" w:cs="David"/>
                <w:rtl/>
              </w:rPr>
            </w:pPr>
            <w:del w:id="4344" w:author="Nir Ostrovski [2]" w:date="2018-11-04T20:04:00Z">
              <w:r w:rsidRPr="00985365" w:rsidDel="00F178C2">
                <w:rPr>
                  <w:rFonts w:ascii="David" w:hAnsi="David" w:cs="David"/>
                  <w:rtl/>
                </w:rPr>
                <w:delText>1</w:delText>
              </w:r>
            </w:del>
          </w:p>
        </w:tc>
      </w:tr>
      <w:tr w:rsidR="00BD35C0" w:rsidRPr="00985365" w:rsidDel="00F178C2" w14:paraId="185764EA" w14:textId="3A1675AA" w:rsidTr="00A96B51">
        <w:trPr>
          <w:cnfStyle w:val="000000100000" w:firstRow="0" w:lastRow="0" w:firstColumn="0" w:lastColumn="0" w:oddVBand="0" w:evenVBand="0" w:oddHBand="1" w:evenHBand="0" w:firstRowFirstColumn="0" w:firstRowLastColumn="0" w:lastRowFirstColumn="0" w:lastRowLastColumn="0"/>
          <w:del w:id="4345"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37D522BE" w14:textId="23AA514C" w:rsidR="00BD35C0" w:rsidRPr="00985365" w:rsidDel="00F178C2" w:rsidRDefault="00BD35C0" w:rsidP="00BD35C0">
            <w:pPr>
              <w:bidi/>
              <w:rPr>
                <w:del w:id="4346" w:author="Nir Ostrovski [2]" w:date="2018-11-04T20:04:00Z"/>
                <w:rFonts w:ascii="David" w:hAnsi="David" w:cs="David"/>
                <w:rtl/>
              </w:rPr>
            </w:pPr>
            <w:del w:id="4347" w:author="Nir Ostrovski [2]" w:date="2018-11-04T20:04:00Z">
              <w:r w:rsidRPr="00985365" w:rsidDel="00F178C2">
                <w:rPr>
                  <w:rFonts w:ascii="David" w:hAnsi="David" w:cs="David" w:hint="eastAsia"/>
                  <w:rtl/>
                </w:rPr>
                <w:delText>עבודה</w:delText>
              </w:r>
              <w:r w:rsidRPr="00985365" w:rsidDel="00F178C2">
                <w:rPr>
                  <w:rFonts w:ascii="David" w:hAnsi="David" w:cs="David"/>
                  <w:rtl/>
                </w:rPr>
                <w:delText xml:space="preserve"> </w:delText>
              </w:r>
              <w:r w:rsidRPr="00985365" w:rsidDel="00F178C2">
                <w:rPr>
                  <w:rFonts w:ascii="David" w:hAnsi="David" w:cs="David" w:hint="eastAsia"/>
                  <w:rtl/>
                </w:rPr>
                <w:delText>עם</w:delText>
              </w:r>
              <w:r w:rsidRPr="00985365" w:rsidDel="00F178C2">
                <w:rPr>
                  <w:rFonts w:ascii="David" w:hAnsi="David" w:cs="David"/>
                  <w:rtl/>
                </w:rPr>
                <w:delText xml:space="preserve"> </w:delText>
              </w:r>
              <w:r w:rsidRPr="00985365" w:rsidDel="00F178C2">
                <w:rPr>
                  <w:rFonts w:ascii="David" w:hAnsi="David" w:cs="David"/>
                </w:rPr>
                <w:delText>JOSN</w:delText>
              </w:r>
            </w:del>
          </w:p>
        </w:tc>
        <w:tc>
          <w:tcPr>
            <w:tcW w:w="2609" w:type="dxa"/>
          </w:tcPr>
          <w:p w14:paraId="06A2AFF0" w14:textId="57FD8728"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48" w:author="Nir Ostrovski [2]" w:date="2018-11-04T20:04:00Z"/>
                <w:rFonts w:ascii="David" w:hAnsi="David" w:cs="David"/>
                <w:rtl/>
              </w:rPr>
            </w:pPr>
            <w:del w:id="4349" w:author="Nir Ostrovski [2]" w:date="2018-11-04T20:04:00Z">
              <w:r w:rsidRPr="00985365" w:rsidDel="00F178C2">
                <w:rPr>
                  <w:rFonts w:ascii="David" w:hAnsi="David" w:cs="David"/>
                  <w:rtl/>
                </w:rPr>
                <w:delText>0</w:delText>
              </w:r>
            </w:del>
          </w:p>
        </w:tc>
        <w:tc>
          <w:tcPr>
            <w:tcW w:w="3061" w:type="dxa"/>
          </w:tcPr>
          <w:p w14:paraId="2A4446A8" w14:textId="3436EC5D" w:rsidR="00BD35C0" w:rsidRPr="00985365" w:rsidDel="00F178C2" w:rsidRDefault="00BD35C0" w:rsidP="00BD35C0">
            <w:pPr>
              <w:bidi/>
              <w:cnfStyle w:val="000000100000" w:firstRow="0" w:lastRow="0" w:firstColumn="0" w:lastColumn="0" w:oddVBand="0" w:evenVBand="0" w:oddHBand="1" w:evenHBand="0" w:firstRowFirstColumn="0" w:firstRowLastColumn="0" w:lastRowFirstColumn="0" w:lastRowLastColumn="0"/>
              <w:rPr>
                <w:del w:id="4350" w:author="Nir Ostrovski [2]" w:date="2018-11-04T20:04:00Z"/>
                <w:rFonts w:ascii="David" w:hAnsi="David" w:cs="David"/>
                <w:rtl/>
              </w:rPr>
            </w:pPr>
            <w:del w:id="4351" w:author="Nir Ostrovski [2]" w:date="2018-11-04T20:04:00Z">
              <w:r w:rsidRPr="00985365" w:rsidDel="00F178C2">
                <w:rPr>
                  <w:rFonts w:ascii="David" w:hAnsi="David" w:cs="David"/>
                  <w:rtl/>
                </w:rPr>
                <w:delText>1</w:delText>
              </w:r>
            </w:del>
          </w:p>
        </w:tc>
      </w:tr>
      <w:tr w:rsidR="00BD35C0" w:rsidRPr="00985365" w:rsidDel="00F178C2" w14:paraId="1F4D402A" w14:textId="1CA794BB" w:rsidTr="00A96B51">
        <w:trPr>
          <w:del w:id="4352" w:author="Nir Ostrovski [2]" w:date="2018-11-04T20:04:00Z"/>
        </w:trPr>
        <w:tc>
          <w:tcPr>
            <w:cnfStyle w:val="001000000000" w:firstRow="0" w:lastRow="0" w:firstColumn="1" w:lastColumn="0" w:oddVBand="0" w:evenVBand="0" w:oddHBand="0" w:evenHBand="0" w:firstRowFirstColumn="0" w:firstRowLastColumn="0" w:lastRowFirstColumn="0" w:lastRowLastColumn="0"/>
            <w:tcW w:w="3512" w:type="dxa"/>
          </w:tcPr>
          <w:p w14:paraId="6BC71C3A" w14:textId="0AACD859" w:rsidR="00BD35C0" w:rsidRPr="00985365" w:rsidDel="00F178C2" w:rsidRDefault="00BD35C0" w:rsidP="00BD35C0">
            <w:pPr>
              <w:bidi/>
              <w:rPr>
                <w:del w:id="4353" w:author="Nir Ostrovski [2]" w:date="2018-11-04T20:04:00Z"/>
                <w:rFonts w:ascii="David" w:hAnsi="David" w:cs="David"/>
                <w:rtl/>
              </w:rPr>
            </w:pPr>
            <w:del w:id="4354" w:author="Nir Ostrovski [2]" w:date="2018-11-04T20:04:00Z">
              <w:r w:rsidRPr="00985365" w:rsidDel="00F178C2">
                <w:rPr>
                  <w:rFonts w:ascii="David" w:hAnsi="David" w:cs="David"/>
                  <w:rtl/>
                </w:rPr>
                <w:delText>סיכום</w:delText>
              </w:r>
            </w:del>
          </w:p>
        </w:tc>
        <w:tc>
          <w:tcPr>
            <w:tcW w:w="2609" w:type="dxa"/>
          </w:tcPr>
          <w:p w14:paraId="5092D840" w14:textId="23F47CCA"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5" w:author="Nir Ostrovski [2]" w:date="2018-11-04T20:04:00Z"/>
                <w:rFonts w:ascii="David" w:hAnsi="David" w:cs="David"/>
                <w:rtl/>
              </w:rPr>
            </w:pPr>
            <w:del w:id="4356" w:author="Nir Ostrovski [2]" w:date="2018-11-04T20:04:00Z">
              <w:r w:rsidRPr="00985365" w:rsidDel="00F178C2">
                <w:rPr>
                  <w:rFonts w:ascii="David" w:hAnsi="David" w:cs="David"/>
                  <w:rtl/>
                </w:rPr>
                <w:delText>50%</w:delText>
              </w:r>
            </w:del>
          </w:p>
        </w:tc>
        <w:tc>
          <w:tcPr>
            <w:tcW w:w="3061" w:type="dxa"/>
          </w:tcPr>
          <w:p w14:paraId="2C7F00C5" w14:textId="75641C88" w:rsidR="00BD35C0" w:rsidRPr="00985365" w:rsidDel="00F178C2" w:rsidRDefault="00BD35C0" w:rsidP="00BD35C0">
            <w:pPr>
              <w:bidi/>
              <w:cnfStyle w:val="000000000000" w:firstRow="0" w:lastRow="0" w:firstColumn="0" w:lastColumn="0" w:oddVBand="0" w:evenVBand="0" w:oddHBand="0" w:evenHBand="0" w:firstRowFirstColumn="0" w:firstRowLastColumn="0" w:lastRowFirstColumn="0" w:lastRowLastColumn="0"/>
              <w:rPr>
                <w:del w:id="4357" w:author="Nir Ostrovski [2]" w:date="2018-11-04T20:04:00Z"/>
                <w:rFonts w:ascii="David" w:hAnsi="David" w:cs="David"/>
                <w:rtl/>
              </w:rPr>
            </w:pPr>
            <w:del w:id="4358" w:author="Nir Ostrovski [2]" w:date="2018-11-04T20:04:00Z">
              <w:r w:rsidRPr="00985365" w:rsidDel="00F178C2">
                <w:rPr>
                  <w:rFonts w:ascii="David" w:hAnsi="David" w:cs="David"/>
                  <w:rtl/>
                </w:rPr>
                <w:delText>100%</w:delText>
              </w:r>
            </w:del>
          </w:p>
        </w:tc>
      </w:tr>
    </w:tbl>
    <w:p w14:paraId="71A34061" w14:textId="64017F35" w:rsidR="00BD35C0" w:rsidRPr="00985365" w:rsidDel="00F178C2" w:rsidRDefault="00BD35C0" w:rsidP="00BD35C0">
      <w:pPr>
        <w:pBdr>
          <w:top w:val="nil"/>
          <w:left w:val="nil"/>
          <w:bottom w:val="nil"/>
          <w:right w:val="nil"/>
          <w:between w:val="nil"/>
        </w:pBdr>
        <w:bidi/>
        <w:spacing w:after="0"/>
        <w:rPr>
          <w:del w:id="4359" w:author="Nir Ostrovski [2]" w:date="2018-11-04T20:04:00Z"/>
          <w:rFonts w:ascii="David" w:eastAsia="Calibri" w:hAnsi="David" w:cs="David"/>
          <w:color w:val="000000"/>
          <w:rtl/>
        </w:rPr>
      </w:pPr>
    </w:p>
    <w:p w14:paraId="1EE9C120" w14:textId="632C38D6" w:rsidR="00BD35C0" w:rsidRPr="00985365" w:rsidDel="00F178C2" w:rsidRDefault="00BD35C0" w:rsidP="00BD35C0">
      <w:pPr>
        <w:pBdr>
          <w:top w:val="nil"/>
          <w:left w:val="nil"/>
          <w:bottom w:val="nil"/>
          <w:right w:val="nil"/>
          <w:between w:val="nil"/>
        </w:pBdr>
        <w:bidi/>
        <w:spacing w:after="0"/>
        <w:rPr>
          <w:del w:id="4360" w:author="Nir Ostrovski [2]" w:date="2018-11-04T20:04:00Z"/>
          <w:rFonts w:ascii="David" w:eastAsia="Calibri" w:hAnsi="David" w:cs="David"/>
          <w:color w:val="000000"/>
          <w:rtl/>
        </w:rPr>
      </w:pPr>
      <w:del w:id="4361" w:author="Nir Ostrovski [2]" w:date="2018-11-04T20:04:00Z">
        <w:r w:rsidRPr="00985365" w:rsidDel="00F178C2">
          <w:rPr>
            <w:rFonts w:ascii="David" w:eastAsia="Calibri" w:hAnsi="David" w:cs="David"/>
            <w:color w:val="000000"/>
            <w:rtl/>
          </w:rPr>
          <w:delText>לסיכום</w:delText>
        </w:r>
        <w:r w:rsidRPr="00985365" w:rsidDel="00F178C2">
          <w:rPr>
            <w:rFonts w:ascii="David" w:eastAsia="Calibri" w:hAnsi="David" w:cs="David"/>
            <w:b/>
            <w:bCs/>
            <w:color w:val="000000"/>
            <w:rtl/>
          </w:rPr>
          <w:delText>:</w:delText>
        </w:r>
        <w:r w:rsidRPr="00985365" w:rsidDel="00F178C2">
          <w:rPr>
            <w:rFonts w:ascii="David" w:eastAsia="Calibri" w:hAnsi="David" w:cs="David"/>
            <w:color w:val="000000"/>
            <w:rtl/>
          </w:rPr>
          <w:delText xml:space="preserve"> </w:delText>
        </w:r>
        <w:r w:rsidRPr="00985365" w:rsidDel="00F178C2">
          <w:rPr>
            <w:rFonts w:ascii="David" w:eastAsia="Calibri" w:hAnsi="David" w:cs="David"/>
            <w:color w:val="000000"/>
          </w:rPr>
          <w:delText>NO-SQL</w:delText>
        </w:r>
        <w:r w:rsidRPr="00985365" w:rsidDel="00F178C2">
          <w:rPr>
            <w:rFonts w:ascii="David" w:eastAsia="Calibri" w:hAnsi="David" w:cs="David"/>
            <w:color w:val="000000"/>
            <w:rtl/>
          </w:rPr>
          <w:delText xml:space="preserve"> (האפשרות המועדפת) : המערכת הינה מערכת וובית ולכן מרבית הטכנולוגיות בשוק תומכות בעבודה עם </w:delText>
        </w:r>
        <w:r w:rsidRPr="00985365" w:rsidDel="00F178C2">
          <w:rPr>
            <w:rFonts w:ascii="David" w:eastAsia="Calibri" w:hAnsi="David" w:cs="David"/>
            <w:color w:val="000000"/>
          </w:rPr>
          <w:delText xml:space="preserve">JSON </w:delText>
        </w:r>
        <w:r w:rsidRPr="00985365" w:rsidDel="00F178C2">
          <w:rPr>
            <w:rFonts w:ascii="David" w:eastAsia="Calibri" w:hAnsi="David" w:cs="David"/>
            <w:color w:val="000000"/>
            <w:rtl/>
          </w:rPr>
          <w:delText>שמהווה קונבנציה בתעשייה, שימוש ב</w:delText>
        </w:r>
        <w:r w:rsidRPr="00985365" w:rsidDel="00F178C2">
          <w:rPr>
            <w:rFonts w:ascii="David" w:eastAsia="Calibri" w:hAnsi="David" w:cs="David"/>
            <w:color w:val="000000"/>
          </w:rPr>
          <w:delText xml:space="preserve">SQL </w:delText>
        </w:r>
        <w:r w:rsidRPr="00985365" w:rsidDel="00F178C2">
          <w:rPr>
            <w:rFonts w:ascii="David" w:eastAsia="Calibri" w:hAnsi="David" w:cs="David"/>
            <w:color w:val="000000"/>
            <w:rtl/>
          </w:rPr>
          <w:delText xml:space="preserve"> יצריך פירסוס נתונים בשרת להבדיל מבסיס נתונים </w:delText>
        </w:r>
        <w:r w:rsidRPr="00985365" w:rsidDel="00F178C2">
          <w:rPr>
            <w:rFonts w:ascii="David" w:eastAsia="Calibri" w:hAnsi="David" w:cs="David"/>
            <w:color w:val="000000"/>
          </w:rPr>
          <w:delText xml:space="preserve">NOSQL </w:delText>
        </w:r>
        <w:r w:rsidRPr="00985365" w:rsidDel="00F178C2">
          <w:rPr>
            <w:rFonts w:ascii="David" w:eastAsia="Calibri" w:hAnsi="David" w:cs="David"/>
            <w:color w:val="000000"/>
            <w:rtl/>
          </w:rPr>
          <w:delText xml:space="preserve"> המאפשר אחסון </w:delText>
        </w:r>
        <w:r w:rsidRPr="00985365" w:rsidDel="00F178C2">
          <w:rPr>
            <w:rFonts w:ascii="David" w:eastAsia="Calibri" w:hAnsi="David" w:cs="David"/>
            <w:color w:val="000000"/>
          </w:rPr>
          <w:delText>JSON</w:delText>
        </w:r>
        <w:r w:rsidRPr="00985365" w:rsidDel="00F178C2">
          <w:rPr>
            <w:rFonts w:ascii="David" w:eastAsia="Calibri" w:hAnsi="David" w:cs="David"/>
            <w:color w:val="000000"/>
            <w:rtl/>
          </w:rPr>
          <w:delText xml:space="preserve"> ללא עיבוד נוסף. בנוסף לעבודה שהפרויקט עוסק בניתוח טקסט ובחיפושים על בשדות טקסטואליים שם לטכנולוגיה המועדפת יש יתרון מובהק</w:delText>
        </w:r>
        <w:r w:rsidR="00F31AD2" w:rsidRPr="00985365" w:rsidDel="00F178C2">
          <w:rPr>
            <w:rFonts w:ascii="David" w:eastAsia="Calibri" w:hAnsi="David" w:cs="David"/>
            <w:color w:val="000000"/>
            <w:rtl/>
          </w:rPr>
          <w:delText>.</w:delText>
        </w:r>
      </w:del>
    </w:p>
    <w:p w14:paraId="65C0AAC5" w14:textId="328D4F32" w:rsidR="00BD35C0" w:rsidRPr="00985365" w:rsidDel="00F178C2" w:rsidRDefault="00BD35C0" w:rsidP="00F01E68">
      <w:pPr>
        <w:bidi/>
        <w:rPr>
          <w:del w:id="4362" w:author="Nir Ostrovski [2]" w:date="2018-11-04T20:04:00Z"/>
          <w:rFonts w:ascii="David" w:hAnsi="David" w:cs="David"/>
        </w:rPr>
      </w:pPr>
    </w:p>
    <w:p w14:paraId="21372FF3" w14:textId="2EC773C7" w:rsidR="007F4495" w:rsidRPr="00985365" w:rsidDel="00F178C2" w:rsidRDefault="007F4495" w:rsidP="007F4495">
      <w:pPr>
        <w:pStyle w:val="Heading1"/>
        <w:bidi/>
        <w:spacing w:line="480" w:lineRule="auto"/>
        <w:jc w:val="both"/>
        <w:rPr>
          <w:del w:id="4363" w:author="Nir Ostrovski [2]" w:date="2018-11-04T20:04:00Z"/>
          <w:rFonts w:ascii="David" w:hAnsi="David" w:cs="David"/>
          <w:b/>
          <w:bCs/>
          <w:sz w:val="28"/>
          <w:szCs w:val="28"/>
          <w:rtl/>
        </w:rPr>
      </w:pPr>
      <w:bookmarkStart w:id="4364" w:name="_Toc523917458"/>
      <w:del w:id="4365" w:author="Nir Ostrovski [2]" w:date="2018-11-04T20:04:00Z">
        <w:r w:rsidRPr="00985365" w:rsidDel="00F178C2">
          <w:rPr>
            <w:rFonts w:ascii="David" w:hAnsi="David" w:cs="David" w:hint="eastAsia"/>
            <w:b/>
            <w:bCs/>
            <w:sz w:val="28"/>
            <w:szCs w:val="28"/>
            <w:rtl/>
          </w:rPr>
          <w:delText>ארכיטקטורה</w:delText>
        </w:r>
        <w:bookmarkEnd w:id="4364"/>
      </w:del>
    </w:p>
    <w:p w14:paraId="20A2DC21" w14:textId="27ACC52D" w:rsidR="009B43E2" w:rsidRPr="00985365" w:rsidDel="00F178C2" w:rsidRDefault="00F66DFE" w:rsidP="009B43E2">
      <w:pPr>
        <w:bidi/>
        <w:rPr>
          <w:del w:id="4366" w:author="Nir Ostrovski [2]" w:date="2018-11-04T20:04:00Z"/>
          <w:rFonts w:ascii="David" w:hAnsi="David" w:cs="David"/>
          <w:rtl/>
        </w:rPr>
      </w:pPr>
      <w:del w:id="4367" w:author="Nir Ostrovski [2]" w:date="2018-11-04T20:04:00Z">
        <w:r w:rsidRPr="00985365" w:rsidDel="00F178C2">
          <w:rPr>
            <w:rFonts w:ascii="David" w:hAnsi="David" w:cs="David" w:hint="eastAsia"/>
            <w:rtl/>
          </w:rPr>
          <w:delText>הארכיטקטורה</w:delText>
        </w:r>
        <w:r w:rsidRPr="00985365" w:rsidDel="00F178C2">
          <w:rPr>
            <w:rFonts w:ascii="David" w:hAnsi="David" w:cs="David"/>
            <w:rtl/>
          </w:rPr>
          <w:delText xml:space="preserve"> המתוארת </w:delText>
        </w:r>
        <w:r w:rsidRPr="00985365" w:rsidDel="00F178C2">
          <w:rPr>
            <w:rFonts w:ascii="David" w:hAnsi="David" w:cs="David" w:hint="eastAsia"/>
            <w:rtl/>
          </w:rPr>
          <w:delText>הינה</w:delText>
        </w:r>
        <w:r w:rsidRPr="00985365" w:rsidDel="00F178C2">
          <w:rPr>
            <w:rFonts w:ascii="David" w:hAnsi="David" w:cs="David"/>
            <w:rtl/>
          </w:rPr>
          <w:delText xml:space="preserve"> ארכיטקטורת </w:delText>
        </w:r>
        <w:r w:rsidRPr="00985365" w:rsidDel="00F178C2">
          <w:rPr>
            <w:rFonts w:ascii="David" w:hAnsi="David" w:cs="David"/>
          </w:rPr>
          <w:delText>R</w:delText>
        </w:r>
        <w:r w:rsidR="003C22DF" w:rsidRPr="00985365" w:rsidDel="00F178C2">
          <w:rPr>
            <w:rFonts w:ascii="David" w:hAnsi="David" w:cs="David"/>
          </w:rPr>
          <w:delText>EST</w:delText>
        </w:r>
        <w:r w:rsidRPr="00985365" w:rsidDel="00F178C2">
          <w:rPr>
            <w:rFonts w:ascii="David" w:hAnsi="David" w:cs="David"/>
          </w:rPr>
          <w:delText xml:space="preserve"> API</w:delText>
        </w:r>
        <w:r w:rsidRPr="00985365" w:rsidDel="00F178C2">
          <w:rPr>
            <w:rFonts w:ascii="David" w:hAnsi="David" w:cs="David"/>
            <w:rtl/>
          </w:rPr>
          <w:delText xml:space="preserve">. בחרנו בה בגלל </w:delText>
        </w:r>
        <w:r w:rsidR="004A2826" w:rsidRPr="00985365" w:rsidDel="00F178C2">
          <w:rPr>
            <w:rFonts w:ascii="David" w:hAnsi="David" w:cs="David" w:hint="eastAsia"/>
            <w:rtl/>
          </w:rPr>
          <w:delText>שבפרויקט</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זה</w:delText>
        </w:r>
        <w:r w:rsidRPr="00985365" w:rsidDel="00F178C2">
          <w:rPr>
            <w:rFonts w:ascii="David" w:hAnsi="David" w:cs="David"/>
            <w:rtl/>
          </w:rPr>
          <w:delText xml:space="preserve"> </w:delText>
        </w:r>
        <w:r w:rsidR="004A2826" w:rsidRPr="00985365" w:rsidDel="00F178C2">
          <w:rPr>
            <w:rFonts w:ascii="David" w:hAnsi="David" w:cs="David" w:hint="eastAsia"/>
            <w:rtl/>
          </w:rPr>
          <w:delText>מעורבות</w:delText>
        </w:r>
        <w:r w:rsidR="004A2826" w:rsidRPr="00985365" w:rsidDel="00F178C2">
          <w:rPr>
            <w:rFonts w:ascii="David" w:hAnsi="David" w:cs="David"/>
            <w:rtl/>
          </w:rPr>
          <w:delText xml:space="preserve"> </w:delText>
        </w:r>
        <w:r w:rsidR="004A2826" w:rsidRPr="00985365" w:rsidDel="00F178C2">
          <w:rPr>
            <w:rFonts w:ascii="David" w:hAnsi="David" w:cs="David" w:hint="eastAsia"/>
            <w:rtl/>
          </w:rPr>
          <w:delText>שתי</w:delText>
        </w:r>
        <w:r w:rsidRPr="00985365" w:rsidDel="00F178C2">
          <w:rPr>
            <w:rFonts w:ascii="David" w:hAnsi="David" w:cs="David"/>
            <w:rtl/>
          </w:rPr>
          <w:delText xml:space="preserve"> פלטפורמות</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Pr="00985365" w:rsidDel="00F178C2">
          <w:rPr>
            <w:rFonts w:ascii="David" w:hAnsi="David" w:cs="David" w:hint="eastAsia"/>
            <w:rtl/>
          </w:rPr>
          <w:delText>אפליקציית</w:delText>
        </w:r>
        <w:r w:rsidRPr="00985365" w:rsidDel="00F178C2">
          <w:rPr>
            <w:rFonts w:ascii="David" w:hAnsi="David" w:cs="David"/>
            <w:rtl/>
          </w:rPr>
          <w:delText xml:space="preserve"> </w:delText>
        </w:r>
        <w:r w:rsidR="004A2826" w:rsidRPr="00985365" w:rsidDel="00F178C2">
          <w:rPr>
            <w:rFonts w:ascii="David" w:hAnsi="David" w:cs="David"/>
          </w:rPr>
          <w:delText>Mobile</w:delText>
        </w:r>
        <w:r w:rsidRPr="00985365" w:rsidDel="00F178C2">
          <w:rPr>
            <w:rFonts w:ascii="David" w:hAnsi="David" w:cs="David"/>
            <w:rtl/>
          </w:rPr>
          <w:delText xml:space="preserve"> ואפליקציית </w:delText>
        </w:r>
        <w:r w:rsidR="004A2826" w:rsidRPr="00985365" w:rsidDel="00F178C2">
          <w:rPr>
            <w:rFonts w:ascii="David" w:hAnsi="David" w:cs="David"/>
          </w:rPr>
          <w:delText>Web</w:delText>
        </w:r>
        <w:r w:rsidR="004A2826" w:rsidRPr="00985365" w:rsidDel="00F178C2">
          <w:rPr>
            <w:rFonts w:ascii="David" w:hAnsi="David" w:cs="David"/>
            <w:rtl/>
          </w:rPr>
          <w:delText>.</w:delText>
        </w:r>
        <w:r w:rsidRPr="00985365" w:rsidDel="00F178C2">
          <w:rPr>
            <w:rFonts w:ascii="David" w:hAnsi="David" w:cs="David"/>
            <w:rtl/>
          </w:rPr>
          <w:delText xml:space="preserve"> </w:delText>
        </w:r>
        <w:r w:rsidR="003C22DF" w:rsidRPr="00985365" w:rsidDel="00F178C2">
          <w:rPr>
            <w:rFonts w:ascii="David" w:hAnsi="David" w:cs="David" w:hint="eastAsia"/>
            <w:rtl/>
          </w:rPr>
          <w:delText>באופי</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המערכת</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צורך</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בשליטה</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במשאבים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ובמצבים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שונים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בהם</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תמצא</w:delText>
        </w:r>
        <w:r w:rsidR="003C22DF" w:rsidRPr="00985365" w:rsidDel="00F178C2">
          <w:rPr>
            <w:rFonts w:ascii="David" w:hAnsi="David" w:cs="David"/>
            <w:rtl/>
          </w:rPr>
          <w:delText xml:space="preserve"> המערכת שלרוב לא בהכר</w:delText>
        </w:r>
        <w:r w:rsidR="004A2826" w:rsidRPr="00985365" w:rsidDel="00F178C2">
          <w:rPr>
            <w:rFonts w:ascii="David" w:hAnsi="David" w:cs="David" w:hint="eastAsia"/>
            <w:rtl/>
          </w:rPr>
          <w:delText>ח</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תצרוך</w:delText>
        </w:r>
        <w:r w:rsidR="003C22DF" w:rsidRPr="00985365" w:rsidDel="00F178C2">
          <w:rPr>
            <w:rFonts w:ascii="David" w:hAnsi="David" w:cs="David"/>
            <w:rtl/>
          </w:rPr>
          <w:delText xml:space="preserve"> משאבים בכל רגע נתון ובדיוק בנקודות אלה לארכיטקטורה של </w:delText>
        </w:r>
        <w:r w:rsidR="003C22DF" w:rsidRPr="00985365" w:rsidDel="00F178C2">
          <w:rPr>
            <w:rFonts w:ascii="David" w:hAnsi="David" w:cs="David"/>
          </w:rPr>
          <w:delText>REST</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יש</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יתרון</w:delText>
        </w:r>
        <w:r w:rsidR="003C22DF" w:rsidRPr="00985365" w:rsidDel="00F178C2">
          <w:rPr>
            <w:rFonts w:ascii="David" w:hAnsi="David" w:cs="David"/>
            <w:rtl/>
          </w:rPr>
          <w:delText xml:space="preserve"> </w:delText>
        </w:r>
        <w:r w:rsidR="003C22DF" w:rsidRPr="00985365" w:rsidDel="00F178C2">
          <w:rPr>
            <w:rFonts w:ascii="David" w:hAnsi="David" w:cs="David" w:hint="eastAsia"/>
            <w:rtl/>
          </w:rPr>
          <w:delText>רב</w:delText>
        </w:r>
        <w:r w:rsidR="003C22DF" w:rsidRPr="00985365" w:rsidDel="00F178C2">
          <w:rPr>
            <w:rFonts w:ascii="David" w:hAnsi="David" w:cs="David"/>
            <w:rtl/>
          </w:rPr>
          <w:delText>.</w:delText>
        </w:r>
      </w:del>
    </w:p>
    <w:p w14:paraId="3AE3EDAB" w14:textId="74CE0010" w:rsidR="005C43DB" w:rsidRPr="00985365" w:rsidDel="00F178C2" w:rsidRDefault="00606135" w:rsidP="00F01E68">
      <w:pPr>
        <w:bidi/>
        <w:jc w:val="center"/>
        <w:rPr>
          <w:del w:id="4368" w:author="Nir Ostrovski [2]" w:date="2018-11-04T20:04:00Z"/>
          <w:rFonts w:ascii="David" w:eastAsiaTheme="majorEastAsia" w:hAnsi="David" w:cs="David"/>
          <w:b/>
          <w:bCs/>
          <w:color w:val="2F5496" w:themeColor="accent1" w:themeShade="BF"/>
          <w:sz w:val="28"/>
          <w:szCs w:val="28"/>
          <w:rtl/>
        </w:rPr>
      </w:pPr>
      <w:del w:id="4369" w:author="Nir Ostrovski [2]" w:date="2018-11-04T20:04:00Z">
        <w:r w:rsidRPr="00985365" w:rsidDel="00F178C2">
          <w:rPr>
            <w:rFonts w:ascii="David" w:hAnsi="David" w:cs="David"/>
            <w:noProof/>
          </w:rPr>
          <w:drawing>
            <wp:inline distT="0" distB="0" distL="0" distR="0" wp14:anchorId="3CF44D7C" wp14:editId="1FB5E462">
              <wp:extent cx="5478780" cy="800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80" cy="8008620"/>
                      </a:xfrm>
                      <a:prstGeom prst="rect">
                        <a:avLst/>
                      </a:prstGeom>
                      <a:noFill/>
                      <a:ln>
                        <a:noFill/>
                      </a:ln>
                    </pic:spPr>
                  </pic:pic>
                </a:graphicData>
              </a:graphic>
            </wp:inline>
          </w:drawing>
        </w:r>
      </w:del>
    </w:p>
    <w:p w14:paraId="56EFAAD4" w14:textId="3B6AA2A8" w:rsidR="00A8094B" w:rsidRPr="00985365" w:rsidDel="00F178C2" w:rsidRDefault="00A8094B" w:rsidP="00AB14A1">
      <w:pPr>
        <w:pStyle w:val="Heading1"/>
        <w:bidi/>
        <w:spacing w:line="480" w:lineRule="auto"/>
        <w:jc w:val="both"/>
        <w:rPr>
          <w:del w:id="4370" w:author="Nir Ostrovski [2]" w:date="2018-11-04T20:04:00Z"/>
          <w:rFonts w:ascii="David" w:hAnsi="David" w:cs="David"/>
          <w:b/>
          <w:bCs/>
          <w:sz w:val="28"/>
          <w:szCs w:val="28"/>
          <w:rtl/>
        </w:rPr>
      </w:pPr>
      <w:bookmarkStart w:id="4371" w:name="_Toc522902818"/>
      <w:bookmarkStart w:id="4372" w:name="_Toc522902936"/>
      <w:bookmarkStart w:id="4373" w:name="_Toc522902819"/>
      <w:bookmarkStart w:id="4374" w:name="_Toc522902937"/>
      <w:bookmarkStart w:id="4375" w:name="_Toc522902820"/>
      <w:bookmarkStart w:id="4376" w:name="_Toc522902938"/>
      <w:bookmarkStart w:id="4377" w:name="_Toc522902821"/>
      <w:bookmarkStart w:id="4378" w:name="_Toc522902939"/>
      <w:bookmarkStart w:id="4379" w:name="_Toc522902822"/>
      <w:bookmarkStart w:id="4380" w:name="_Toc522902940"/>
      <w:bookmarkStart w:id="4381" w:name="_Toc522902823"/>
      <w:bookmarkStart w:id="4382" w:name="_Toc522902941"/>
      <w:bookmarkStart w:id="4383" w:name="_Toc522902824"/>
      <w:bookmarkStart w:id="4384" w:name="_Toc522902942"/>
      <w:bookmarkStart w:id="4385" w:name="_Toc523917459"/>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del w:id="4386" w:author="Nir Ostrovski [2]" w:date="2018-11-04T20:04:00Z">
        <w:r w:rsidRPr="00985365" w:rsidDel="00F178C2">
          <w:rPr>
            <w:rFonts w:ascii="David" w:hAnsi="David" w:cs="David"/>
            <w:b/>
            <w:bCs/>
            <w:sz w:val="28"/>
            <w:szCs w:val="28"/>
            <w:rtl/>
          </w:rPr>
          <w:delText>תוצרי הפרויקט</w:delText>
        </w:r>
        <w:bookmarkEnd w:id="4385"/>
      </w:del>
    </w:p>
    <w:p w14:paraId="119F3ABB" w14:textId="1BCDBAAA" w:rsidR="00C1143D" w:rsidRPr="00985365" w:rsidDel="00F178C2" w:rsidRDefault="009B43E2" w:rsidP="00F01E68">
      <w:pPr>
        <w:bidi/>
        <w:spacing w:after="0" w:line="480" w:lineRule="auto"/>
        <w:jc w:val="both"/>
        <w:textAlignment w:val="baseline"/>
        <w:rPr>
          <w:del w:id="4387" w:author="Nir Ostrovski [2]" w:date="2018-11-04T20:04:00Z"/>
          <w:rFonts w:ascii="David" w:eastAsia="Times New Roman" w:hAnsi="David" w:cs="David"/>
          <w:color w:val="000000"/>
          <w:sz w:val="24"/>
          <w:szCs w:val="24"/>
          <w:rtl/>
        </w:rPr>
      </w:pPr>
      <w:del w:id="4388" w:author="Nir Ostrovski [2]" w:date="2018-11-04T20:04:00Z">
        <w:r w:rsidRPr="00985365" w:rsidDel="00F178C2">
          <w:rPr>
            <w:rFonts w:ascii="David" w:eastAsia="Times New Roman" w:hAnsi="David" w:cs="David" w:hint="eastAsia"/>
            <w:color w:val="000000"/>
            <w:sz w:val="24"/>
            <w:szCs w:val="24"/>
            <w:rtl/>
          </w:rPr>
          <w:delText>התוצרים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שיסופקו</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w:delText>
        </w:r>
        <w:r w:rsidR="005C43DB" w:rsidRPr="00985365" w:rsidDel="00F178C2">
          <w:rPr>
            <w:rFonts w:ascii="David" w:eastAsia="Times New Roman" w:hAnsi="David" w:cs="David" w:hint="eastAsia"/>
            <w:color w:val="000000"/>
            <w:sz w:val="24"/>
            <w:szCs w:val="24"/>
            <w:rtl/>
          </w:rPr>
          <w:delText>גרסת</w:delText>
        </w:r>
        <w:r w:rsidR="005C43DB" w:rsidRPr="00985365" w:rsidDel="00F178C2">
          <w:rPr>
            <w:rFonts w:ascii="David" w:eastAsia="Times New Roman" w:hAnsi="David" w:cs="David"/>
            <w:color w:val="000000"/>
            <w:sz w:val="24"/>
            <w:szCs w:val="24"/>
            <w:rtl/>
          </w:rPr>
          <w:delText xml:space="preserve"> </w:delText>
        </w:r>
        <w:r w:rsidR="005C43DB" w:rsidRPr="00985365" w:rsidDel="00F178C2">
          <w:rPr>
            <w:rFonts w:ascii="David" w:eastAsia="Times New Roman" w:hAnsi="David" w:cs="David"/>
            <w:color w:val="000000"/>
            <w:sz w:val="24"/>
            <w:szCs w:val="24"/>
          </w:rPr>
          <w:delText>Alpha</w:delText>
        </w:r>
        <w:r w:rsidR="005C43DB" w:rsidRPr="00985365" w:rsidDel="00F178C2">
          <w:rPr>
            <w:rFonts w:ascii="David" w:eastAsia="Times New Roman" w:hAnsi="David" w:cs="David"/>
            <w:color w:val="000000"/>
            <w:sz w:val="24"/>
            <w:szCs w:val="24"/>
            <w:rtl/>
          </w:rPr>
          <w:delText>:</w:delText>
        </w:r>
      </w:del>
    </w:p>
    <w:p w14:paraId="43795B63" w14:textId="661375C3" w:rsidR="00A8094B" w:rsidRPr="00985365" w:rsidDel="00F178C2" w:rsidRDefault="00A8094B" w:rsidP="002730B0">
      <w:pPr>
        <w:numPr>
          <w:ilvl w:val="0"/>
          <w:numId w:val="42"/>
        </w:numPr>
        <w:bidi/>
        <w:spacing w:after="0" w:line="480" w:lineRule="auto"/>
        <w:jc w:val="both"/>
        <w:textAlignment w:val="baseline"/>
        <w:rPr>
          <w:del w:id="4389" w:author="Nir Ostrovski [2]" w:date="2018-11-04T20:04:00Z"/>
          <w:rFonts w:ascii="David" w:eastAsia="Times New Roman" w:hAnsi="David" w:cs="David"/>
          <w:color w:val="000000"/>
          <w:sz w:val="24"/>
          <w:szCs w:val="24"/>
        </w:rPr>
      </w:pPr>
      <w:del w:id="4390" w:author="Nir Ostrovski [2]" w:date="2018-11-04T20:04:00Z">
        <w:r w:rsidRPr="00985365" w:rsidDel="00F178C2">
          <w:rPr>
            <w:rFonts w:ascii="David" w:eastAsia="Times New Roman" w:hAnsi="David" w:cs="David"/>
            <w:color w:val="000000"/>
            <w:sz w:val="24"/>
            <w:szCs w:val="24"/>
            <w:rtl/>
          </w:rPr>
          <w:delText>מערכת</w:delText>
        </w:r>
        <w:r w:rsidR="00AB14A1" w:rsidRPr="00985365" w:rsidDel="00F178C2">
          <w:rPr>
            <w:rFonts w:ascii="David" w:eastAsia="Times New Roman" w:hAnsi="David" w:cs="David"/>
            <w:color w:val="000000"/>
            <w:sz w:val="24"/>
            <w:szCs w:val="24"/>
            <w:rtl/>
          </w:rPr>
          <w:delText xml:space="preserve"> </w:delText>
        </w:r>
        <w:r w:rsidR="00AB14A1" w:rsidRPr="00985365" w:rsidDel="00F178C2">
          <w:rPr>
            <w:rFonts w:ascii="David" w:eastAsia="Times New Roman" w:hAnsi="David" w:cs="David"/>
            <w:color w:val="000000"/>
            <w:sz w:val="24"/>
            <w:szCs w:val="24"/>
          </w:rPr>
          <w:delText>WEB</w:delText>
        </w:r>
      </w:del>
    </w:p>
    <w:p w14:paraId="24147935" w14:textId="7E019935" w:rsidR="004A2826" w:rsidRPr="00985365" w:rsidDel="00F178C2" w:rsidRDefault="004A2826" w:rsidP="004A2826">
      <w:pPr>
        <w:numPr>
          <w:ilvl w:val="1"/>
          <w:numId w:val="42"/>
        </w:numPr>
        <w:bidi/>
        <w:spacing w:after="0" w:line="480" w:lineRule="auto"/>
        <w:jc w:val="both"/>
        <w:textAlignment w:val="baseline"/>
        <w:rPr>
          <w:del w:id="4391" w:author="Nir Ostrovski [2]" w:date="2018-11-04T20:04:00Z"/>
          <w:rFonts w:ascii="David" w:eastAsia="Times New Roman" w:hAnsi="David" w:cs="David"/>
          <w:color w:val="000000"/>
          <w:sz w:val="24"/>
          <w:szCs w:val="24"/>
        </w:rPr>
      </w:pPr>
      <w:del w:id="4392" w:author="Nir Ostrovski [2]" w:date="2018-11-04T20:04:00Z">
        <w:r w:rsidRPr="00985365" w:rsidDel="00F178C2">
          <w:rPr>
            <w:rFonts w:ascii="David" w:eastAsia="Times New Roman" w:hAnsi="David" w:cs="David" w:hint="eastAsia"/>
            <w:color w:val="000000"/>
            <w:sz w:val="24"/>
            <w:szCs w:val="24"/>
            <w:rtl/>
          </w:rPr>
          <w:delText>י</w:delText>
        </w:r>
        <w:r w:rsidR="005C6761" w:rsidRPr="00985365" w:rsidDel="00F178C2">
          <w:rPr>
            <w:rFonts w:ascii="David" w:eastAsia="Times New Roman" w:hAnsi="David" w:cs="David" w:hint="eastAsia"/>
            <w:color w:val="000000"/>
            <w:sz w:val="24"/>
            <w:szCs w:val="24"/>
            <w:rtl/>
          </w:rPr>
          <w:delText>צירת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hint="eastAsia"/>
            <w:color w:val="000000"/>
            <w:sz w:val="24"/>
            <w:szCs w:val="24"/>
            <w:rtl/>
          </w:rPr>
          <w:delText>משתמש</w:delText>
        </w:r>
      </w:del>
    </w:p>
    <w:p w14:paraId="273D8DEB" w14:textId="3D8535D0" w:rsidR="005C6761" w:rsidRPr="00985365" w:rsidDel="00F178C2" w:rsidRDefault="005C6761" w:rsidP="005C6761">
      <w:pPr>
        <w:numPr>
          <w:ilvl w:val="1"/>
          <w:numId w:val="42"/>
        </w:numPr>
        <w:bidi/>
        <w:spacing w:after="0" w:line="480" w:lineRule="auto"/>
        <w:jc w:val="both"/>
        <w:textAlignment w:val="baseline"/>
        <w:rPr>
          <w:del w:id="4393" w:author="Nir Ostrovski [2]" w:date="2018-11-04T20:04:00Z"/>
          <w:rFonts w:ascii="David" w:eastAsia="Times New Roman" w:hAnsi="David" w:cs="David"/>
          <w:color w:val="000000"/>
          <w:sz w:val="24"/>
          <w:szCs w:val="24"/>
        </w:rPr>
      </w:pPr>
      <w:del w:id="4394"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משרה</w:delText>
        </w:r>
      </w:del>
    </w:p>
    <w:p w14:paraId="21B3ACAC" w14:textId="1E2A294C" w:rsidR="00A8094B" w:rsidRPr="00985365" w:rsidDel="00F178C2" w:rsidRDefault="00A8094B" w:rsidP="00170E79">
      <w:pPr>
        <w:numPr>
          <w:ilvl w:val="0"/>
          <w:numId w:val="42"/>
        </w:numPr>
        <w:bidi/>
        <w:spacing w:after="0" w:line="480" w:lineRule="auto"/>
        <w:jc w:val="both"/>
        <w:textAlignment w:val="baseline"/>
        <w:rPr>
          <w:del w:id="4395" w:author="Nir Ostrovski [2]" w:date="2018-11-04T20:04:00Z"/>
          <w:rFonts w:ascii="David" w:eastAsia="Times New Roman" w:hAnsi="David" w:cs="David"/>
          <w:color w:val="000000"/>
          <w:sz w:val="24"/>
          <w:szCs w:val="24"/>
          <w:rtl/>
        </w:rPr>
      </w:pPr>
      <w:del w:id="4396" w:author="Nir Ostrovski [2]" w:date="2018-11-04T20:04:00Z">
        <w:r w:rsidRPr="00985365" w:rsidDel="00F178C2">
          <w:rPr>
            <w:rFonts w:ascii="David" w:eastAsia="Times New Roman" w:hAnsi="David" w:cs="David"/>
            <w:color w:val="000000"/>
            <w:sz w:val="24"/>
            <w:szCs w:val="24"/>
            <w:rtl/>
          </w:rPr>
          <w:delText>אפליקצי</w:delText>
        </w:r>
        <w:r w:rsidR="005C6761" w:rsidRPr="00985365" w:rsidDel="00F178C2">
          <w:rPr>
            <w:rFonts w:ascii="David" w:eastAsia="Times New Roman" w:hAnsi="David" w:cs="David" w:hint="eastAsia"/>
            <w:color w:val="000000"/>
            <w:sz w:val="24"/>
            <w:szCs w:val="24"/>
            <w:rtl/>
          </w:rPr>
          <w:delText>ית</w:delText>
        </w:r>
        <w:r w:rsidR="005C6761" w:rsidRPr="00985365" w:rsidDel="00F178C2">
          <w:rPr>
            <w:rFonts w:ascii="David" w:eastAsia="Times New Roman" w:hAnsi="David" w:cs="David"/>
            <w:color w:val="000000"/>
            <w:sz w:val="24"/>
            <w:szCs w:val="24"/>
            <w:rtl/>
          </w:rPr>
          <w:delText xml:space="preserve"> </w:delText>
        </w:r>
        <w:r w:rsidR="005C6761" w:rsidRPr="00985365" w:rsidDel="00F178C2">
          <w:rPr>
            <w:rFonts w:ascii="David" w:eastAsia="Times New Roman" w:hAnsi="David" w:cs="David"/>
            <w:color w:val="000000"/>
            <w:sz w:val="24"/>
            <w:szCs w:val="24"/>
          </w:rPr>
          <w:delText>Mobile</w:delText>
        </w:r>
        <w:r w:rsidR="005C6761" w:rsidRPr="00985365" w:rsidDel="00F178C2">
          <w:rPr>
            <w:rFonts w:ascii="David" w:eastAsia="Times New Roman" w:hAnsi="David" w:cs="David"/>
            <w:color w:val="000000"/>
            <w:sz w:val="24"/>
            <w:szCs w:val="24"/>
            <w:rtl/>
          </w:rPr>
          <w:delText xml:space="preserve"> </w:delText>
        </w:r>
      </w:del>
    </w:p>
    <w:p w14:paraId="3C52A5A8" w14:textId="0BDAE04B" w:rsidR="005C6761" w:rsidRPr="00985365" w:rsidDel="00F178C2" w:rsidRDefault="005C6761" w:rsidP="005C6761">
      <w:pPr>
        <w:numPr>
          <w:ilvl w:val="1"/>
          <w:numId w:val="42"/>
        </w:numPr>
        <w:bidi/>
        <w:spacing w:after="0" w:line="480" w:lineRule="auto"/>
        <w:jc w:val="both"/>
        <w:textAlignment w:val="baseline"/>
        <w:rPr>
          <w:del w:id="4397" w:author="Nir Ostrovski [2]" w:date="2018-11-04T20:04:00Z"/>
          <w:rFonts w:ascii="David" w:eastAsia="Times New Roman" w:hAnsi="David" w:cs="David"/>
          <w:color w:val="000000"/>
          <w:sz w:val="24"/>
          <w:szCs w:val="24"/>
        </w:rPr>
      </w:pPr>
      <w:del w:id="4398"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4A8975E3" w14:textId="4792F534" w:rsidR="005C6761" w:rsidRPr="00985365" w:rsidDel="00F178C2" w:rsidRDefault="005C6761" w:rsidP="00F01E68">
      <w:pPr>
        <w:numPr>
          <w:ilvl w:val="1"/>
          <w:numId w:val="42"/>
        </w:numPr>
        <w:bidi/>
        <w:spacing w:after="0" w:line="480" w:lineRule="auto"/>
        <w:jc w:val="both"/>
        <w:textAlignment w:val="baseline"/>
        <w:rPr>
          <w:del w:id="4399" w:author="Nir Ostrovski [2]" w:date="2018-11-04T20:04:00Z"/>
          <w:rFonts w:ascii="David" w:eastAsia="Times New Roman" w:hAnsi="David" w:cs="David"/>
          <w:color w:val="000000"/>
          <w:sz w:val="24"/>
          <w:szCs w:val="24"/>
        </w:rPr>
      </w:pPr>
      <w:del w:id="4400" w:author="Nir Ostrovski [2]" w:date="2018-11-04T20:04:00Z">
        <w:r w:rsidRPr="00985365" w:rsidDel="00F178C2">
          <w:rPr>
            <w:rFonts w:ascii="David" w:eastAsia="Times New Roman" w:hAnsi="David" w:cs="David" w:hint="eastAsia"/>
            <w:color w:val="000000"/>
            <w:sz w:val="24"/>
            <w:szCs w:val="24"/>
            <w:rtl/>
          </w:rPr>
          <w:delText>יצירת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פרופיל</w:delText>
        </w:r>
      </w:del>
    </w:p>
    <w:p w14:paraId="04F415CF" w14:textId="20B8DAA9" w:rsidR="00A8094B" w:rsidRPr="00985365" w:rsidDel="00F178C2" w:rsidRDefault="00A8094B" w:rsidP="00170E79">
      <w:pPr>
        <w:numPr>
          <w:ilvl w:val="0"/>
          <w:numId w:val="42"/>
        </w:numPr>
        <w:bidi/>
        <w:spacing w:after="0" w:line="480" w:lineRule="auto"/>
        <w:jc w:val="both"/>
        <w:textAlignment w:val="baseline"/>
        <w:rPr>
          <w:del w:id="4401" w:author="Nir Ostrovski [2]" w:date="2018-11-04T20:04:00Z"/>
          <w:rFonts w:ascii="David" w:eastAsia="Times New Roman" w:hAnsi="David" w:cs="David"/>
          <w:color w:val="000000"/>
          <w:sz w:val="24"/>
          <w:szCs w:val="24"/>
        </w:rPr>
      </w:pPr>
      <w:del w:id="4402" w:author="Nir Ostrovski [2]" w:date="2018-11-04T20:04:00Z">
        <w:r w:rsidRPr="00985365" w:rsidDel="00F178C2">
          <w:rPr>
            <w:rFonts w:ascii="David" w:eastAsia="Times New Roman" w:hAnsi="David" w:cs="David"/>
            <w:color w:val="000000"/>
            <w:sz w:val="24"/>
            <w:szCs w:val="24"/>
            <w:rtl/>
          </w:rPr>
          <w:delText xml:space="preserve">ממשק </w:delText>
        </w:r>
        <w:r w:rsidR="005C6761" w:rsidRPr="00985365" w:rsidDel="00F178C2">
          <w:rPr>
            <w:rFonts w:ascii="David" w:eastAsia="Times New Roman" w:hAnsi="David" w:cs="David"/>
            <w:color w:val="000000"/>
            <w:sz w:val="24"/>
            <w:szCs w:val="24"/>
          </w:rPr>
          <w:delText>REST</w:delText>
        </w:r>
        <w:r w:rsidR="005C6761" w:rsidRPr="00985365" w:rsidDel="00F178C2">
          <w:rPr>
            <w:rFonts w:ascii="David" w:eastAsia="Times New Roman" w:hAnsi="David" w:cs="David"/>
            <w:color w:val="000000"/>
            <w:sz w:val="24"/>
            <w:szCs w:val="24"/>
            <w:rtl/>
          </w:rPr>
          <w:delText xml:space="preserve"> – </w:delText>
        </w:r>
        <w:r w:rsidR="005C6761" w:rsidRPr="00985365" w:rsidDel="00F178C2">
          <w:rPr>
            <w:rFonts w:ascii="David" w:eastAsia="Times New Roman" w:hAnsi="David" w:cs="David"/>
            <w:color w:val="000000"/>
            <w:sz w:val="24"/>
            <w:szCs w:val="24"/>
          </w:rPr>
          <w:delText>POST, PUT, DELETE, GET</w:delText>
        </w:r>
      </w:del>
    </w:p>
    <w:p w14:paraId="11D1C7BE" w14:textId="29517778" w:rsidR="005C6761" w:rsidRPr="00985365" w:rsidDel="00F178C2" w:rsidRDefault="005C6761" w:rsidP="005C6761">
      <w:pPr>
        <w:numPr>
          <w:ilvl w:val="1"/>
          <w:numId w:val="42"/>
        </w:numPr>
        <w:bidi/>
        <w:spacing w:after="0" w:line="480" w:lineRule="auto"/>
        <w:jc w:val="both"/>
        <w:textAlignment w:val="baseline"/>
        <w:rPr>
          <w:del w:id="4403" w:author="Nir Ostrovski [2]" w:date="2018-11-04T20:04:00Z"/>
          <w:rFonts w:ascii="David" w:eastAsia="Times New Roman" w:hAnsi="David" w:cs="David"/>
          <w:color w:val="000000"/>
          <w:sz w:val="24"/>
          <w:szCs w:val="24"/>
        </w:rPr>
      </w:pPr>
      <w:del w:id="4404"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פרופיל</w:delText>
        </w:r>
      </w:del>
    </w:p>
    <w:p w14:paraId="76D35445" w14:textId="4B08C747" w:rsidR="005C6761" w:rsidRPr="00985365" w:rsidDel="00F178C2" w:rsidRDefault="005C6761" w:rsidP="005C6761">
      <w:pPr>
        <w:numPr>
          <w:ilvl w:val="1"/>
          <w:numId w:val="42"/>
        </w:numPr>
        <w:bidi/>
        <w:spacing w:after="0" w:line="480" w:lineRule="auto"/>
        <w:jc w:val="both"/>
        <w:textAlignment w:val="baseline"/>
        <w:rPr>
          <w:del w:id="4405" w:author="Nir Ostrovski [2]" w:date="2018-11-04T20:04:00Z"/>
          <w:rFonts w:ascii="David" w:eastAsia="Times New Roman" w:hAnsi="David" w:cs="David"/>
          <w:color w:val="000000"/>
          <w:sz w:val="24"/>
          <w:szCs w:val="24"/>
        </w:rPr>
      </w:pPr>
      <w:del w:id="4406"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משרה</w:delText>
        </w:r>
      </w:del>
    </w:p>
    <w:p w14:paraId="17DB6216" w14:textId="7EDCC461" w:rsidR="005C6761" w:rsidRPr="00985365" w:rsidDel="00F178C2" w:rsidRDefault="005C6761" w:rsidP="005C6761">
      <w:pPr>
        <w:numPr>
          <w:ilvl w:val="1"/>
          <w:numId w:val="42"/>
        </w:numPr>
        <w:bidi/>
        <w:spacing w:after="0" w:line="480" w:lineRule="auto"/>
        <w:jc w:val="both"/>
        <w:textAlignment w:val="baseline"/>
        <w:rPr>
          <w:del w:id="4407" w:author="Nir Ostrovski [2]" w:date="2018-11-04T20:04:00Z"/>
          <w:rFonts w:ascii="David" w:eastAsia="Times New Roman" w:hAnsi="David" w:cs="David"/>
          <w:color w:val="000000"/>
          <w:sz w:val="24"/>
          <w:szCs w:val="24"/>
        </w:rPr>
      </w:pPr>
      <w:del w:id="4408" w:author="Nir Ostrovski [2]" w:date="2018-11-04T20:04:00Z">
        <w:r w:rsidRPr="00985365" w:rsidDel="00F178C2">
          <w:rPr>
            <w:rFonts w:ascii="David" w:eastAsia="Times New Roman" w:hAnsi="David" w:cs="David"/>
            <w:color w:val="000000"/>
            <w:sz w:val="24"/>
            <w:szCs w:val="24"/>
          </w:rPr>
          <w:delText>API</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color w:val="000000"/>
            <w:sz w:val="24"/>
            <w:szCs w:val="24"/>
          </w:rPr>
          <w:delText>–</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משתמש</w:delText>
        </w:r>
      </w:del>
    </w:p>
    <w:p w14:paraId="59B739B2" w14:textId="09D5771B" w:rsidR="005C6761" w:rsidRPr="00985365" w:rsidDel="00F178C2" w:rsidRDefault="005C6761" w:rsidP="00F01E68">
      <w:pPr>
        <w:numPr>
          <w:ilvl w:val="0"/>
          <w:numId w:val="42"/>
        </w:numPr>
        <w:bidi/>
        <w:spacing w:after="0" w:line="480" w:lineRule="auto"/>
        <w:jc w:val="both"/>
        <w:textAlignment w:val="baseline"/>
        <w:rPr>
          <w:del w:id="4409" w:author="Nir Ostrovski [2]" w:date="2018-11-04T20:04:00Z"/>
          <w:rFonts w:ascii="David" w:eastAsia="Times New Roman" w:hAnsi="David" w:cs="David"/>
          <w:color w:val="000000"/>
          <w:sz w:val="24"/>
          <w:szCs w:val="24"/>
          <w:rtl/>
        </w:rPr>
      </w:pPr>
      <w:del w:id="4410" w:author="Nir Ostrovski [2]" w:date="2018-11-04T20:04:00Z">
        <w:r w:rsidRPr="00985365" w:rsidDel="00F178C2">
          <w:rPr>
            <w:rFonts w:ascii="David" w:eastAsia="Times New Roman" w:hAnsi="David" w:cs="David" w:hint="eastAsia"/>
            <w:color w:val="000000"/>
            <w:sz w:val="24"/>
            <w:szCs w:val="24"/>
            <w:rtl/>
          </w:rPr>
          <w:delText>מנוע</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התאמות</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על</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בסיס</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דירוג</w:delText>
        </w:r>
        <w:r w:rsidRPr="00985365" w:rsidDel="00F178C2">
          <w:rPr>
            <w:rFonts w:ascii="David" w:eastAsia="Times New Roman" w:hAnsi="David" w:cs="David"/>
            <w:color w:val="000000"/>
            <w:sz w:val="24"/>
            <w:szCs w:val="24"/>
            <w:rtl/>
          </w:rPr>
          <w:delText xml:space="preserve"> (לפי </w:delText>
        </w:r>
        <w:r w:rsidRPr="00985365" w:rsidDel="00F178C2">
          <w:rPr>
            <w:rFonts w:ascii="David" w:eastAsia="Times New Roman" w:hAnsi="David" w:cs="David" w:hint="eastAsia"/>
            <w:color w:val="000000"/>
            <w:sz w:val="24"/>
            <w:szCs w:val="24"/>
            <w:rtl/>
          </w:rPr>
          <w:delText>האלגוריתם</w:delText>
        </w:r>
        <w:r w:rsidRPr="00985365" w:rsidDel="00F178C2">
          <w:rPr>
            <w:rFonts w:ascii="David" w:eastAsia="Times New Roman" w:hAnsi="David" w:cs="David"/>
            <w:color w:val="000000"/>
            <w:sz w:val="24"/>
            <w:szCs w:val="24"/>
            <w:rtl/>
          </w:rPr>
          <w:delText xml:space="preserve"> </w:delText>
        </w:r>
        <w:r w:rsidRPr="00985365" w:rsidDel="00F178C2">
          <w:rPr>
            <w:rFonts w:ascii="David" w:eastAsia="Times New Roman" w:hAnsi="David" w:cs="David" w:hint="eastAsia"/>
            <w:color w:val="000000"/>
            <w:sz w:val="24"/>
            <w:szCs w:val="24"/>
            <w:rtl/>
          </w:rPr>
          <w:delText>הנבחר</w:delText>
        </w:r>
        <w:r w:rsidRPr="00985365" w:rsidDel="00F178C2">
          <w:rPr>
            <w:rFonts w:ascii="David" w:eastAsia="Times New Roman" w:hAnsi="David" w:cs="David"/>
            <w:color w:val="000000"/>
            <w:sz w:val="24"/>
            <w:szCs w:val="24"/>
            <w:rtl/>
          </w:rPr>
          <w:delText>)</w:delText>
        </w:r>
      </w:del>
    </w:p>
    <w:p w14:paraId="5E38449E" w14:textId="08A6010E" w:rsidR="00151841" w:rsidRPr="00985365" w:rsidDel="00F178C2" w:rsidRDefault="00151841">
      <w:pPr>
        <w:rPr>
          <w:del w:id="4411" w:author="Nir Ostrovski [2]" w:date="2018-11-04T20:04:00Z"/>
          <w:rFonts w:ascii="David" w:eastAsiaTheme="majorEastAsia" w:hAnsi="David" w:cs="David"/>
          <w:b/>
          <w:bCs/>
          <w:color w:val="2F5496" w:themeColor="accent1" w:themeShade="BF"/>
          <w:sz w:val="28"/>
          <w:szCs w:val="28"/>
          <w:rtl/>
        </w:rPr>
      </w:pPr>
      <w:del w:id="4412" w:author="Nir Ostrovski [2]" w:date="2018-11-04T20:04:00Z">
        <w:r w:rsidRPr="00985365" w:rsidDel="00F178C2">
          <w:rPr>
            <w:rFonts w:ascii="David" w:hAnsi="David" w:cs="David"/>
            <w:b/>
            <w:bCs/>
            <w:sz w:val="28"/>
            <w:szCs w:val="28"/>
            <w:rtl/>
          </w:rPr>
          <w:br w:type="page"/>
        </w:r>
      </w:del>
    </w:p>
    <w:p w14:paraId="44F0D373" w14:textId="2294F4C2" w:rsidR="007F4495" w:rsidRPr="00985365" w:rsidDel="00F178C2" w:rsidRDefault="007F4495" w:rsidP="0081140A">
      <w:pPr>
        <w:pStyle w:val="Heading1"/>
        <w:bidi/>
        <w:spacing w:line="480" w:lineRule="auto"/>
        <w:jc w:val="both"/>
        <w:rPr>
          <w:del w:id="4413" w:author="Nir Ostrovski [2]" w:date="2018-11-04T20:04:00Z"/>
          <w:rFonts w:ascii="David" w:hAnsi="David" w:cs="David"/>
          <w:b/>
          <w:bCs/>
          <w:sz w:val="28"/>
          <w:szCs w:val="28"/>
          <w:rtl/>
        </w:rPr>
      </w:pPr>
      <w:bookmarkStart w:id="4414" w:name="_Toc523917460"/>
      <w:del w:id="4415" w:author="Nir Ostrovski [2]" w:date="2018-11-04T20:04:00Z">
        <w:r w:rsidRPr="00985365" w:rsidDel="00F178C2">
          <w:rPr>
            <w:rFonts w:ascii="David" w:hAnsi="David" w:cs="David" w:hint="eastAsia"/>
            <w:b/>
            <w:bCs/>
            <w:sz w:val="28"/>
            <w:szCs w:val="28"/>
            <w:rtl/>
          </w:rPr>
          <w:delText>פערים</w:delText>
        </w:r>
        <w:bookmarkEnd w:id="4414"/>
      </w:del>
    </w:p>
    <w:p w14:paraId="39F7AC79" w14:textId="74F4933F" w:rsidR="007F4495" w:rsidRPr="00985365" w:rsidDel="00F178C2" w:rsidRDefault="00331EBE" w:rsidP="00F01E68">
      <w:pPr>
        <w:bidi/>
        <w:rPr>
          <w:del w:id="4416" w:author="Nir Ostrovski [2]" w:date="2018-11-04T20:04:00Z"/>
          <w:rFonts w:ascii="David" w:hAnsi="David" w:cs="David"/>
          <w:rtl/>
        </w:rPr>
      </w:pPr>
      <w:del w:id="4417" w:author="Nir Ostrovski [2]" w:date="2018-11-04T20:04:00Z">
        <w:r w:rsidRPr="00985365" w:rsidDel="00F178C2">
          <w:rPr>
            <w:rFonts w:ascii="David" w:hAnsi="David" w:cs="David" w:hint="eastAsia"/>
            <w:rtl/>
          </w:rPr>
          <w:delText>הפערים</w:delText>
        </w:r>
        <w:r w:rsidRPr="00985365" w:rsidDel="00F178C2">
          <w:rPr>
            <w:rFonts w:ascii="David" w:hAnsi="David" w:cs="David"/>
            <w:rtl/>
          </w:rPr>
          <w:delText xml:space="preserve"> </w:delText>
        </w:r>
        <w:r w:rsidRPr="00985365" w:rsidDel="00F178C2">
          <w:rPr>
            <w:rFonts w:ascii="David" w:hAnsi="David" w:cs="David" w:hint="eastAsia"/>
            <w:rtl/>
          </w:rPr>
          <w:delText>מתוארים</w:delText>
        </w:r>
        <w:r w:rsidRPr="00985365" w:rsidDel="00F178C2">
          <w:rPr>
            <w:rFonts w:ascii="David" w:hAnsi="David" w:cs="David"/>
            <w:rtl/>
          </w:rPr>
          <w:delText xml:space="preserve"> </w:delText>
        </w:r>
        <w:r w:rsidRPr="00985365" w:rsidDel="00F178C2">
          <w:rPr>
            <w:rFonts w:ascii="David" w:hAnsi="David" w:cs="David" w:hint="eastAsia"/>
            <w:rtl/>
          </w:rPr>
          <w:delText>בטבלה</w:delText>
        </w:r>
        <w:r w:rsidRPr="00985365" w:rsidDel="00F178C2">
          <w:rPr>
            <w:rFonts w:ascii="David" w:hAnsi="David" w:cs="David"/>
            <w:rtl/>
          </w:rPr>
          <w:delText xml:space="preserve"> </w:delText>
        </w:r>
        <w:r w:rsidRPr="00985365" w:rsidDel="00F178C2">
          <w:rPr>
            <w:rFonts w:ascii="David" w:hAnsi="David" w:cs="David" w:hint="eastAsia"/>
            <w:rtl/>
          </w:rPr>
          <w:delText>הבאה</w:delText>
        </w:r>
        <w:r w:rsidRPr="00985365" w:rsidDel="00F178C2">
          <w:rPr>
            <w:rFonts w:ascii="David" w:hAnsi="David" w:cs="David"/>
            <w:rtl/>
          </w:rPr>
          <w:delText>:</w:delText>
        </w:r>
      </w:del>
    </w:p>
    <w:tbl>
      <w:tblPr>
        <w:tblStyle w:val="GridTable2-Accent1"/>
        <w:bidiVisual/>
        <w:tblW w:w="0" w:type="auto"/>
        <w:tblLook w:val="04A0" w:firstRow="1" w:lastRow="0" w:firstColumn="1" w:lastColumn="0" w:noHBand="0" w:noVBand="1"/>
      </w:tblPr>
      <w:tblGrid>
        <w:gridCol w:w="3350"/>
        <w:gridCol w:w="2575"/>
        <w:gridCol w:w="2715"/>
      </w:tblGrid>
      <w:tr w:rsidR="001F6F6B" w:rsidRPr="00985365" w:rsidDel="00F178C2" w14:paraId="5F4535AA" w14:textId="7FD3C04E" w:rsidTr="00F01E68">
        <w:trPr>
          <w:cnfStyle w:val="100000000000" w:firstRow="1" w:lastRow="0" w:firstColumn="0" w:lastColumn="0" w:oddVBand="0" w:evenVBand="0" w:oddHBand="0" w:evenHBand="0" w:firstRowFirstColumn="0" w:firstRowLastColumn="0" w:lastRowFirstColumn="0" w:lastRowLastColumn="0"/>
          <w:del w:id="441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5981F0C" w14:textId="65C1BCD0" w:rsidR="001F6F6B" w:rsidRPr="00985365" w:rsidDel="00F178C2" w:rsidRDefault="001F6F6B" w:rsidP="001F6F6B">
            <w:pPr>
              <w:bidi/>
              <w:rPr>
                <w:del w:id="4419" w:author="Nir Ostrovski [2]" w:date="2018-11-04T20:04:00Z"/>
                <w:rFonts w:ascii="David" w:hAnsi="David" w:cs="David"/>
                <w:rtl/>
              </w:rPr>
            </w:pPr>
            <w:del w:id="4420" w:author="Nir Ostrovski [2]" w:date="2018-11-04T20:04:00Z">
              <w:r w:rsidRPr="00985365" w:rsidDel="00F178C2">
                <w:rPr>
                  <w:rFonts w:ascii="David" w:hAnsi="David" w:cs="David"/>
                  <w:rtl/>
                </w:rPr>
                <w:delText>פערים</w:delText>
              </w:r>
            </w:del>
          </w:p>
        </w:tc>
        <w:tc>
          <w:tcPr>
            <w:tcW w:w="2575" w:type="dxa"/>
          </w:tcPr>
          <w:p w14:paraId="27EBE335" w14:textId="7E81105C"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1" w:author="Nir Ostrovski [2]" w:date="2018-11-04T20:04:00Z"/>
                <w:rFonts w:ascii="David" w:hAnsi="David" w:cs="David"/>
                <w:rtl/>
              </w:rPr>
            </w:pPr>
            <w:del w:id="4422" w:author="Nir Ostrovski [2]" w:date="2018-11-04T20:04:00Z">
              <w:r w:rsidRPr="00985365" w:rsidDel="00F178C2">
                <w:rPr>
                  <w:rFonts w:ascii="David" w:hAnsi="David" w:cs="David" w:hint="eastAsia"/>
                  <w:rtl/>
                </w:rPr>
                <w:delText>תכנית</w:delText>
              </w:r>
              <w:r w:rsidRPr="00985365" w:rsidDel="00F178C2">
                <w:rPr>
                  <w:rFonts w:ascii="David" w:hAnsi="David" w:cs="David"/>
                  <w:rtl/>
                </w:rPr>
                <w:delText xml:space="preserve"> </w:delText>
              </w:r>
              <w:r w:rsidRPr="00985365" w:rsidDel="00F178C2">
                <w:rPr>
                  <w:rFonts w:ascii="David" w:hAnsi="David" w:cs="David" w:hint="eastAsia"/>
                  <w:rtl/>
                </w:rPr>
                <w:delText>עבודה</w:delText>
              </w:r>
            </w:del>
          </w:p>
        </w:tc>
        <w:tc>
          <w:tcPr>
            <w:tcW w:w="2715" w:type="dxa"/>
          </w:tcPr>
          <w:p w14:paraId="1F78258C" w14:textId="7A2BDD3F"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23" w:author="Nir Ostrovski [2]" w:date="2018-11-04T20:04:00Z"/>
                <w:rFonts w:ascii="David" w:hAnsi="David" w:cs="David"/>
                <w:rtl/>
              </w:rPr>
            </w:pPr>
            <w:del w:id="4424" w:author="Nir Ostrovski [2]" w:date="2018-11-04T20:04:00Z">
              <w:r w:rsidRPr="00985365" w:rsidDel="00F178C2">
                <w:rPr>
                  <w:rFonts w:ascii="David" w:hAnsi="David" w:cs="David" w:hint="eastAsia"/>
                  <w:rtl/>
                </w:rPr>
                <w:delText>סטטוס</w:delText>
              </w:r>
            </w:del>
          </w:p>
        </w:tc>
      </w:tr>
      <w:tr w:rsidR="00462439" w:rsidRPr="00985365" w:rsidDel="00F178C2" w14:paraId="2B216BA2" w14:textId="730D212F" w:rsidTr="00F01E68">
        <w:trPr>
          <w:cnfStyle w:val="000000100000" w:firstRow="0" w:lastRow="0" w:firstColumn="0" w:lastColumn="0" w:oddVBand="0" w:evenVBand="0" w:oddHBand="1" w:evenHBand="0" w:firstRowFirstColumn="0" w:firstRowLastColumn="0" w:lastRowFirstColumn="0" w:lastRowLastColumn="0"/>
          <w:del w:id="442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7D28915F" w14:textId="62DBDEC6" w:rsidR="00462439" w:rsidRPr="00985365" w:rsidDel="00F178C2" w:rsidRDefault="00462439" w:rsidP="00462439">
            <w:pPr>
              <w:bidi/>
              <w:rPr>
                <w:del w:id="4426" w:author="Nir Ostrovski [2]" w:date="2018-11-04T20:04:00Z"/>
                <w:rFonts w:ascii="David" w:hAnsi="David" w:cs="David"/>
                <w:rtl/>
              </w:rPr>
            </w:pPr>
            <w:del w:id="4427"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מרכיבי</w:delText>
              </w:r>
              <w:r w:rsidRPr="00985365" w:rsidDel="00F178C2">
                <w:rPr>
                  <w:rFonts w:ascii="David" w:hAnsi="David" w:cs="David"/>
                  <w:rtl/>
                </w:rPr>
                <w:delText xml:space="preserve"> </w:delText>
              </w:r>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יכתבו</w:delText>
              </w:r>
              <w:r w:rsidRPr="00985365" w:rsidDel="00F178C2">
                <w:rPr>
                  <w:rFonts w:ascii="David" w:hAnsi="David" w:cs="David"/>
                  <w:rtl/>
                </w:rPr>
                <w:delText xml:space="preserve"> </w:delText>
              </w:r>
              <w:r w:rsidRPr="00985365" w:rsidDel="00F178C2">
                <w:rPr>
                  <w:rFonts w:ascii="David" w:hAnsi="David" w:cs="David" w:hint="eastAsia"/>
                  <w:rtl/>
                </w:rPr>
                <w:delText>ב</w:delText>
              </w:r>
              <w:r w:rsidRPr="00985365" w:rsidDel="00F178C2">
                <w:rPr>
                  <w:rFonts w:ascii="David" w:hAnsi="David" w:cs="David"/>
                </w:rPr>
                <w:delText>Python</w:delText>
              </w:r>
              <w:r w:rsidRPr="00985365" w:rsidDel="00F178C2">
                <w:rPr>
                  <w:rFonts w:ascii="David" w:hAnsi="David" w:cs="David"/>
                  <w:rtl/>
                </w:rPr>
                <w:delText xml:space="preserve"> </w:delText>
              </w:r>
              <w:r w:rsidRPr="00985365" w:rsidDel="00F178C2">
                <w:rPr>
                  <w:rFonts w:ascii="David" w:hAnsi="David" w:cs="David" w:hint="eastAsia"/>
                  <w:rtl/>
                </w:rPr>
                <w:delText>ומסד</w:delText>
              </w:r>
              <w:r w:rsidRPr="00985365" w:rsidDel="00F178C2">
                <w:rPr>
                  <w:rFonts w:ascii="David" w:hAnsi="David" w:cs="David"/>
                  <w:rtl/>
                </w:rPr>
                <w:delText xml:space="preserve"> נתונים מסוג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rPr>
                <w:delText xml:space="preserve"> </w:delText>
              </w:r>
              <w:r w:rsidRPr="00985365" w:rsidDel="00F178C2">
                <w:rPr>
                  <w:rFonts w:ascii="David" w:hAnsi="David" w:cs="David" w:hint="eastAsia"/>
                  <w:rtl/>
                </w:rPr>
                <w:delText>המצריך</w:delText>
              </w:r>
              <w:r w:rsidRPr="00985365" w:rsidDel="00F178C2">
                <w:rPr>
                  <w:rFonts w:ascii="David" w:hAnsi="David" w:cs="David"/>
                  <w:rtl/>
                </w:rPr>
                <w:delText xml:space="preserve"> </w:delText>
              </w:r>
              <w:r w:rsidRPr="00985365" w:rsidDel="00F178C2">
                <w:rPr>
                  <w:rFonts w:ascii="David" w:hAnsi="David" w:cs="David" w:hint="eastAsia"/>
                  <w:rtl/>
                </w:rPr>
                <w:delText>לימוד</w:delText>
              </w:r>
              <w:r w:rsidRPr="00985365" w:rsidDel="00F178C2">
                <w:rPr>
                  <w:rFonts w:ascii="David" w:hAnsi="David" w:cs="David"/>
                  <w:rtl/>
                </w:rPr>
                <w:delText xml:space="preserve"> </w:delText>
              </w:r>
              <w:r w:rsidRPr="00985365" w:rsidDel="00F178C2">
                <w:rPr>
                  <w:rFonts w:ascii="David" w:hAnsi="David" w:cs="David" w:hint="eastAsia"/>
                  <w:rtl/>
                </w:rPr>
                <w:delText>עצמי</w:delText>
              </w:r>
              <w:r w:rsidRPr="00985365" w:rsidDel="00F178C2">
                <w:rPr>
                  <w:rFonts w:ascii="David" w:hAnsi="David" w:cs="David"/>
                  <w:rtl/>
                </w:rPr>
                <w:delText xml:space="preserve"> נוסף</w:delText>
              </w:r>
            </w:del>
          </w:p>
        </w:tc>
        <w:tc>
          <w:tcPr>
            <w:tcW w:w="2575" w:type="dxa"/>
          </w:tcPr>
          <w:p w14:paraId="185DE8D1" w14:textId="4E20E98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28" w:author="Nir Ostrovski [2]" w:date="2018-11-04T20:04:00Z"/>
                <w:rFonts w:ascii="David" w:hAnsi="David" w:cs="David"/>
                <w:rtl/>
              </w:rPr>
            </w:pPr>
            <w:del w:id="4429" w:author="Nir Ostrovski [2]" w:date="2018-11-04T20:04:00Z">
              <w:r w:rsidRPr="00985365" w:rsidDel="00F178C2">
                <w:rPr>
                  <w:rFonts w:ascii="David" w:hAnsi="David" w:cs="David" w:hint="eastAsia"/>
                  <w:rtl/>
                </w:rPr>
                <w:delText>חלק</w:delText>
              </w:r>
              <w:r w:rsidRPr="00985365" w:rsidDel="00F178C2">
                <w:rPr>
                  <w:rFonts w:ascii="David" w:hAnsi="David" w:cs="David"/>
                  <w:rtl/>
                </w:rPr>
                <w:delText xml:space="preserve"> </w:delText>
              </w:r>
              <w:r w:rsidRPr="00985365" w:rsidDel="00F178C2">
                <w:rPr>
                  <w:rFonts w:ascii="David" w:hAnsi="David" w:cs="David" w:hint="eastAsia"/>
                  <w:rtl/>
                </w:rPr>
                <w:delText>מקורסי</w:delText>
              </w:r>
              <w:r w:rsidRPr="00985365" w:rsidDel="00F178C2">
                <w:rPr>
                  <w:rFonts w:ascii="David" w:hAnsi="David" w:cs="David"/>
                  <w:rtl/>
                </w:rPr>
                <w:delText xml:space="preserve"> </w:delText>
              </w:r>
              <w:r w:rsidRPr="00985365" w:rsidDel="00F178C2">
                <w:rPr>
                  <w:rFonts w:ascii="David" w:hAnsi="David" w:cs="David" w:hint="eastAsia"/>
                  <w:rtl/>
                </w:rPr>
                <w:delText>חובה</w:delText>
              </w:r>
              <w:r w:rsidRPr="00985365" w:rsidDel="00F178C2">
                <w:rPr>
                  <w:rFonts w:ascii="David" w:hAnsi="David" w:cs="David"/>
                  <w:rtl/>
                </w:rPr>
                <w:delText xml:space="preserve"> </w:delText>
              </w:r>
              <w:r w:rsidRPr="00985365" w:rsidDel="00F178C2">
                <w:rPr>
                  <w:rFonts w:ascii="David" w:hAnsi="David" w:cs="David" w:hint="eastAsia"/>
                  <w:rtl/>
                </w:rPr>
                <w:delText>אשר</w:delText>
              </w:r>
              <w:r w:rsidRPr="00985365" w:rsidDel="00F178C2">
                <w:rPr>
                  <w:rFonts w:ascii="David" w:hAnsi="David" w:cs="David"/>
                  <w:rtl/>
                </w:rPr>
                <w:delText xml:space="preserve"> </w:delText>
              </w:r>
              <w:r w:rsidRPr="00985365" w:rsidDel="00F178C2">
                <w:rPr>
                  <w:rFonts w:ascii="David" w:hAnsi="David" w:cs="David" w:hint="eastAsia"/>
                  <w:rtl/>
                </w:rPr>
                <w:delText>נלמדו</w:delText>
              </w:r>
            </w:del>
          </w:p>
        </w:tc>
        <w:tc>
          <w:tcPr>
            <w:tcW w:w="2715" w:type="dxa"/>
          </w:tcPr>
          <w:p w14:paraId="145C11BE" w14:textId="604C8813"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30" w:author="Nir Ostrovski [2]" w:date="2018-11-04T20:04:00Z"/>
                <w:rFonts w:ascii="David" w:hAnsi="David" w:cs="David"/>
                <w:rtl/>
              </w:rPr>
            </w:pPr>
            <w:del w:id="443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759C777E" w14:textId="43CBF4D7" w:rsidTr="00F01E68">
        <w:trPr>
          <w:del w:id="4432"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3C2AF5E0" w14:textId="0F5BDE96" w:rsidR="00462439" w:rsidRPr="00985365" w:rsidDel="00F178C2" w:rsidRDefault="00462439" w:rsidP="00462439">
            <w:pPr>
              <w:bidi/>
              <w:rPr>
                <w:del w:id="4433" w:author="Nir Ostrovski [2]" w:date="2018-11-04T20:04:00Z"/>
                <w:rFonts w:ascii="David" w:hAnsi="David" w:cs="David"/>
                <w:rtl/>
              </w:rPr>
            </w:pPr>
            <w:del w:id="4434" w:author="Nir Ostrovski [2]" w:date="2018-11-04T20:04:00Z">
              <w:r w:rsidRPr="00985365" w:rsidDel="00F178C2">
                <w:rPr>
                  <w:rFonts w:ascii="David" w:hAnsi="David" w:cs="David" w:hint="eastAsia"/>
                  <w:rtl/>
                </w:rPr>
                <w:delText>המערכת</w:delText>
              </w:r>
              <w:r w:rsidRPr="00985365" w:rsidDel="00F178C2">
                <w:rPr>
                  <w:rFonts w:ascii="David" w:hAnsi="David" w:cs="David"/>
                  <w:rtl/>
                </w:rPr>
                <w:delText xml:space="preserve"> </w:delText>
              </w:r>
              <w:r w:rsidRPr="00985365" w:rsidDel="00F178C2">
                <w:rPr>
                  <w:rFonts w:ascii="David" w:hAnsi="David" w:cs="David" w:hint="eastAsia"/>
                  <w:rtl/>
                </w:rPr>
                <w:delText>נשענת</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הנחה</w:delText>
              </w:r>
              <w:r w:rsidRPr="00985365" w:rsidDel="00F178C2">
                <w:rPr>
                  <w:rFonts w:ascii="David" w:hAnsi="David" w:cs="David"/>
                  <w:rtl/>
                </w:rPr>
                <w:delText xml:space="preserve"> </w:delText>
              </w:r>
              <w:r w:rsidRPr="00985365" w:rsidDel="00F178C2">
                <w:rPr>
                  <w:rFonts w:ascii="David" w:hAnsi="David" w:cs="David" w:hint="eastAsia"/>
                  <w:rtl/>
                </w:rPr>
                <w:delText>שנתונים</w:delText>
              </w:r>
              <w:r w:rsidRPr="00985365" w:rsidDel="00F178C2">
                <w:rPr>
                  <w:rFonts w:ascii="David" w:hAnsi="David" w:cs="David"/>
                  <w:rtl/>
                </w:rPr>
                <w:delText xml:space="preserve"> </w:delText>
              </w:r>
              <w:r w:rsidRPr="00985365" w:rsidDel="00F178C2">
                <w:rPr>
                  <w:rFonts w:ascii="David" w:hAnsi="David" w:cs="David" w:hint="eastAsia"/>
                  <w:rtl/>
                </w:rPr>
                <w:delText>מאוחסנים</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מנורמלת</w:delText>
              </w:r>
              <w:r w:rsidRPr="00985365" w:rsidDel="00F178C2">
                <w:rPr>
                  <w:rFonts w:ascii="David" w:hAnsi="David" w:cs="David"/>
                  <w:rtl/>
                </w:rPr>
                <w:delText xml:space="preserve"> </w:delText>
              </w:r>
              <w:r w:rsidRPr="00985365" w:rsidDel="00F178C2">
                <w:rPr>
                  <w:rFonts w:ascii="David" w:hAnsi="David" w:cs="David" w:hint="eastAsia"/>
                  <w:rtl/>
                </w:rPr>
                <w:delText>מה</w:delText>
              </w:r>
              <w:r w:rsidRPr="00985365" w:rsidDel="00F178C2">
                <w:rPr>
                  <w:rFonts w:ascii="David" w:hAnsi="David" w:cs="David"/>
                  <w:rtl/>
                </w:rPr>
                <w:delText xml:space="preserve"> </w:delText>
              </w:r>
              <w:r w:rsidRPr="00985365" w:rsidDel="00F178C2">
                <w:rPr>
                  <w:rFonts w:ascii="David" w:hAnsi="David" w:cs="David" w:hint="eastAsia"/>
                  <w:rtl/>
                </w:rPr>
                <w:delText>שיצריך</w:delText>
              </w:r>
              <w:r w:rsidRPr="00985365" w:rsidDel="00F178C2">
                <w:rPr>
                  <w:rFonts w:ascii="David" w:hAnsi="David" w:cs="David"/>
                  <w:rtl/>
                </w:rPr>
                <w:delText xml:space="preserve"> </w:delText>
              </w:r>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והקפדה</w:delText>
              </w:r>
              <w:r w:rsidRPr="00985365" w:rsidDel="00F178C2">
                <w:rPr>
                  <w:rFonts w:ascii="David" w:hAnsi="David" w:cs="David"/>
                  <w:rtl/>
                </w:rPr>
                <w:delText xml:space="preserve"> </w:delText>
              </w:r>
              <w:r w:rsidRPr="00985365" w:rsidDel="00F178C2">
                <w:rPr>
                  <w:rFonts w:ascii="David" w:hAnsi="David" w:cs="David" w:hint="eastAsia"/>
                  <w:rtl/>
                </w:rPr>
                <w:delText>על</w:delText>
              </w:r>
              <w:r w:rsidRPr="00985365" w:rsidDel="00F178C2">
                <w:rPr>
                  <w:rFonts w:ascii="David" w:hAnsi="David" w:cs="David"/>
                  <w:rtl/>
                </w:rPr>
                <w:delText xml:space="preserve"> </w:delText>
              </w:r>
              <w:r w:rsidRPr="00985365" w:rsidDel="00F178C2">
                <w:rPr>
                  <w:rFonts w:ascii="David" w:hAnsi="David" w:cs="David" w:hint="eastAsia"/>
                  <w:rtl/>
                </w:rPr>
                <w:delText>שמירת</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חדשים</w:delText>
              </w:r>
              <w:r w:rsidRPr="00985365" w:rsidDel="00F178C2">
                <w:rPr>
                  <w:rFonts w:ascii="David" w:hAnsi="David" w:cs="David"/>
                  <w:rtl/>
                </w:rPr>
                <w:delText xml:space="preserve"> </w:delText>
              </w:r>
              <w:r w:rsidRPr="00985365" w:rsidDel="00F178C2">
                <w:rPr>
                  <w:rFonts w:ascii="David" w:hAnsi="David" w:cs="David" w:hint="eastAsia"/>
                  <w:rtl/>
                </w:rPr>
                <w:delText>באותו</w:delText>
              </w:r>
              <w:r w:rsidRPr="00985365" w:rsidDel="00F178C2">
                <w:rPr>
                  <w:rFonts w:ascii="David" w:hAnsi="David" w:cs="David"/>
                  <w:rtl/>
                </w:rPr>
                <w:delText xml:space="preserve"> </w:delText>
              </w:r>
              <w:r w:rsidRPr="00985365" w:rsidDel="00F178C2">
                <w:rPr>
                  <w:rFonts w:ascii="David" w:hAnsi="David" w:cs="David" w:hint="eastAsia"/>
                  <w:rtl/>
                </w:rPr>
                <w:delText>האופן</w:delText>
              </w:r>
              <w:r w:rsidRPr="00985365" w:rsidDel="00F178C2">
                <w:rPr>
                  <w:rFonts w:ascii="David" w:hAnsi="David" w:cs="David"/>
                  <w:rtl/>
                </w:rPr>
                <w:delText xml:space="preserve"> </w:delText>
              </w:r>
            </w:del>
          </w:p>
        </w:tc>
        <w:tc>
          <w:tcPr>
            <w:tcW w:w="2575" w:type="dxa"/>
          </w:tcPr>
          <w:p w14:paraId="57276BEA" w14:textId="11403653"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5" w:author="Nir Ostrovski [2]" w:date="2018-11-04T20:04:00Z"/>
                <w:rFonts w:ascii="David" w:hAnsi="David" w:cs="David"/>
                <w:rtl/>
              </w:rPr>
            </w:pPr>
            <w:del w:id="4436" w:author="Nir Ostrovski [2]" w:date="2018-11-04T20:04:00Z">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נאספו</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טבלאי</w:delText>
              </w:r>
              <w:r w:rsidRPr="00985365" w:rsidDel="00F178C2">
                <w:rPr>
                  <w:rFonts w:ascii="David" w:hAnsi="David" w:cs="David"/>
                  <w:rtl/>
                </w:rPr>
                <w:delText xml:space="preserve"> </w:delText>
              </w:r>
              <w:r w:rsidRPr="00985365" w:rsidDel="00F178C2">
                <w:rPr>
                  <w:rFonts w:ascii="David" w:hAnsi="David" w:cs="David" w:hint="eastAsia"/>
                  <w:rtl/>
                </w:rPr>
                <w:delText>קבצי</w:delText>
              </w:r>
              <w:r w:rsidRPr="00985365" w:rsidDel="00F178C2">
                <w:rPr>
                  <w:rFonts w:ascii="David" w:hAnsi="David" w:cs="David"/>
                  <w:rtl/>
                </w:rPr>
                <w:delText xml:space="preserve"> </w:delText>
              </w:r>
              <w:r w:rsidRPr="00985365" w:rsidDel="00F178C2">
                <w:rPr>
                  <w:rFonts w:ascii="David" w:hAnsi="David" w:cs="David"/>
                </w:rPr>
                <w:delText>CSV</w:delText>
              </w:r>
              <w:r w:rsidRPr="00985365" w:rsidDel="00F178C2">
                <w:rPr>
                  <w:rFonts w:ascii="David" w:hAnsi="David" w:cs="David"/>
                  <w:rtl/>
                </w:rPr>
                <w:delText xml:space="preserve"> </w:delText>
              </w:r>
              <w:r w:rsidRPr="00985365" w:rsidDel="00F178C2">
                <w:rPr>
                  <w:rFonts w:ascii="David" w:hAnsi="David" w:cs="David" w:hint="eastAsia"/>
                  <w:rtl/>
                </w:rPr>
                <w:delText>וינורמלו</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ראשוני</w:delText>
              </w:r>
              <w:r w:rsidRPr="00985365" w:rsidDel="00F178C2">
                <w:rPr>
                  <w:rFonts w:ascii="David" w:hAnsi="David" w:cs="David"/>
                  <w:rtl/>
                </w:rPr>
                <w:delText xml:space="preserve"> </w:delText>
              </w:r>
              <w:r w:rsidRPr="00985365" w:rsidDel="00F178C2">
                <w:rPr>
                  <w:rFonts w:ascii="David" w:hAnsi="David" w:cs="David" w:hint="eastAsia"/>
                  <w:rtl/>
                </w:rPr>
                <w:delText>שלאחר</w:delText>
              </w:r>
              <w:r w:rsidRPr="00985365" w:rsidDel="00F178C2">
                <w:rPr>
                  <w:rFonts w:ascii="David" w:hAnsi="David" w:cs="David"/>
                  <w:rtl/>
                </w:rPr>
                <w:delText xml:space="preserve"> </w:delText>
              </w:r>
              <w:r w:rsidRPr="00985365" w:rsidDel="00F178C2">
                <w:rPr>
                  <w:rFonts w:ascii="David" w:hAnsi="David" w:cs="David" w:hint="eastAsia"/>
                  <w:rtl/>
                </w:rPr>
                <w:delText>מכן</w:delText>
              </w:r>
              <w:r w:rsidRPr="00985365" w:rsidDel="00F178C2">
                <w:rPr>
                  <w:rFonts w:ascii="David" w:hAnsi="David" w:cs="David"/>
                  <w:rtl/>
                </w:rPr>
                <w:delText xml:space="preserve"> </w:delText>
              </w:r>
              <w:r w:rsidRPr="00985365" w:rsidDel="00F178C2">
                <w:rPr>
                  <w:rFonts w:ascii="David" w:hAnsi="David" w:cs="David" w:hint="eastAsia"/>
                  <w:rtl/>
                </w:rPr>
                <w:delText>ישמש</w:delText>
              </w:r>
              <w:r w:rsidRPr="00985365" w:rsidDel="00F178C2">
                <w:rPr>
                  <w:rFonts w:ascii="David" w:hAnsi="David" w:cs="David"/>
                  <w:rtl/>
                </w:rPr>
                <w:delText xml:space="preserve"> </w:delText>
              </w:r>
              <w:r w:rsidRPr="00985365" w:rsidDel="00F178C2">
                <w:rPr>
                  <w:rFonts w:ascii="David" w:hAnsi="David" w:cs="David" w:hint="eastAsia"/>
                  <w:rtl/>
                </w:rPr>
                <w:delText>למיגרציה</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בצורתם</w:delText>
              </w:r>
              <w:r w:rsidRPr="00985365" w:rsidDel="00F178C2">
                <w:rPr>
                  <w:rFonts w:ascii="David" w:hAnsi="David" w:cs="David"/>
                  <w:rtl/>
                </w:rPr>
                <w:delText xml:space="preserve"> </w:delText>
              </w:r>
              <w:r w:rsidRPr="00985365" w:rsidDel="00F178C2">
                <w:rPr>
                  <w:rFonts w:ascii="David" w:hAnsi="David" w:cs="David" w:hint="eastAsia"/>
                  <w:rtl/>
                </w:rPr>
                <w:delText>הסופית</w:delText>
              </w:r>
              <w:r w:rsidRPr="00985365" w:rsidDel="00F178C2">
                <w:rPr>
                  <w:rFonts w:ascii="David" w:hAnsi="David" w:cs="David"/>
                  <w:rtl/>
                </w:rPr>
                <w:delText xml:space="preserve"> </w:delText>
              </w:r>
            </w:del>
          </w:p>
        </w:tc>
        <w:tc>
          <w:tcPr>
            <w:tcW w:w="2715" w:type="dxa"/>
          </w:tcPr>
          <w:p w14:paraId="1E63CC2C" w14:textId="278C1345"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37" w:author="Nir Ostrovski [2]" w:date="2018-11-04T20:04:00Z"/>
                <w:rFonts w:ascii="David" w:hAnsi="David" w:cs="David"/>
                <w:rtl/>
              </w:rPr>
            </w:pPr>
            <w:del w:id="4438" w:author="Nir Ostrovski [2]" w:date="2018-11-04T20:04: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יבוצע</w:delText>
              </w:r>
              <w:r w:rsidRPr="00985365" w:rsidDel="00F178C2">
                <w:rPr>
                  <w:rFonts w:ascii="David" w:hAnsi="David" w:cs="David"/>
                  <w:rtl/>
                </w:rPr>
                <w:delText xml:space="preserve"> </w:delText>
              </w:r>
              <w:r w:rsidRPr="00985365" w:rsidDel="00F178C2">
                <w:rPr>
                  <w:rFonts w:ascii="David" w:hAnsi="David" w:cs="David" w:hint="eastAsia"/>
                  <w:rtl/>
                </w:rPr>
                <w:delText>כהכנה</w:delText>
              </w:r>
              <w:r w:rsidRPr="00985365" w:rsidDel="00F178C2">
                <w:rPr>
                  <w:rFonts w:ascii="David" w:hAnsi="David" w:cs="David"/>
                  <w:rtl/>
                </w:rPr>
                <w:delText xml:space="preserve"> </w:delText>
              </w:r>
              <w:r w:rsidRPr="00985365" w:rsidDel="00F178C2">
                <w:rPr>
                  <w:rFonts w:ascii="David" w:hAnsi="David" w:cs="David" w:hint="eastAsia"/>
                  <w:rtl/>
                </w:rPr>
                <w:delText>לדוח</w:delText>
              </w:r>
              <w:r w:rsidRPr="00985365" w:rsidDel="00F178C2">
                <w:rPr>
                  <w:rFonts w:ascii="David" w:hAnsi="David" w:cs="David"/>
                  <w:rtl/>
                </w:rPr>
                <w:delText xml:space="preserve"> </w:delText>
              </w:r>
              <w:r w:rsidRPr="00985365" w:rsidDel="00F178C2">
                <w:rPr>
                  <w:rFonts w:ascii="David" w:hAnsi="David" w:cs="David" w:hint="eastAsia"/>
                  <w:rtl/>
                </w:rPr>
                <w:delText>ההנדסי</w:delText>
              </w:r>
              <w:r w:rsidRPr="00985365" w:rsidDel="00F178C2">
                <w:rPr>
                  <w:rFonts w:ascii="David" w:hAnsi="David" w:cs="David"/>
                  <w:rtl/>
                </w:rPr>
                <w:delText xml:space="preserve"> </w:delText>
              </w:r>
              <w:r w:rsidRPr="00985365" w:rsidDel="00F178C2">
                <w:rPr>
                  <w:rFonts w:ascii="David" w:hAnsi="David" w:cs="David" w:hint="eastAsia"/>
                  <w:rtl/>
                </w:rPr>
                <w:delText>וגרסאות</w:delText>
              </w:r>
              <w:r w:rsidRPr="00985365" w:rsidDel="00F178C2">
                <w:rPr>
                  <w:rFonts w:ascii="David" w:hAnsi="David" w:cs="David"/>
                  <w:rtl/>
                </w:rPr>
                <w:delText xml:space="preserve"> </w:delText>
              </w:r>
              <w:r w:rsidRPr="00985365" w:rsidDel="00F178C2">
                <w:rPr>
                  <w:rFonts w:ascii="David" w:hAnsi="David" w:cs="David" w:hint="eastAsia"/>
                  <w:rtl/>
                </w:rPr>
                <w:delText>האלפה</w:delText>
              </w:r>
            </w:del>
          </w:p>
        </w:tc>
      </w:tr>
      <w:tr w:rsidR="00462439" w:rsidRPr="00985365" w:rsidDel="00F178C2" w14:paraId="68D25339" w14:textId="7D483443" w:rsidTr="00F01E68">
        <w:trPr>
          <w:cnfStyle w:val="000000100000" w:firstRow="0" w:lastRow="0" w:firstColumn="0" w:lastColumn="0" w:oddVBand="0" w:evenVBand="0" w:oddHBand="1" w:evenHBand="0" w:firstRowFirstColumn="0" w:firstRowLastColumn="0" w:lastRowFirstColumn="0" w:lastRowLastColumn="0"/>
          <w:del w:id="4439"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08B2B9AD" w14:textId="45E82EC6" w:rsidR="00462439" w:rsidRPr="00985365" w:rsidDel="00F178C2" w:rsidRDefault="00462439" w:rsidP="00462439">
            <w:pPr>
              <w:bidi/>
              <w:rPr>
                <w:del w:id="4440" w:author="Nir Ostrovski [2]" w:date="2018-11-04T20:04:00Z"/>
                <w:rFonts w:ascii="David" w:hAnsi="David" w:cs="David"/>
                <w:b w:val="0"/>
                <w:bCs w:val="0"/>
                <w:rtl/>
              </w:rPr>
            </w:pPr>
            <w:del w:id="4441" w:author="Nir Ostrovski [2]" w:date="2018-11-04T20:04:00Z">
              <w:r w:rsidRPr="00985365" w:rsidDel="00F178C2">
                <w:rPr>
                  <w:rFonts w:ascii="David" w:hAnsi="David" w:cs="David" w:hint="eastAsia"/>
                  <w:rtl/>
                </w:rPr>
                <w:delText>מערכת</w:delText>
              </w:r>
              <w:r w:rsidRPr="00985365" w:rsidDel="00F178C2">
                <w:rPr>
                  <w:rFonts w:ascii="David" w:hAnsi="David" w:cs="David"/>
                  <w:rtl/>
                </w:rPr>
                <w:delText xml:space="preserve"> </w:delText>
              </w:r>
              <w:r w:rsidRPr="00985365" w:rsidDel="00F178C2">
                <w:rPr>
                  <w:rFonts w:ascii="David" w:hAnsi="David" w:cs="David" w:hint="eastAsia"/>
                  <w:rtl/>
                </w:rPr>
                <w:delText>ה</w:delText>
              </w:r>
              <w:r w:rsidRPr="00985365" w:rsidDel="00F178C2">
                <w:rPr>
                  <w:rFonts w:ascii="David" w:hAnsi="David" w:cs="David"/>
                  <w:rtl/>
                </w:rPr>
                <w:delText>-</w:delText>
              </w:r>
              <w:r w:rsidRPr="00985365" w:rsidDel="00F178C2">
                <w:rPr>
                  <w:rFonts w:ascii="David" w:hAnsi="David" w:cs="David"/>
                </w:rPr>
                <w:delText>Web</w:delText>
              </w:r>
              <w:r w:rsidRPr="00985365" w:rsidDel="00F178C2">
                <w:rPr>
                  <w:rFonts w:ascii="David" w:hAnsi="David" w:cs="David"/>
                  <w:rtl/>
                </w:rPr>
                <w:delText xml:space="preserve"> </w:delText>
              </w:r>
              <w:r w:rsidRPr="00985365" w:rsidDel="00F178C2">
                <w:rPr>
                  <w:rFonts w:ascii="David" w:hAnsi="David" w:cs="David" w:hint="eastAsia"/>
                  <w:rtl/>
                </w:rPr>
                <w:delText>ת</w:delText>
              </w:r>
              <w:r w:rsidRPr="00985365" w:rsidDel="00F178C2">
                <w:rPr>
                  <w:rFonts w:ascii="David" w:hAnsi="David" w:cs="David"/>
                  <w:rtl/>
                </w:rPr>
                <w:delText xml:space="preserve">יכתב </w:delText>
              </w:r>
              <w:r w:rsidRPr="00985365" w:rsidDel="00F178C2">
                <w:rPr>
                  <w:rFonts w:ascii="David" w:hAnsi="David" w:cs="David" w:hint="eastAsia"/>
                  <w:rtl/>
                </w:rPr>
                <w:delText>ב</w:delText>
              </w:r>
              <w:r w:rsidRPr="00985365" w:rsidDel="00F178C2">
                <w:rPr>
                  <w:rFonts w:ascii="David" w:hAnsi="David" w:cs="David"/>
                  <w:rtl/>
                </w:rPr>
                <w:delText>:</w:delText>
              </w:r>
            </w:del>
          </w:p>
          <w:p w14:paraId="0EA10FDE" w14:textId="66B41C39" w:rsidR="00462439" w:rsidRPr="00985365" w:rsidDel="00F178C2" w:rsidRDefault="00462439" w:rsidP="00F01E68">
            <w:pPr>
              <w:bidi/>
              <w:rPr>
                <w:del w:id="4442" w:author="Nir Ostrovski [2]" w:date="2018-11-04T20:04:00Z"/>
                <w:rFonts w:ascii="David" w:hAnsi="David" w:cs="David"/>
                <w:rtl/>
              </w:rPr>
            </w:pPr>
            <w:del w:id="4443" w:author="Nir Ostrovski [2]" w:date="2018-11-04T20:04:00Z">
              <w:r w:rsidRPr="00985365" w:rsidDel="00F178C2">
                <w:rPr>
                  <w:rFonts w:ascii="David" w:hAnsi="David" w:cs="David"/>
                </w:rPr>
                <w:delText>JavaScript, HTML and CSS</w:delText>
              </w:r>
            </w:del>
          </w:p>
        </w:tc>
        <w:tc>
          <w:tcPr>
            <w:tcW w:w="2575" w:type="dxa"/>
          </w:tcPr>
          <w:p w14:paraId="631C7C4C" w14:textId="45A0576D" w:rsidR="00462439" w:rsidRPr="00985365" w:rsidDel="00F178C2" w:rsidRDefault="00462439" w:rsidP="00F01E68">
            <w:pPr>
              <w:bidi/>
              <w:cnfStyle w:val="000000100000" w:firstRow="0" w:lastRow="0" w:firstColumn="0" w:lastColumn="0" w:oddVBand="0" w:evenVBand="0" w:oddHBand="1" w:evenHBand="0" w:firstRowFirstColumn="0" w:firstRowLastColumn="0" w:lastRowFirstColumn="0" w:lastRowLastColumn="0"/>
              <w:rPr>
                <w:del w:id="4444" w:author="Nir Ostrovski [2]" w:date="2018-11-04T20:04:00Z"/>
                <w:rFonts w:ascii="David" w:hAnsi="David" w:cs="David"/>
                <w:rtl/>
              </w:rPr>
            </w:pPr>
            <w:del w:id="4445" w:author="Nir Ostrovski [2]" w:date="2018-11-04T20:04:00Z">
              <w:r w:rsidRPr="00985365" w:rsidDel="00F178C2">
                <w:rPr>
                  <w:rFonts w:ascii="David" w:hAnsi="David" w:cs="David" w:hint="eastAsia"/>
                  <w:rtl/>
                </w:rPr>
                <w:delText>במהלך</w:delText>
              </w:r>
              <w:r w:rsidRPr="00985365" w:rsidDel="00F178C2">
                <w:rPr>
                  <w:rFonts w:ascii="David" w:hAnsi="David" w:cs="David"/>
                  <w:rtl/>
                </w:rPr>
                <w:delText xml:space="preserve"> </w:delText>
              </w:r>
              <w:r w:rsidRPr="00985365" w:rsidDel="00F178C2">
                <w:rPr>
                  <w:rFonts w:ascii="David" w:hAnsi="David" w:cs="David" w:hint="eastAsia"/>
                  <w:rtl/>
                </w:rPr>
                <w:delText>התואר</w:delText>
              </w:r>
              <w:r w:rsidRPr="00985365" w:rsidDel="00F178C2">
                <w:rPr>
                  <w:rFonts w:ascii="David" w:hAnsi="David" w:cs="David"/>
                  <w:rtl/>
                </w:rPr>
                <w:delText xml:space="preserve"> </w:delText>
              </w:r>
              <w:r w:rsidRPr="00985365" w:rsidDel="00F178C2">
                <w:rPr>
                  <w:rFonts w:ascii="David" w:hAnsi="David" w:cs="David" w:hint="eastAsia"/>
                  <w:rtl/>
                </w:rPr>
                <w:delText>נלקחו</w:delText>
              </w:r>
              <w:r w:rsidRPr="00985365" w:rsidDel="00F178C2">
                <w:rPr>
                  <w:rFonts w:ascii="David" w:hAnsi="David" w:cs="David"/>
                  <w:rtl/>
                </w:rPr>
                <w:delText xml:space="preserve"> </w:delText>
              </w:r>
              <w:r w:rsidRPr="00985365" w:rsidDel="00F178C2">
                <w:rPr>
                  <w:rFonts w:ascii="David" w:hAnsi="David" w:cs="David" w:hint="eastAsia"/>
                  <w:rtl/>
                </w:rPr>
                <w:delText>קורס</w:delText>
              </w:r>
              <w:r w:rsidRPr="00985365" w:rsidDel="00F178C2">
                <w:rPr>
                  <w:rFonts w:ascii="David" w:hAnsi="David" w:cs="David"/>
                  <w:rtl/>
                </w:rPr>
                <w:delText xml:space="preserve"> </w:delText>
              </w:r>
              <w:r w:rsidRPr="00985365" w:rsidDel="00F178C2">
                <w:rPr>
                  <w:rFonts w:ascii="David" w:hAnsi="David" w:cs="David" w:hint="eastAsia"/>
                  <w:rtl/>
                </w:rPr>
                <w:delText>רלוונטי</w:delText>
              </w:r>
              <w:r w:rsidRPr="00985365" w:rsidDel="00F178C2">
                <w:rPr>
                  <w:rFonts w:ascii="David" w:hAnsi="David" w:cs="David"/>
                  <w:rtl/>
                </w:rPr>
                <w:delText xml:space="preserve"> (טכנולוגיות </w:delText>
              </w:r>
              <w:r w:rsidRPr="00985365" w:rsidDel="00F178C2">
                <w:rPr>
                  <w:rFonts w:ascii="David" w:hAnsi="David" w:cs="David" w:hint="eastAsia"/>
                  <w:rtl/>
                </w:rPr>
                <w:delText>אינטרנט</w:delText>
              </w:r>
              <w:r w:rsidRPr="00985365" w:rsidDel="00F178C2">
                <w:rPr>
                  <w:rFonts w:ascii="David" w:hAnsi="David" w:cs="David"/>
                  <w:rtl/>
                </w:rPr>
                <w:delText>)</w:delText>
              </w:r>
            </w:del>
          </w:p>
        </w:tc>
        <w:tc>
          <w:tcPr>
            <w:tcW w:w="2715" w:type="dxa"/>
          </w:tcPr>
          <w:p w14:paraId="56D948FF" w14:textId="3C3CA30E"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46" w:author="Nir Ostrovski [2]" w:date="2018-11-04T20:04:00Z"/>
                <w:rFonts w:ascii="David" w:hAnsi="David" w:cs="David"/>
                <w:rtl/>
              </w:rPr>
            </w:pPr>
            <w:del w:id="4447"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5C0C26BC" w14:textId="5B97F2E8" w:rsidTr="00F01E68">
        <w:trPr>
          <w:del w:id="4448"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1E0ED6F5" w14:textId="0445FA94" w:rsidR="00462439" w:rsidRPr="00985365" w:rsidDel="00F178C2" w:rsidRDefault="00462439" w:rsidP="00462439">
            <w:pPr>
              <w:bidi/>
              <w:rPr>
                <w:del w:id="4449" w:author="Nir Ostrovski [2]" w:date="2018-11-04T20:04:00Z"/>
                <w:rFonts w:ascii="David" w:hAnsi="David" w:cs="David"/>
                <w:highlight w:val="yellow"/>
                <w:rtl/>
              </w:rPr>
            </w:pPr>
            <w:del w:id="4450" w:author="Nir Ostrovski [2]" w:date="2018-11-04T20:04:00Z">
              <w:r w:rsidRPr="00985365" w:rsidDel="00F178C2">
                <w:rPr>
                  <w:rFonts w:ascii="David" w:hAnsi="David" w:cs="David" w:hint="eastAsia"/>
                  <w:rtl/>
                </w:rPr>
                <w:delText>אפליקציית</w:delText>
              </w:r>
              <w:r w:rsidRPr="00985365" w:rsidDel="00F178C2">
                <w:rPr>
                  <w:rFonts w:ascii="David" w:hAnsi="David" w:cs="David"/>
                  <w:rtl/>
                </w:rPr>
                <w:delText xml:space="preserve"> מובייל תכתב </w:delText>
              </w:r>
              <w:r w:rsidRPr="00985365" w:rsidDel="00F178C2">
                <w:rPr>
                  <w:rFonts w:ascii="David" w:hAnsi="David" w:cs="David" w:hint="eastAsia"/>
                  <w:rtl/>
                </w:rPr>
                <w:delText>בעזרת</w:delText>
              </w:r>
              <w:r w:rsidRPr="00985365" w:rsidDel="00F178C2">
                <w:rPr>
                  <w:rFonts w:ascii="David" w:hAnsi="David" w:cs="David"/>
                  <w:rtl/>
                </w:rPr>
                <w:delText xml:space="preserve"> פלטפורמה המאפשר פ</w:delText>
              </w:r>
              <w:r w:rsidRPr="00985365" w:rsidDel="00F178C2">
                <w:rPr>
                  <w:rFonts w:ascii="David" w:hAnsi="David" w:cs="David" w:hint="eastAsia"/>
                  <w:rtl/>
                </w:rPr>
                <w:delText>ית</w:delText>
              </w:r>
              <w:r w:rsidRPr="00985365" w:rsidDel="00F178C2">
                <w:rPr>
                  <w:rFonts w:ascii="David" w:hAnsi="David" w:cs="David"/>
                  <w:rtl/>
                </w:rPr>
                <w:delText xml:space="preserve">וח </w:delText>
              </w:r>
              <w:r w:rsidRPr="00985365" w:rsidDel="00F178C2">
                <w:rPr>
                  <w:rFonts w:ascii="David" w:hAnsi="David" w:cs="David"/>
                </w:rPr>
                <w:delText>Cross Platform</w:delText>
              </w:r>
            </w:del>
          </w:p>
        </w:tc>
        <w:tc>
          <w:tcPr>
            <w:tcW w:w="2575" w:type="dxa"/>
          </w:tcPr>
          <w:p w14:paraId="3A59349E" w14:textId="7EE075B6" w:rsidR="00462439" w:rsidRPr="00985365" w:rsidDel="00F178C2" w:rsidRDefault="00462439" w:rsidP="00462439">
            <w:pPr>
              <w:bidi/>
              <w:cnfStyle w:val="000000000000" w:firstRow="0" w:lastRow="0" w:firstColumn="0" w:lastColumn="0" w:oddVBand="0" w:evenVBand="0" w:oddHBand="0" w:evenHBand="0" w:firstRowFirstColumn="0" w:firstRowLastColumn="0" w:lastRowFirstColumn="0" w:lastRowLastColumn="0"/>
              <w:rPr>
                <w:del w:id="4451" w:author="Nir Ostrovski [2]" w:date="2018-11-04T20:04:00Z"/>
                <w:rFonts w:ascii="David" w:hAnsi="David" w:cs="David"/>
              </w:rPr>
            </w:pPr>
            <w:del w:id="4452"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צורך בלמידה עצמית של פלטפורת </w:delText>
              </w:r>
              <w:r w:rsidR="009A1534" w:rsidRPr="00985365" w:rsidDel="00F178C2">
                <w:rPr>
                  <w:rFonts w:ascii="David" w:hAnsi="David" w:cs="David"/>
                </w:rPr>
                <w:delText>Angular</w:delText>
              </w:r>
              <w:r w:rsidRPr="00985365" w:rsidDel="00F178C2">
                <w:rPr>
                  <w:rFonts w:ascii="David" w:hAnsi="David" w:cs="David"/>
                </w:rPr>
                <w:delText>-</w:delText>
              </w:r>
              <w:r w:rsidR="009A1534" w:rsidRPr="00985365" w:rsidDel="00F178C2">
                <w:rPr>
                  <w:rFonts w:ascii="David" w:hAnsi="David" w:cs="David"/>
                </w:rPr>
                <w:delText>Ionic</w:delText>
              </w:r>
            </w:del>
          </w:p>
        </w:tc>
        <w:tc>
          <w:tcPr>
            <w:tcW w:w="2715" w:type="dxa"/>
          </w:tcPr>
          <w:p w14:paraId="0B447368" w14:textId="0EBBF44D" w:rsidR="00462439" w:rsidRPr="00985365" w:rsidDel="00F178C2" w:rsidRDefault="00462439" w:rsidP="00F01E68">
            <w:pPr>
              <w:bidi/>
              <w:cnfStyle w:val="000000000000" w:firstRow="0" w:lastRow="0" w:firstColumn="0" w:lastColumn="0" w:oddVBand="0" w:evenVBand="0" w:oddHBand="0" w:evenHBand="0" w:firstRowFirstColumn="0" w:firstRowLastColumn="0" w:lastRowFirstColumn="0" w:lastRowLastColumn="0"/>
              <w:rPr>
                <w:del w:id="4453" w:author="Nir Ostrovski [2]" w:date="2018-11-04T20:04:00Z"/>
                <w:rFonts w:ascii="David" w:hAnsi="David" w:cs="David"/>
                <w:rtl/>
              </w:rPr>
            </w:pPr>
            <w:del w:id="4454"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r w:rsidR="00462439" w:rsidRPr="00985365" w:rsidDel="00F178C2" w14:paraId="22997588" w14:textId="75E84215" w:rsidTr="00F01E68">
        <w:trPr>
          <w:cnfStyle w:val="000000100000" w:firstRow="0" w:lastRow="0" w:firstColumn="0" w:lastColumn="0" w:oddVBand="0" w:evenVBand="0" w:oddHBand="1" w:evenHBand="0" w:firstRowFirstColumn="0" w:firstRowLastColumn="0" w:lastRowFirstColumn="0" w:lastRowLastColumn="0"/>
          <w:del w:id="4455" w:author="Nir Ostrovski [2]" w:date="2018-11-04T20:04:00Z"/>
        </w:trPr>
        <w:tc>
          <w:tcPr>
            <w:cnfStyle w:val="001000000000" w:firstRow="0" w:lastRow="0" w:firstColumn="1" w:lastColumn="0" w:oddVBand="0" w:evenVBand="0" w:oddHBand="0" w:evenHBand="0" w:firstRowFirstColumn="0" w:firstRowLastColumn="0" w:lastRowFirstColumn="0" w:lastRowLastColumn="0"/>
            <w:tcW w:w="3350" w:type="dxa"/>
          </w:tcPr>
          <w:p w14:paraId="20FB4E29" w14:textId="16508105" w:rsidR="00462439" w:rsidRPr="00985365" w:rsidDel="00F178C2" w:rsidRDefault="00462439" w:rsidP="00462439">
            <w:pPr>
              <w:bidi/>
              <w:rPr>
                <w:del w:id="4456" w:author="Nir Ostrovski [2]" w:date="2018-11-04T20:04:00Z"/>
                <w:rFonts w:ascii="David" w:hAnsi="David" w:cs="David"/>
                <w:rtl/>
              </w:rPr>
            </w:pPr>
            <w:del w:id="4457" w:author="Nir Ostrovski [2]" w:date="2018-11-04T20:04:00Z">
              <w:r w:rsidRPr="00985365" w:rsidDel="00F178C2">
                <w:rPr>
                  <w:rFonts w:ascii="David" w:hAnsi="David" w:cs="David" w:hint="eastAsia"/>
                  <w:rtl/>
                </w:rPr>
                <w:delText>מנוע</w:delText>
              </w:r>
              <w:r w:rsidRPr="00985365" w:rsidDel="00F178C2">
                <w:rPr>
                  <w:rFonts w:ascii="David" w:hAnsi="David" w:cs="David"/>
                  <w:rtl/>
                </w:rPr>
                <w:delText xml:space="preserve"> ה</w:delText>
              </w:r>
              <w:r w:rsidRPr="00985365" w:rsidDel="00F178C2">
                <w:rPr>
                  <w:rFonts w:ascii="David" w:hAnsi="David" w:cs="David" w:hint="eastAsia"/>
                  <w:rtl/>
                </w:rPr>
                <w:delText>התאמות</w:delText>
              </w:r>
              <w:r w:rsidRPr="00985365" w:rsidDel="00F178C2">
                <w:rPr>
                  <w:rFonts w:ascii="David" w:hAnsi="David" w:cs="David"/>
                  <w:rtl/>
                </w:rPr>
                <w:delText xml:space="preserve"> ישלב בתוכו </w:delText>
              </w:r>
              <w:r w:rsidRPr="00985365" w:rsidDel="00F178C2">
                <w:rPr>
                  <w:rFonts w:ascii="David" w:hAnsi="David" w:cs="David" w:hint="eastAsia"/>
                  <w:rtl/>
                </w:rPr>
                <w:delText>כמה</w:delText>
              </w:r>
              <w:r w:rsidRPr="00985365" w:rsidDel="00F178C2">
                <w:rPr>
                  <w:rFonts w:ascii="David" w:hAnsi="David" w:cs="David"/>
                  <w:rtl/>
                </w:rPr>
                <w:delText xml:space="preserve"> </w:delText>
              </w:r>
              <w:r w:rsidRPr="00985365" w:rsidDel="00F178C2">
                <w:rPr>
                  <w:rFonts w:ascii="David" w:hAnsi="David" w:cs="David" w:hint="eastAsia"/>
                  <w:rtl/>
                </w:rPr>
                <w:delText>אלגוריתמים</w:delText>
              </w:r>
              <w:r w:rsidRPr="00985365" w:rsidDel="00F178C2">
                <w:rPr>
                  <w:rFonts w:ascii="David" w:hAnsi="David" w:cs="David"/>
                  <w:rtl/>
                </w:rPr>
                <w:delText xml:space="preserve"> </w:delText>
              </w:r>
              <w:r w:rsidRPr="00985365" w:rsidDel="00F178C2">
                <w:rPr>
                  <w:rFonts w:ascii="David" w:hAnsi="David" w:cs="David" w:hint="eastAsia"/>
                  <w:rtl/>
                </w:rPr>
                <w:delText>מעולמות</w:delText>
              </w:r>
              <w:r w:rsidRPr="00985365" w:rsidDel="00F178C2">
                <w:rPr>
                  <w:rFonts w:ascii="David" w:hAnsi="David" w:cs="David"/>
                  <w:rtl/>
                </w:rPr>
                <w:delText xml:space="preserve"> </w:delText>
              </w:r>
              <w:r w:rsidRPr="00985365" w:rsidDel="00F178C2">
                <w:rPr>
                  <w:rFonts w:ascii="David" w:hAnsi="David" w:cs="David" w:hint="eastAsia"/>
                  <w:rtl/>
                </w:rPr>
                <w:delText>שונים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עיבוד</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ודירוג משוקלל</w:delText>
              </w:r>
            </w:del>
          </w:p>
        </w:tc>
        <w:tc>
          <w:tcPr>
            <w:tcW w:w="2575" w:type="dxa"/>
          </w:tcPr>
          <w:p w14:paraId="63F235DC" w14:textId="1CB0AF7D"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58" w:author="Nir Ostrovski [2]" w:date="2018-11-04T20:04:00Z"/>
                <w:rFonts w:ascii="David" w:hAnsi="David" w:cs="David"/>
                <w:rtl/>
              </w:rPr>
            </w:pPr>
            <w:del w:id="4459" w:author="Nir Ostrovski [2]" w:date="2018-11-04T20:04:00Z">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להשלים</w:delText>
              </w:r>
              <w:r w:rsidRPr="00985365" w:rsidDel="00F178C2">
                <w:rPr>
                  <w:rFonts w:ascii="David" w:hAnsi="David" w:cs="David"/>
                  <w:rtl/>
                </w:rPr>
                <w:delText xml:space="preserve"> </w:delText>
              </w:r>
              <w:r w:rsidRPr="00985365" w:rsidDel="00F178C2">
                <w:rPr>
                  <w:rFonts w:ascii="David" w:hAnsi="David" w:cs="David" w:hint="eastAsia"/>
                  <w:rtl/>
                </w:rPr>
                <w:delText>ידע</w:delText>
              </w:r>
              <w:r w:rsidRPr="00985365" w:rsidDel="00F178C2">
                <w:rPr>
                  <w:rFonts w:ascii="David" w:hAnsi="David" w:cs="David"/>
                  <w:rtl/>
                </w:rPr>
                <w:delText xml:space="preserve"> </w:delText>
              </w:r>
              <w:r w:rsidRPr="00985365" w:rsidDel="00F178C2">
                <w:rPr>
                  <w:rFonts w:ascii="David" w:hAnsi="David" w:cs="David" w:hint="eastAsia"/>
                  <w:rtl/>
                </w:rPr>
                <w:delText>והבנה</w:delText>
              </w:r>
              <w:r w:rsidRPr="00985365" w:rsidDel="00F178C2">
                <w:rPr>
                  <w:rFonts w:ascii="David" w:hAnsi="David" w:cs="David"/>
                  <w:rtl/>
                </w:rPr>
                <w:delText xml:space="preserve"> </w:delText>
              </w:r>
              <w:r w:rsidRPr="00985365" w:rsidDel="00F178C2">
                <w:rPr>
                  <w:rFonts w:ascii="David" w:hAnsi="David" w:cs="David" w:hint="eastAsia"/>
                  <w:rtl/>
                </w:rPr>
                <w:delText>בתחומים</w:delText>
              </w:r>
              <w:r w:rsidRPr="00985365" w:rsidDel="00F178C2">
                <w:rPr>
                  <w:rFonts w:ascii="David" w:hAnsi="David" w:cs="David"/>
                  <w:rtl/>
                </w:rPr>
                <w:delText xml:space="preserve"> </w:delText>
              </w:r>
              <w:r w:rsidRPr="00985365" w:rsidDel="00F178C2">
                <w:rPr>
                  <w:rFonts w:ascii="David" w:hAnsi="David" w:cs="David" w:hint="eastAsia"/>
                  <w:rtl/>
                </w:rPr>
                <w:delText>של</w:delText>
              </w:r>
              <w:r w:rsidRPr="00985365" w:rsidDel="00F178C2">
                <w:rPr>
                  <w:rFonts w:ascii="David" w:hAnsi="David" w:cs="David"/>
                  <w:rtl/>
                </w:rPr>
                <w:delText xml:space="preserve"> </w:delText>
              </w:r>
              <w:r w:rsidRPr="00985365" w:rsidDel="00F178C2">
                <w:rPr>
                  <w:rFonts w:ascii="David" w:hAnsi="David" w:cs="David" w:hint="eastAsia"/>
                  <w:rtl/>
                </w:rPr>
                <w:delText>למידת</w:delText>
              </w:r>
              <w:r w:rsidRPr="00985365" w:rsidDel="00F178C2">
                <w:rPr>
                  <w:rFonts w:ascii="David" w:hAnsi="David" w:cs="David"/>
                  <w:rtl/>
                </w:rPr>
                <w:delText xml:space="preserve"> </w:delText>
              </w:r>
              <w:r w:rsidRPr="00985365" w:rsidDel="00F178C2">
                <w:rPr>
                  <w:rFonts w:ascii="David" w:hAnsi="David" w:cs="David" w:hint="eastAsia"/>
                  <w:rtl/>
                </w:rPr>
                <w:delText>מכונה</w:delText>
              </w:r>
              <w:r w:rsidRPr="00985365" w:rsidDel="00F178C2">
                <w:rPr>
                  <w:rFonts w:ascii="David" w:hAnsi="David" w:cs="David"/>
                  <w:rtl/>
                </w:rPr>
                <w:delText xml:space="preserve">, </w:delText>
              </w:r>
              <w:r w:rsidRPr="00985365" w:rsidDel="00F178C2">
                <w:rPr>
                  <w:rFonts w:ascii="David" w:hAnsi="David" w:cs="David" w:hint="eastAsia"/>
                  <w:rtl/>
                </w:rPr>
                <w:delText>ניתוח</w:delText>
              </w:r>
              <w:r w:rsidRPr="00985365" w:rsidDel="00F178C2">
                <w:rPr>
                  <w:rFonts w:ascii="David" w:hAnsi="David" w:cs="David"/>
                  <w:rtl/>
                </w:rPr>
                <w:delText xml:space="preserve"> </w:delText>
              </w:r>
              <w:r w:rsidRPr="00985365" w:rsidDel="00F178C2">
                <w:rPr>
                  <w:rFonts w:ascii="David" w:hAnsi="David" w:cs="David" w:hint="eastAsia"/>
                  <w:rtl/>
                </w:rPr>
                <w:delText>טקסט</w:delText>
              </w:r>
              <w:r w:rsidRPr="00985365" w:rsidDel="00F178C2">
                <w:rPr>
                  <w:rFonts w:ascii="David" w:hAnsi="David" w:cs="David"/>
                  <w:rtl/>
                </w:rPr>
                <w:delText xml:space="preserve"> </w:delText>
              </w:r>
              <w:r w:rsidRPr="00985365" w:rsidDel="00F178C2">
                <w:rPr>
                  <w:rFonts w:ascii="David" w:hAnsi="David" w:cs="David" w:hint="eastAsia"/>
                  <w:rtl/>
                </w:rPr>
                <w:delText>ודירוג</w:delText>
              </w:r>
              <w:r w:rsidRPr="00985365" w:rsidDel="00F178C2">
                <w:rPr>
                  <w:rFonts w:ascii="David" w:hAnsi="David" w:cs="David"/>
                  <w:rtl/>
                </w:rPr>
                <w:delText xml:space="preserve"> משוקלל</w:delText>
              </w:r>
            </w:del>
          </w:p>
        </w:tc>
        <w:tc>
          <w:tcPr>
            <w:tcW w:w="2715" w:type="dxa"/>
          </w:tcPr>
          <w:p w14:paraId="5E093740" w14:textId="4A854657" w:rsidR="00462439" w:rsidRPr="00985365" w:rsidDel="00F178C2" w:rsidRDefault="00462439" w:rsidP="00462439">
            <w:pPr>
              <w:bidi/>
              <w:cnfStyle w:val="000000100000" w:firstRow="0" w:lastRow="0" w:firstColumn="0" w:lastColumn="0" w:oddVBand="0" w:evenVBand="0" w:oddHBand="1" w:evenHBand="0" w:firstRowFirstColumn="0" w:firstRowLastColumn="0" w:lastRowFirstColumn="0" w:lastRowLastColumn="0"/>
              <w:rPr>
                <w:del w:id="4460" w:author="Nir Ostrovski [2]" w:date="2018-11-04T20:04:00Z"/>
                <w:rFonts w:ascii="David" w:hAnsi="David" w:cs="David"/>
                <w:rtl/>
              </w:rPr>
            </w:pPr>
            <w:del w:id="4461" w:author="Nir Ostrovski [2]" w:date="2018-11-04T20:04:00Z">
              <w:r w:rsidRPr="00985365" w:rsidDel="00F178C2">
                <w:rPr>
                  <w:rFonts w:ascii="David" w:hAnsi="David" w:cs="David"/>
                  <w:rtl/>
                </w:rPr>
                <w:delText>בתהליכי לימוד עצמי</w:delText>
              </w:r>
              <w:r w:rsidRPr="00985365" w:rsidDel="00F178C2">
                <w:rPr>
                  <w:rFonts w:ascii="David" w:hAnsi="David" w:cs="David"/>
                </w:rPr>
                <w:delText xml:space="preserve"> </w:delText>
              </w:r>
              <w:r w:rsidRPr="00985365" w:rsidDel="00F178C2">
                <w:rPr>
                  <w:rFonts w:ascii="David" w:hAnsi="David" w:cs="David" w:hint="eastAsia"/>
                  <w:rtl/>
                </w:rPr>
                <w:delText>נוסף</w:delText>
              </w:r>
              <w:r w:rsidRPr="00985365" w:rsidDel="00F178C2">
                <w:rPr>
                  <w:rFonts w:ascii="David" w:hAnsi="David" w:cs="David"/>
                  <w:rtl/>
                </w:rPr>
                <w:delText xml:space="preserve"> </w:delText>
              </w:r>
              <w:r w:rsidRPr="00985365" w:rsidDel="00F178C2">
                <w:rPr>
                  <w:rFonts w:ascii="David" w:hAnsi="David" w:cs="David" w:hint="eastAsia"/>
                  <w:rtl/>
                </w:rPr>
                <w:delText>להרחבת</w:delText>
              </w:r>
              <w:r w:rsidRPr="00985365" w:rsidDel="00F178C2">
                <w:rPr>
                  <w:rFonts w:ascii="David" w:hAnsi="David" w:cs="David"/>
                  <w:rtl/>
                </w:rPr>
                <w:delText xml:space="preserve"> </w:delText>
              </w:r>
              <w:r w:rsidRPr="00985365" w:rsidDel="00F178C2">
                <w:rPr>
                  <w:rFonts w:ascii="David" w:hAnsi="David" w:cs="David" w:hint="eastAsia"/>
                  <w:rtl/>
                </w:rPr>
                <w:delText>הידע</w:delText>
              </w:r>
            </w:del>
          </w:p>
        </w:tc>
      </w:tr>
    </w:tbl>
    <w:p w14:paraId="205D47CC" w14:textId="6A3C0E98" w:rsidR="001F6F6B" w:rsidRPr="00985365" w:rsidDel="00F178C2" w:rsidRDefault="001F6F6B" w:rsidP="00F01E68">
      <w:pPr>
        <w:bidi/>
        <w:rPr>
          <w:del w:id="4462" w:author="Nir Ostrovski [2]" w:date="2018-11-04T20:04:00Z"/>
          <w:rFonts w:ascii="David" w:hAnsi="David" w:cs="David"/>
        </w:rPr>
      </w:pPr>
    </w:p>
    <w:p w14:paraId="257215F5" w14:textId="7BB42466" w:rsidR="007F4495" w:rsidRPr="00985365" w:rsidDel="00F178C2" w:rsidRDefault="007F4495" w:rsidP="007F4495">
      <w:pPr>
        <w:pStyle w:val="Heading1"/>
        <w:bidi/>
        <w:spacing w:line="480" w:lineRule="auto"/>
        <w:jc w:val="both"/>
        <w:rPr>
          <w:del w:id="4463" w:author="Nir Ostrovski [2]" w:date="2018-11-04T20:03:00Z"/>
          <w:rFonts w:ascii="David" w:hAnsi="David" w:cs="David"/>
          <w:b/>
          <w:bCs/>
          <w:sz w:val="28"/>
          <w:szCs w:val="28"/>
          <w:rtl/>
        </w:rPr>
      </w:pPr>
      <w:bookmarkStart w:id="4464" w:name="_Toc523917461"/>
      <w:del w:id="4465" w:author="Nir Ostrovski [2]" w:date="2018-11-04T20:03:00Z">
        <w:r w:rsidRPr="00985365" w:rsidDel="00F178C2">
          <w:rPr>
            <w:rFonts w:ascii="David" w:hAnsi="David" w:cs="David" w:hint="eastAsia"/>
            <w:b/>
            <w:bCs/>
            <w:sz w:val="28"/>
            <w:szCs w:val="28"/>
            <w:rtl/>
          </w:rPr>
          <w:delText>סיכונים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עיקריים</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ודרכי</w:delText>
        </w:r>
        <w:r w:rsidRPr="00985365" w:rsidDel="00F178C2">
          <w:rPr>
            <w:rFonts w:ascii="David" w:hAnsi="David" w:cs="David"/>
            <w:b/>
            <w:bCs/>
            <w:sz w:val="28"/>
            <w:szCs w:val="28"/>
            <w:rtl/>
          </w:rPr>
          <w:delText xml:space="preserve"> </w:delText>
        </w:r>
        <w:r w:rsidRPr="00985365" w:rsidDel="00F178C2">
          <w:rPr>
            <w:rFonts w:ascii="David" w:hAnsi="David" w:cs="David" w:hint="eastAsia"/>
            <w:b/>
            <w:bCs/>
            <w:sz w:val="28"/>
            <w:szCs w:val="28"/>
            <w:rtl/>
          </w:rPr>
          <w:delText>התמודדות</w:delText>
        </w:r>
        <w:bookmarkEnd w:id="4464"/>
      </w:del>
    </w:p>
    <w:tbl>
      <w:tblPr>
        <w:tblStyle w:val="GridTable2-Accent1"/>
        <w:bidiVisual/>
        <w:tblW w:w="0" w:type="auto"/>
        <w:tblLook w:val="04A0" w:firstRow="1" w:lastRow="0" w:firstColumn="1" w:lastColumn="0" w:noHBand="0" w:noVBand="1"/>
      </w:tblPr>
      <w:tblGrid>
        <w:gridCol w:w="4140"/>
        <w:gridCol w:w="1590"/>
        <w:gridCol w:w="1202"/>
      </w:tblGrid>
      <w:tr w:rsidR="00262567" w:rsidRPr="00985365" w:rsidDel="00F178C2" w14:paraId="357CB6FC" w14:textId="19A5B264" w:rsidTr="00F01E68">
        <w:trPr>
          <w:cnfStyle w:val="100000000000" w:firstRow="1" w:lastRow="0" w:firstColumn="0" w:lastColumn="0" w:oddVBand="0" w:evenVBand="0" w:oddHBand="0" w:evenHBand="0" w:firstRowFirstColumn="0" w:firstRowLastColumn="0" w:lastRowFirstColumn="0" w:lastRowLastColumn="0"/>
          <w:del w:id="4466"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EC7503E" w14:textId="48E548E0" w:rsidR="001F6F6B" w:rsidRPr="00985365" w:rsidDel="00F178C2" w:rsidRDefault="001F6F6B" w:rsidP="001F6F6B">
            <w:pPr>
              <w:bidi/>
              <w:rPr>
                <w:del w:id="4467" w:author="Nir Ostrovski [2]" w:date="2018-11-04T20:03:00Z"/>
                <w:rFonts w:ascii="David" w:hAnsi="David" w:cs="David"/>
                <w:rtl/>
              </w:rPr>
            </w:pPr>
            <w:del w:id="4468" w:author="Nir Ostrovski [2]" w:date="2018-11-04T20:03:00Z">
              <w:r w:rsidRPr="00985365" w:rsidDel="00F178C2">
                <w:rPr>
                  <w:rFonts w:ascii="David" w:hAnsi="David" w:cs="David"/>
                  <w:rtl/>
                </w:rPr>
                <w:delText>סיכון</w:delText>
              </w:r>
            </w:del>
          </w:p>
        </w:tc>
        <w:tc>
          <w:tcPr>
            <w:tcW w:w="1590" w:type="dxa"/>
          </w:tcPr>
          <w:p w14:paraId="4F5E2ED1" w14:textId="5DC27B6A"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69" w:author="Nir Ostrovski [2]" w:date="2018-11-04T20:03:00Z"/>
                <w:rFonts w:ascii="David" w:hAnsi="David" w:cs="David"/>
                <w:rtl/>
              </w:rPr>
            </w:pPr>
            <w:del w:id="4470" w:author="Nir Ostrovski [2]" w:date="2018-11-04T20:03:00Z">
              <w:r w:rsidRPr="00985365" w:rsidDel="00F178C2">
                <w:rPr>
                  <w:rFonts w:ascii="David" w:hAnsi="David" w:cs="David" w:hint="eastAsia"/>
                  <w:rtl/>
                </w:rPr>
                <w:delText>רמת</w:delText>
              </w:r>
              <w:r w:rsidRPr="00985365" w:rsidDel="00F178C2">
                <w:rPr>
                  <w:rFonts w:ascii="David" w:hAnsi="David" w:cs="David"/>
                  <w:rtl/>
                </w:rPr>
                <w:delText xml:space="preserve"> </w:delText>
              </w:r>
              <w:r w:rsidRPr="00985365" w:rsidDel="00F178C2">
                <w:rPr>
                  <w:rFonts w:ascii="David" w:hAnsi="David" w:cs="David" w:hint="eastAsia"/>
                  <w:rtl/>
                </w:rPr>
                <w:delText>סיכון</w:delText>
              </w:r>
            </w:del>
          </w:p>
        </w:tc>
        <w:tc>
          <w:tcPr>
            <w:tcW w:w="0" w:type="dxa"/>
          </w:tcPr>
          <w:p w14:paraId="6B36EF06" w14:textId="1F479ED9" w:rsidR="001F6F6B" w:rsidRPr="00985365" w:rsidDel="00F178C2" w:rsidRDefault="001F6F6B" w:rsidP="001F6F6B">
            <w:pPr>
              <w:bidi/>
              <w:cnfStyle w:val="100000000000" w:firstRow="1" w:lastRow="0" w:firstColumn="0" w:lastColumn="0" w:oddVBand="0" w:evenVBand="0" w:oddHBand="0" w:evenHBand="0" w:firstRowFirstColumn="0" w:firstRowLastColumn="0" w:lastRowFirstColumn="0" w:lastRowLastColumn="0"/>
              <w:rPr>
                <w:del w:id="4471" w:author="Nir Ostrovski [2]" w:date="2018-11-04T20:03:00Z"/>
                <w:rFonts w:ascii="David" w:hAnsi="David" w:cs="David"/>
                <w:rtl/>
              </w:rPr>
            </w:pPr>
            <w:del w:id="4472" w:author="Nir Ostrovski [2]" w:date="2018-11-04T20:03:00Z">
              <w:r w:rsidRPr="00985365" w:rsidDel="00F178C2">
                <w:rPr>
                  <w:rFonts w:ascii="David" w:hAnsi="David" w:cs="David" w:hint="eastAsia"/>
                  <w:rtl/>
                </w:rPr>
                <w:delText>דרכי</w:delText>
              </w:r>
              <w:r w:rsidRPr="00985365" w:rsidDel="00F178C2">
                <w:rPr>
                  <w:rFonts w:ascii="David" w:hAnsi="David" w:cs="David"/>
                  <w:rtl/>
                </w:rPr>
                <w:delText xml:space="preserve"> </w:delText>
              </w:r>
              <w:r w:rsidRPr="00985365" w:rsidDel="00F178C2">
                <w:rPr>
                  <w:rFonts w:ascii="David" w:hAnsi="David" w:cs="David" w:hint="eastAsia"/>
                  <w:rtl/>
                </w:rPr>
                <w:delText>התמודדות</w:delText>
              </w:r>
            </w:del>
          </w:p>
        </w:tc>
      </w:tr>
      <w:tr w:rsidR="00262567" w:rsidRPr="00985365" w:rsidDel="00F178C2" w14:paraId="362F7A1A" w14:textId="37CA4B37" w:rsidTr="00F01E68">
        <w:trPr>
          <w:cnfStyle w:val="000000100000" w:firstRow="0" w:lastRow="0" w:firstColumn="0" w:lastColumn="0" w:oddVBand="0" w:evenVBand="0" w:oddHBand="1" w:evenHBand="0" w:firstRowFirstColumn="0" w:firstRowLastColumn="0" w:lastRowFirstColumn="0" w:lastRowLastColumn="0"/>
          <w:del w:id="4473"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0C84BA7D" w14:textId="0BDEB377" w:rsidR="001F6F6B" w:rsidRPr="00985365" w:rsidDel="00F178C2" w:rsidRDefault="001F6F6B" w:rsidP="001F6F6B">
            <w:pPr>
              <w:bidi/>
              <w:rPr>
                <w:del w:id="4474" w:author="Nir Ostrovski [2]" w:date="2018-11-04T20:03:00Z"/>
                <w:rFonts w:ascii="David" w:hAnsi="David" w:cs="David"/>
                <w:rtl/>
              </w:rPr>
            </w:pPr>
            <w:del w:id="4475"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יצליח</w:delText>
              </w:r>
              <w:r w:rsidRPr="00985365" w:rsidDel="00F178C2">
                <w:rPr>
                  <w:rFonts w:ascii="David" w:hAnsi="David" w:cs="David"/>
                  <w:rtl/>
                </w:rPr>
                <w:delText xml:space="preserve"> </w:delText>
              </w:r>
              <w:r w:rsidRPr="00985365" w:rsidDel="00F178C2">
                <w:rPr>
                  <w:rFonts w:ascii="David" w:hAnsi="David" w:cs="David" w:hint="eastAsia"/>
                  <w:rtl/>
                </w:rPr>
                <w:delText>בצורה</w:delText>
              </w:r>
              <w:r w:rsidRPr="00985365" w:rsidDel="00F178C2">
                <w:rPr>
                  <w:rFonts w:ascii="David" w:hAnsi="David" w:cs="David"/>
                  <w:rtl/>
                </w:rPr>
                <w:delText xml:space="preserve"> </w:delText>
              </w:r>
              <w:r w:rsidRPr="00985365" w:rsidDel="00F178C2">
                <w:rPr>
                  <w:rFonts w:ascii="David" w:hAnsi="David" w:cs="David" w:hint="eastAsia"/>
                  <w:rtl/>
                </w:rPr>
                <w:delText>אפליקטיבית</w:delText>
              </w:r>
            </w:del>
          </w:p>
        </w:tc>
        <w:tc>
          <w:tcPr>
            <w:tcW w:w="1590" w:type="dxa"/>
          </w:tcPr>
          <w:p w14:paraId="5AF31830" w14:textId="7997A356"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6" w:author="Nir Ostrovski [2]" w:date="2018-11-04T20:03:00Z"/>
                <w:rFonts w:ascii="David" w:hAnsi="David" w:cs="David"/>
                <w:rtl/>
              </w:rPr>
            </w:pPr>
            <w:del w:id="4477" w:author="Nir Ostrovski [2]" w:date="2018-11-04T20:03:00Z">
              <w:r w:rsidRPr="00985365" w:rsidDel="00F178C2">
                <w:rPr>
                  <w:rFonts w:ascii="David" w:hAnsi="David" w:cs="David"/>
                  <w:rtl/>
                </w:rPr>
                <w:delText>3</w:delText>
              </w:r>
            </w:del>
          </w:p>
        </w:tc>
        <w:tc>
          <w:tcPr>
            <w:tcW w:w="0" w:type="dxa"/>
          </w:tcPr>
          <w:p w14:paraId="3AF3CDEB" w14:textId="408E8D2A"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78" w:author="Nir Ostrovski [2]" w:date="2018-11-04T20:03:00Z"/>
                <w:rFonts w:ascii="David" w:hAnsi="David" w:cs="David"/>
                <w:rtl/>
              </w:rPr>
            </w:pPr>
            <w:del w:id="4479" w:author="Nir Ostrovski [2]" w:date="2018-11-04T20:03:00Z">
              <w:r w:rsidRPr="00985365" w:rsidDel="00F178C2">
                <w:rPr>
                  <w:rFonts w:ascii="David" w:hAnsi="David" w:cs="David" w:hint="eastAsia"/>
                  <w:rtl/>
                </w:rPr>
                <w:delText>נרמול</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חלקי</w:delText>
              </w:r>
              <w:r w:rsidRPr="00985365" w:rsidDel="00F178C2">
                <w:rPr>
                  <w:rFonts w:ascii="David" w:hAnsi="David" w:cs="David"/>
                  <w:rtl/>
                </w:rPr>
                <w:delText xml:space="preserve"> </w:delText>
              </w:r>
              <w:r w:rsidRPr="00985365" w:rsidDel="00F178C2">
                <w:rPr>
                  <w:rFonts w:ascii="David" w:hAnsi="David" w:cs="David" w:hint="eastAsia"/>
                  <w:rtl/>
                </w:rPr>
                <w:delText>באופן</w:delText>
              </w:r>
              <w:r w:rsidRPr="00985365" w:rsidDel="00F178C2">
                <w:rPr>
                  <w:rFonts w:ascii="David" w:hAnsi="David" w:cs="David"/>
                  <w:rtl/>
                </w:rPr>
                <w:delText xml:space="preserve"> </w:delText>
              </w:r>
              <w:r w:rsidRPr="00985365" w:rsidDel="00F178C2">
                <w:rPr>
                  <w:rFonts w:ascii="David" w:hAnsi="David" w:cs="David" w:hint="eastAsia"/>
                  <w:rtl/>
                </w:rPr>
                <w:delText>ידני</w:delText>
              </w:r>
            </w:del>
          </w:p>
        </w:tc>
      </w:tr>
      <w:tr w:rsidR="00262567" w:rsidRPr="00985365" w:rsidDel="00F178C2" w14:paraId="5E6AFE73" w14:textId="702446D2" w:rsidTr="00F01E68">
        <w:trPr>
          <w:del w:id="4480"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66C0718" w14:textId="2A2391BB" w:rsidR="001F6F6B" w:rsidRPr="00985365" w:rsidDel="00F178C2" w:rsidRDefault="00161ABA" w:rsidP="001F6F6B">
            <w:pPr>
              <w:bidi/>
              <w:rPr>
                <w:del w:id="4481" w:author="Nir Ostrovski [2]" w:date="2018-11-04T20:03:00Z"/>
                <w:rFonts w:ascii="David" w:hAnsi="David" w:cs="David"/>
                <w:rtl/>
              </w:rPr>
            </w:pPr>
            <w:del w:id="4482" w:author="Nir Ostrovski [2]" w:date="2018-11-04T20:03:00Z">
              <w:r w:rsidRPr="00985365" w:rsidDel="00F178C2">
                <w:rPr>
                  <w:rFonts w:ascii="David" w:hAnsi="David" w:cs="David" w:hint="eastAsia"/>
                  <w:rtl/>
                </w:rPr>
                <w:delText>דיוק</w:delText>
              </w:r>
              <w:r w:rsidRPr="00985365" w:rsidDel="00F178C2">
                <w:rPr>
                  <w:rFonts w:ascii="David" w:hAnsi="David" w:cs="David"/>
                  <w:rtl/>
                </w:rPr>
                <w:delText xml:space="preserve"> </w:delText>
              </w:r>
              <w:r w:rsidRPr="00985365" w:rsidDel="00F178C2">
                <w:rPr>
                  <w:rFonts w:ascii="David" w:hAnsi="David" w:cs="David" w:hint="eastAsia"/>
                  <w:rtl/>
                </w:rPr>
                <w:delText>מנוע</w:delText>
              </w:r>
              <w:r w:rsidRPr="00985365" w:rsidDel="00F178C2">
                <w:rPr>
                  <w:rFonts w:ascii="David" w:hAnsi="David" w:cs="David"/>
                  <w:rtl/>
                </w:rPr>
                <w:delText xml:space="preserve"> ההתאמה לא יהיה מספיק מדויק בגלל תלות במשתנים רבים</w:delText>
              </w:r>
            </w:del>
          </w:p>
        </w:tc>
        <w:tc>
          <w:tcPr>
            <w:tcW w:w="1590" w:type="dxa"/>
          </w:tcPr>
          <w:p w14:paraId="095900C9" w14:textId="319A78C5"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83" w:author="Nir Ostrovski [2]" w:date="2018-11-04T20:03:00Z"/>
                <w:rFonts w:ascii="David" w:hAnsi="David" w:cs="David"/>
                <w:rtl/>
              </w:rPr>
            </w:pPr>
            <w:del w:id="4484" w:author="Nir Ostrovski [2]" w:date="2018-11-04T20:03:00Z">
              <w:r w:rsidRPr="00985365" w:rsidDel="00F178C2">
                <w:rPr>
                  <w:rFonts w:ascii="David" w:hAnsi="David" w:cs="David"/>
                  <w:rtl/>
                </w:rPr>
                <w:delText>3</w:delText>
              </w:r>
            </w:del>
          </w:p>
        </w:tc>
        <w:tc>
          <w:tcPr>
            <w:tcW w:w="0" w:type="dxa"/>
          </w:tcPr>
          <w:p w14:paraId="367FC310" w14:textId="6AC70554" w:rsidR="001F6F6B" w:rsidRPr="00985365" w:rsidDel="00F178C2" w:rsidRDefault="00262567" w:rsidP="001F6F6B">
            <w:pPr>
              <w:bidi/>
              <w:cnfStyle w:val="000000000000" w:firstRow="0" w:lastRow="0" w:firstColumn="0" w:lastColumn="0" w:oddVBand="0" w:evenVBand="0" w:oddHBand="0" w:evenHBand="0" w:firstRowFirstColumn="0" w:firstRowLastColumn="0" w:lastRowFirstColumn="0" w:lastRowLastColumn="0"/>
              <w:rPr>
                <w:del w:id="4485" w:author="Nir Ostrovski [2]" w:date="2018-11-04T20:03:00Z"/>
                <w:rFonts w:ascii="David" w:hAnsi="David" w:cs="David"/>
                <w:rtl/>
              </w:rPr>
            </w:pPr>
            <w:del w:id="4486" w:author="Nir Ostrovski [2]" w:date="2018-11-04T20:03:00Z">
              <w:r w:rsidRPr="00985365" w:rsidDel="00F178C2">
                <w:rPr>
                  <w:rFonts w:ascii="David" w:hAnsi="David" w:cs="David"/>
                  <w:rtl/>
                </w:rPr>
                <w:delText xml:space="preserve">תבחן אחת מהחלופות הטכנולוגיות </w:delText>
              </w:r>
            </w:del>
          </w:p>
        </w:tc>
      </w:tr>
      <w:tr w:rsidR="00262567" w:rsidRPr="00985365" w:rsidDel="00F178C2" w14:paraId="3F4F41DA" w14:textId="366F2B4E" w:rsidTr="00F01E68">
        <w:trPr>
          <w:cnfStyle w:val="000000100000" w:firstRow="0" w:lastRow="0" w:firstColumn="0" w:lastColumn="0" w:oddVBand="0" w:evenVBand="0" w:oddHBand="1" w:evenHBand="0" w:firstRowFirstColumn="0" w:firstRowLastColumn="0" w:lastRowFirstColumn="0" w:lastRowLastColumn="0"/>
          <w:del w:id="4487"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9B0601D" w14:textId="736D06BD" w:rsidR="001F6F6B" w:rsidRPr="00985365" w:rsidDel="00F178C2" w:rsidRDefault="001F6F6B" w:rsidP="001F6F6B">
            <w:pPr>
              <w:bidi/>
              <w:rPr>
                <w:del w:id="4488" w:author="Nir Ostrovski [2]" w:date="2018-11-04T20:03:00Z"/>
                <w:rFonts w:ascii="David" w:hAnsi="David" w:cs="David"/>
                <w:rtl/>
              </w:rPr>
            </w:pPr>
            <w:del w:id="4489" w:author="Nir Ostrovski [2]" w:date="2018-11-04T20:03:00Z">
              <w:r w:rsidRPr="00985365" w:rsidDel="00F178C2">
                <w:rPr>
                  <w:rFonts w:ascii="David" w:hAnsi="David" w:cs="David" w:hint="eastAsia"/>
                  <w:rtl/>
                </w:rPr>
                <w:delText>הפרויקט</w:delText>
              </w:r>
              <w:r w:rsidRPr="00985365" w:rsidDel="00F178C2">
                <w:rPr>
                  <w:rFonts w:ascii="David" w:hAnsi="David" w:cs="David"/>
                  <w:rtl/>
                </w:rPr>
                <w:delText xml:space="preserve"> </w:delText>
              </w:r>
              <w:r w:rsidRPr="00985365" w:rsidDel="00F178C2">
                <w:rPr>
                  <w:rFonts w:ascii="David" w:hAnsi="David" w:cs="David" w:hint="eastAsia"/>
                  <w:rtl/>
                </w:rPr>
                <w:delText>ייכתב</w:delText>
              </w:r>
              <w:r w:rsidRPr="00985365" w:rsidDel="00F178C2">
                <w:rPr>
                  <w:rFonts w:ascii="David" w:hAnsi="David" w:cs="David"/>
                  <w:rtl/>
                </w:rPr>
                <w:delText xml:space="preserve"> </w:delText>
              </w:r>
              <w:r w:rsidRPr="00985365" w:rsidDel="00F178C2">
                <w:rPr>
                  <w:rFonts w:ascii="David" w:hAnsi="David" w:cs="David" w:hint="eastAsia"/>
                  <w:rtl/>
                </w:rPr>
                <w:delText>בכמה</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פלטפורמות</w:delText>
              </w:r>
              <w:r w:rsidR="00C13494" w:rsidRPr="00985365" w:rsidDel="00F178C2">
                <w:rPr>
                  <w:rFonts w:ascii="David" w:hAnsi="David" w:cs="David"/>
                  <w:rtl/>
                </w:rPr>
                <w:delText xml:space="preserve"> וטכנולוגיות</w:delText>
              </w:r>
              <w:r w:rsidR="00262567" w:rsidRPr="00985365" w:rsidDel="00F178C2">
                <w:rPr>
                  <w:rFonts w:ascii="David" w:hAnsi="David" w:cs="David"/>
                  <w:rtl/>
                </w:rPr>
                <w:delText xml:space="preserve"> </w:delText>
              </w:r>
              <w:r w:rsidR="00262567" w:rsidRPr="00985365" w:rsidDel="00F178C2">
                <w:rPr>
                  <w:rFonts w:ascii="David" w:hAnsi="David" w:cs="David" w:hint="eastAsia"/>
                  <w:rtl/>
                </w:rPr>
                <w:delText>שונות</w:delText>
              </w:r>
              <w:r w:rsidR="00262567" w:rsidRPr="00985365" w:rsidDel="00F178C2">
                <w:rPr>
                  <w:rFonts w:ascii="David" w:hAnsi="David" w:cs="David"/>
                  <w:rtl/>
                </w:rPr>
                <w:delText xml:space="preserve"> </w:delText>
              </w:r>
              <w:r w:rsidRPr="00985365" w:rsidDel="00F178C2">
                <w:rPr>
                  <w:rFonts w:ascii="David" w:hAnsi="David" w:cs="David" w:hint="eastAsia"/>
                  <w:rtl/>
                </w:rPr>
                <w:delText>ולכן</w:delText>
              </w:r>
              <w:r w:rsidRPr="00985365" w:rsidDel="00F178C2">
                <w:rPr>
                  <w:rFonts w:ascii="David" w:hAnsi="David" w:cs="David"/>
                  <w:rtl/>
                </w:rPr>
                <w:delText xml:space="preserve"> </w:delText>
              </w:r>
              <w:r w:rsidRPr="00985365" w:rsidDel="00F178C2">
                <w:rPr>
                  <w:rFonts w:ascii="David" w:hAnsi="David" w:cs="David" w:hint="eastAsia"/>
                  <w:rtl/>
                </w:rPr>
                <w:delText>יש</w:delText>
              </w:r>
              <w:r w:rsidRPr="00985365" w:rsidDel="00F178C2">
                <w:rPr>
                  <w:rFonts w:ascii="David" w:hAnsi="David" w:cs="David"/>
                  <w:rtl/>
                </w:rPr>
                <w:delText xml:space="preserve"> </w:delText>
              </w:r>
              <w:r w:rsidRPr="00985365" w:rsidDel="00F178C2">
                <w:rPr>
                  <w:rFonts w:ascii="David" w:hAnsi="David" w:cs="David" w:hint="eastAsia"/>
                  <w:rtl/>
                </w:rPr>
                <w:delText>חשש</w:delText>
              </w:r>
              <w:r w:rsidRPr="00985365" w:rsidDel="00F178C2">
                <w:rPr>
                  <w:rFonts w:ascii="David" w:hAnsi="David" w:cs="David"/>
                  <w:rtl/>
                </w:rPr>
                <w:delText xml:space="preserve"> </w:delText>
              </w:r>
              <w:r w:rsidRPr="00985365" w:rsidDel="00F178C2">
                <w:rPr>
                  <w:rFonts w:ascii="David" w:hAnsi="David" w:cs="David" w:hint="eastAsia"/>
                  <w:rtl/>
                </w:rPr>
                <w:delText>לאי</w:delText>
              </w:r>
              <w:r w:rsidRPr="00985365" w:rsidDel="00F178C2">
                <w:rPr>
                  <w:rFonts w:ascii="David" w:hAnsi="David" w:cs="David"/>
                  <w:rtl/>
                </w:rPr>
                <w:delText xml:space="preserve"> </w:delText>
              </w:r>
              <w:r w:rsidRPr="00985365" w:rsidDel="00F178C2">
                <w:rPr>
                  <w:rFonts w:ascii="David" w:hAnsi="David" w:cs="David" w:hint="eastAsia"/>
                  <w:rtl/>
                </w:rPr>
                <w:delText>תאימות</w:delText>
              </w:r>
            </w:del>
          </w:p>
        </w:tc>
        <w:tc>
          <w:tcPr>
            <w:tcW w:w="1590" w:type="dxa"/>
          </w:tcPr>
          <w:p w14:paraId="0E640650" w14:textId="32B7F7CB" w:rsidR="001F6F6B" w:rsidRPr="00985365" w:rsidDel="00F178C2" w:rsidRDefault="00C13494" w:rsidP="001F6F6B">
            <w:pPr>
              <w:bidi/>
              <w:cnfStyle w:val="000000100000" w:firstRow="0" w:lastRow="0" w:firstColumn="0" w:lastColumn="0" w:oddVBand="0" w:evenVBand="0" w:oddHBand="1" w:evenHBand="0" w:firstRowFirstColumn="0" w:firstRowLastColumn="0" w:lastRowFirstColumn="0" w:lastRowLastColumn="0"/>
              <w:rPr>
                <w:del w:id="4490" w:author="Nir Ostrovski [2]" w:date="2018-11-04T20:03:00Z"/>
                <w:rFonts w:ascii="David" w:hAnsi="David" w:cs="David"/>
                <w:rtl/>
              </w:rPr>
            </w:pPr>
            <w:del w:id="4491" w:author="Nir Ostrovski [2]" w:date="2018-11-04T20:03:00Z">
              <w:r w:rsidRPr="00985365" w:rsidDel="00F178C2">
                <w:rPr>
                  <w:rFonts w:ascii="David" w:hAnsi="David" w:cs="David"/>
                  <w:rtl/>
                </w:rPr>
                <w:delText>1</w:delText>
              </w:r>
            </w:del>
          </w:p>
        </w:tc>
        <w:tc>
          <w:tcPr>
            <w:tcW w:w="0" w:type="dxa"/>
          </w:tcPr>
          <w:p w14:paraId="2E52F35F" w14:textId="1B556778"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492" w:author="Nir Ostrovski [2]" w:date="2018-11-04T20:03:00Z"/>
                <w:rFonts w:ascii="David" w:hAnsi="David" w:cs="David"/>
                <w:rtl/>
              </w:rPr>
            </w:pPr>
            <w:del w:id="4493" w:author="Nir Ostrovski [2]" w:date="2018-11-04T20:03:00Z">
              <w:r w:rsidRPr="00985365" w:rsidDel="00F178C2">
                <w:rPr>
                  <w:rFonts w:ascii="David" w:hAnsi="David" w:cs="David" w:hint="eastAsia"/>
                  <w:rtl/>
                </w:rPr>
                <w:delText>שינוי</w:delText>
              </w:r>
              <w:r w:rsidRPr="00985365" w:rsidDel="00F178C2">
                <w:rPr>
                  <w:rFonts w:ascii="David" w:hAnsi="David" w:cs="David"/>
                  <w:rtl/>
                </w:rPr>
                <w:delText xml:space="preserve"> </w:delText>
              </w:r>
              <w:r w:rsidR="00262567" w:rsidRPr="00985365" w:rsidDel="00F178C2">
                <w:rPr>
                  <w:rFonts w:ascii="David" w:hAnsi="David" w:cs="David" w:hint="eastAsia"/>
                  <w:rtl/>
                </w:rPr>
                <w:delText>פלטפורמה</w:delText>
              </w:r>
              <w:r w:rsidR="00C13494" w:rsidRPr="00985365" w:rsidDel="00F178C2">
                <w:rPr>
                  <w:rFonts w:ascii="David" w:hAnsi="David" w:cs="David"/>
                  <w:rtl/>
                </w:rPr>
                <w:delText xml:space="preserve"> או טכנולוגיה</w:delText>
              </w:r>
            </w:del>
          </w:p>
        </w:tc>
      </w:tr>
      <w:tr w:rsidR="00262567" w:rsidRPr="00985365" w:rsidDel="00F178C2" w14:paraId="0659FAD5" w14:textId="24C16EB6" w:rsidTr="00F01E68">
        <w:trPr>
          <w:del w:id="4494"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5E9E26D4" w14:textId="15FC0B56" w:rsidR="001F6F6B" w:rsidRPr="00985365" w:rsidDel="00F178C2" w:rsidRDefault="001F6F6B" w:rsidP="001F6F6B">
            <w:pPr>
              <w:bidi/>
              <w:rPr>
                <w:del w:id="4495" w:author="Nir Ostrovski [2]" w:date="2018-11-04T20:03:00Z"/>
                <w:rFonts w:ascii="David" w:hAnsi="David" w:cs="David"/>
                <w:rtl/>
              </w:rPr>
            </w:pPr>
            <w:del w:id="4496" w:author="Nir Ostrovski [2]" w:date="2018-11-04T20:03:00Z">
              <w:r w:rsidRPr="00985365" w:rsidDel="00F178C2">
                <w:rPr>
                  <w:rFonts w:ascii="David" w:hAnsi="David" w:cs="David" w:hint="eastAsia"/>
                  <w:rtl/>
                </w:rPr>
                <w:delText>בסיס</w:delText>
              </w:r>
              <w:r w:rsidRPr="00985365" w:rsidDel="00F178C2">
                <w:rPr>
                  <w:rFonts w:ascii="David" w:hAnsi="David" w:cs="David"/>
                  <w:rtl/>
                </w:rPr>
                <w:delText xml:space="preserve"> </w:delText>
              </w:r>
              <w:r w:rsidRPr="00985365" w:rsidDel="00F178C2">
                <w:rPr>
                  <w:rFonts w:ascii="David" w:hAnsi="David" w:cs="David" w:hint="eastAsia"/>
                  <w:rtl/>
                </w:rPr>
                <w:delText>הנתונים</w:delText>
              </w:r>
              <w:r w:rsidRPr="00985365" w:rsidDel="00F178C2">
                <w:rPr>
                  <w:rFonts w:ascii="David" w:hAnsi="David" w:cs="David"/>
                  <w:rtl/>
                </w:rPr>
                <w:delText xml:space="preserve">  (</w:delText>
              </w:r>
              <w:r w:rsidRPr="00985365" w:rsidDel="00F178C2">
                <w:rPr>
                  <w:rFonts w:ascii="David" w:hAnsi="David" w:cs="David"/>
                </w:rPr>
                <w:delText>NO-SQL</w:delText>
              </w:r>
              <w:r w:rsidRPr="00985365" w:rsidDel="00F178C2">
                <w:rPr>
                  <w:rFonts w:ascii="David" w:hAnsi="David" w:cs="David"/>
                  <w:rtl/>
                </w:rPr>
                <w:delText xml:space="preserve">) </w:delText>
              </w:r>
              <w:r w:rsidRPr="00985365" w:rsidDel="00F178C2">
                <w:rPr>
                  <w:rFonts w:ascii="David" w:hAnsi="David" w:cs="David" w:hint="eastAsia"/>
                  <w:rtl/>
                </w:rPr>
                <w:delText>לא</w:delText>
              </w:r>
              <w:r w:rsidRPr="00985365" w:rsidDel="00F178C2">
                <w:rPr>
                  <w:rFonts w:ascii="David" w:hAnsi="David" w:cs="David"/>
                  <w:rtl/>
                </w:rPr>
                <w:delText xml:space="preserve"> </w:delText>
              </w:r>
              <w:r w:rsidRPr="00985365" w:rsidDel="00F178C2">
                <w:rPr>
                  <w:rFonts w:ascii="David" w:hAnsi="David" w:cs="David" w:hint="eastAsia"/>
                  <w:rtl/>
                </w:rPr>
                <w:delText>יעמוד</w:delText>
              </w:r>
              <w:r w:rsidRPr="00985365" w:rsidDel="00F178C2">
                <w:rPr>
                  <w:rFonts w:ascii="David" w:hAnsi="David" w:cs="David"/>
                  <w:rtl/>
                </w:rPr>
                <w:delText xml:space="preserve"> </w:delText>
              </w:r>
              <w:r w:rsidRPr="00985365" w:rsidDel="00F178C2">
                <w:rPr>
                  <w:rFonts w:ascii="David" w:hAnsi="David" w:cs="David" w:hint="eastAsia"/>
                  <w:rtl/>
                </w:rPr>
                <w:delText>בציפיות</w:delText>
              </w:r>
              <w:r w:rsidR="00262567" w:rsidRPr="00985365" w:rsidDel="00F178C2">
                <w:rPr>
                  <w:rFonts w:ascii="David" w:hAnsi="David" w:cs="David"/>
                  <w:rtl/>
                </w:rPr>
                <w:delText xml:space="preserve"> הביצועים</w:delText>
              </w:r>
            </w:del>
          </w:p>
        </w:tc>
        <w:tc>
          <w:tcPr>
            <w:tcW w:w="1590" w:type="dxa"/>
          </w:tcPr>
          <w:p w14:paraId="74447CA9" w14:textId="4D5C52C3" w:rsidR="001F6F6B" w:rsidRPr="00985365" w:rsidDel="00F178C2" w:rsidRDefault="00C13494" w:rsidP="001F6F6B">
            <w:pPr>
              <w:bidi/>
              <w:cnfStyle w:val="000000000000" w:firstRow="0" w:lastRow="0" w:firstColumn="0" w:lastColumn="0" w:oddVBand="0" w:evenVBand="0" w:oddHBand="0" w:evenHBand="0" w:firstRowFirstColumn="0" w:firstRowLastColumn="0" w:lastRowFirstColumn="0" w:lastRowLastColumn="0"/>
              <w:rPr>
                <w:del w:id="4497" w:author="Nir Ostrovski [2]" w:date="2018-11-04T20:03:00Z"/>
                <w:rFonts w:ascii="David" w:hAnsi="David" w:cs="David"/>
                <w:rtl/>
              </w:rPr>
            </w:pPr>
            <w:del w:id="4498" w:author="Nir Ostrovski [2]" w:date="2018-11-04T20:03:00Z">
              <w:r w:rsidRPr="00985365" w:rsidDel="00F178C2">
                <w:rPr>
                  <w:rFonts w:ascii="David" w:hAnsi="David" w:cs="David"/>
                  <w:rtl/>
                </w:rPr>
                <w:delText>2</w:delText>
              </w:r>
            </w:del>
          </w:p>
        </w:tc>
        <w:tc>
          <w:tcPr>
            <w:tcW w:w="0" w:type="dxa"/>
          </w:tcPr>
          <w:p w14:paraId="026F63F2" w14:textId="2EFFC1FA" w:rsidR="001F6F6B" w:rsidRPr="00985365" w:rsidDel="00F178C2" w:rsidRDefault="001F6F6B" w:rsidP="001F6F6B">
            <w:pPr>
              <w:bidi/>
              <w:cnfStyle w:val="000000000000" w:firstRow="0" w:lastRow="0" w:firstColumn="0" w:lastColumn="0" w:oddVBand="0" w:evenVBand="0" w:oddHBand="0" w:evenHBand="0" w:firstRowFirstColumn="0" w:firstRowLastColumn="0" w:lastRowFirstColumn="0" w:lastRowLastColumn="0"/>
              <w:rPr>
                <w:del w:id="4499" w:author="Nir Ostrovski [2]" w:date="2018-11-04T20:03:00Z"/>
                <w:rFonts w:ascii="David" w:hAnsi="David" w:cs="David"/>
                <w:rtl/>
              </w:rPr>
            </w:pPr>
            <w:del w:id="4500" w:author="Nir Ostrovski [2]" w:date="2018-11-04T20:03:00Z">
              <w:r w:rsidRPr="00985365" w:rsidDel="00F178C2">
                <w:rPr>
                  <w:rFonts w:ascii="David" w:hAnsi="David" w:cs="David" w:hint="eastAsia"/>
                  <w:rtl/>
                </w:rPr>
                <w:delText>מעבר</w:delText>
              </w:r>
              <w:r w:rsidRPr="00985365" w:rsidDel="00F178C2">
                <w:rPr>
                  <w:rFonts w:ascii="David" w:hAnsi="David" w:cs="David"/>
                  <w:rtl/>
                </w:rPr>
                <w:delText xml:space="preserve"> </w:delText>
              </w:r>
              <w:r w:rsidRPr="00985365" w:rsidDel="00F178C2">
                <w:rPr>
                  <w:rFonts w:ascii="David" w:hAnsi="David" w:cs="David" w:hint="eastAsia"/>
                  <w:rtl/>
                </w:rPr>
                <w:delText>לבסיס</w:delText>
              </w:r>
              <w:r w:rsidRPr="00985365" w:rsidDel="00F178C2">
                <w:rPr>
                  <w:rFonts w:ascii="David" w:hAnsi="David" w:cs="David"/>
                  <w:rtl/>
                </w:rPr>
                <w:delText xml:space="preserve"> </w:delText>
              </w:r>
              <w:r w:rsidRPr="00985365" w:rsidDel="00F178C2">
                <w:rPr>
                  <w:rFonts w:ascii="David" w:hAnsi="David" w:cs="David" w:hint="eastAsia"/>
                  <w:rtl/>
                </w:rPr>
                <w:delText>נתונים</w:delText>
              </w:r>
              <w:r w:rsidRPr="00985365" w:rsidDel="00F178C2">
                <w:rPr>
                  <w:rFonts w:ascii="David" w:hAnsi="David" w:cs="David"/>
                  <w:rtl/>
                </w:rPr>
                <w:delText xml:space="preserve"> </w:delText>
              </w:r>
              <w:r w:rsidRPr="00985365" w:rsidDel="00F178C2">
                <w:rPr>
                  <w:rFonts w:ascii="David" w:hAnsi="David" w:cs="David" w:hint="eastAsia"/>
                  <w:rtl/>
                </w:rPr>
                <w:delText>רלציוני</w:delText>
              </w:r>
            </w:del>
          </w:p>
        </w:tc>
      </w:tr>
      <w:tr w:rsidR="00262567" w:rsidRPr="00985365" w:rsidDel="00F178C2" w14:paraId="5A1CECD6" w14:textId="0B212AF1" w:rsidTr="00F01E68">
        <w:trPr>
          <w:cnfStyle w:val="000000100000" w:firstRow="0" w:lastRow="0" w:firstColumn="0" w:lastColumn="0" w:oddVBand="0" w:evenVBand="0" w:oddHBand="1" w:evenHBand="0" w:firstRowFirstColumn="0" w:firstRowLastColumn="0" w:lastRowFirstColumn="0" w:lastRowLastColumn="0"/>
          <w:del w:id="4501" w:author="Nir Ostrovski [2]" w:date="2018-11-04T20:03:00Z"/>
        </w:trPr>
        <w:tc>
          <w:tcPr>
            <w:cnfStyle w:val="001000000000" w:firstRow="0" w:lastRow="0" w:firstColumn="1" w:lastColumn="0" w:oddVBand="0" w:evenVBand="0" w:oddHBand="0" w:evenHBand="0" w:firstRowFirstColumn="0" w:firstRowLastColumn="0" w:lastRowFirstColumn="0" w:lastRowLastColumn="0"/>
            <w:tcW w:w="4140" w:type="dxa"/>
          </w:tcPr>
          <w:p w14:paraId="44F86E89" w14:textId="2BC0FC42" w:rsidR="001F6F6B" w:rsidRPr="00985365" w:rsidDel="00F178C2" w:rsidRDefault="001F6F6B" w:rsidP="001F6F6B">
            <w:pPr>
              <w:bidi/>
              <w:rPr>
                <w:del w:id="4502" w:author="Nir Ostrovski [2]" w:date="2018-11-04T20:03:00Z"/>
                <w:rFonts w:ascii="David" w:hAnsi="David" w:cs="David"/>
                <w:rtl/>
              </w:rPr>
            </w:pPr>
            <w:del w:id="4503" w:author="Nir Ostrovski [2]" w:date="2018-11-04T20:03:00Z">
              <w:r w:rsidRPr="00985365" w:rsidDel="00F178C2">
                <w:rPr>
                  <w:rFonts w:ascii="David" w:hAnsi="David" w:cs="David"/>
                  <w:rtl/>
                </w:rPr>
                <w:delText>אלגוריתם חילוץ הנתונים מהטקסט לא יספק את התוצאות הרצויות</w:delText>
              </w:r>
            </w:del>
          </w:p>
        </w:tc>
        <w:tc>
          <w:tcPr>
            <w:tcW w:w="1590" w:type="dxa"/>
          </w:tcPr>
          <w:p w14:paraId="09B54E3D" w14:textId="259A3609" w:rsidR="001F6F6B" w:rsidRPr="00985365" w:rsidDel="00F178C2" w:rsidRDefault="001F6F6B" w:rsidP="001F6F6B">
            <w:pPr>
              <w:bidi/>
              <w:cnfStyle w:val="000000100000" w:firstRow="0" w:lastRow="0" w:firstColumn="0" w:lastColumn="0" w:oddVBand="0" w:evenVBand="0" w:oddHBand="1" w:evenHBand="0" w:firstRowFirstColumn="0" w:firstRowLastColumn="0" w:lastRowFirstColumn="0" w:lastRowLastColumn="0"/>
              <w:rPr>
                <w:del w:id="4504" w:author="Nir Ostrovski [2]" w:date="2018-11-04T20:03:00Z"/>
                <w:rFonts w:ascii="David" w:hAnsi="David" w:cs="David"/>
                <w:rtl/>
              </w:rPr>
            </w:pPr>
            <w:del w:id="4505" w:author="Nir Ostrovski [2]" w:date="2018-11-04T20:03:00Z">
              <w:r w:rsidRPr="00985365" w:rsidDel="00F178C2">
                <w:rPr>
                  <w:rFonts w:ascii="David" w:hAnsi="David" w:cs="David"/>
                  <w:rtl/>
                </w:rPr>
                <w:delText>2</w:delText>
              </w:r>
            </w:del>
          </w:p>
        </w:tc>
        <w:tc>
          <w:tcPr>
            <w:tcW w:w="0" w:type="dxa"/>
          </w:tcPr>
          <w:p w14:paraId="0B872180" w14:textId="3D589A38" w:rsidR="001F6F6B" w:rsidRPr="00985365" w:rsidDel="00F178C2" w:rsidRDefault="00262567" w:rsidP="001F6F6B">
            <w:pPr>
              <w:bidi/>
              <w:cnfStyle w:val="000000100000" w:firstRow="0" w:lastRow="0" w:firstColumn="0" w:lastColumn="0" w:oddVBand="0" w:evenVBand="0" w:oddHBand="1" w:evenHBand="0" w:firstRowFirstColumn="0" w:firstRowLastColumn="0" w:lastRowFirstColumn="0" w:lastRowLastColumn="0"/>
              <w:rPr>
                <w:del w:id="4506" w:author="Nir Ostrovski [2]" w:date="2018-11-04T20:03:00Z"/>
                <w:rFonts w:ascii="David" w:hAnsi="David" w:cs="David"/>
                <w:rtl/>
              </w:rPr>
            </w:pPr>
            <w:del w:id="4507" w:author="Nir Ostrovski [2]" w:date="2018-11-04T20:03:00Z">
              <w:r w:rsidRPr="00985365" w:rsidDel="00F178C2">
                <w:rPr>
                  <w:rFonts w:ascii="David" w:hAnsi="David" w:cs="David" w:hint="eastAsia"/>
                  <w:rtl/>
                </w:rPr>
                <w:delText>תבחן</w:delText>
              </w:r>
              <w:r w:rsidRPr="00985365" w:rsidDel="00F178C2">
                <w:rPr>
                  <w:rFonts w:ascii="David" w:hAnsi="David" w:cs="David"/>
                  <w:rtl/>
                </w:rPr>
                <w:delText xml:space="preserve"> </w:delText>
              </w:r>
              <w:r w:rsidRPr="00985365" w:rsidDel="00F178C2">
                <w:rPr>
                  <w:rFonts w:ascii="David" w:hAnsi="David" w:cs="David" w:hint="eastAsia"/>
                  <w:rtl/>
                </w:rPr>
                <w:delText>אחת</w:delText>
              </w:r>
              <w:r w:rsidRPr="00985365" w:rsidDel="00F178C2">
                <w:rPr>
                  <w:rFonts w:ascii="David" w:hAnsi="David" w:cs="David"/>
                  <w:rtl/>
                </w:rPr>
                <w:delText xml:space="preserve"> </w:delText>
              </w:r>
              <w:r w:rsidRPr="00985365" w:rsidDel="00F178C2">
                <w:rPr>
                  <w:rFonts w:ascii="David" w:hAnsi="David" w:cs="David" w:hint="eastAsia"/>
                  <w:rtl/>
                </w:rPr>
                <w:delText>מ</w:delText>
              </w:r>
              <w:r w:rsidR="001F6F6B" w:rsidRPr="00985365" w:rsidDel="00F178C2">
                <w:rPr>
                  <w:rFonts w:ascii="David" w:hAnsi="David" w:cs="David" w:hint="eastAsia"/>
                  <w:rtl/>
                </w:rPr>
                <w:delText>החלופות</w:delText>
              </w:r>
              <w:r w:rsidR="001F6F6B" w:rsidRPr="00985365" w:rsidDel="00F178C2">
                <w:rPr>
                  <w:rFonts w:ascii="David" w:hAnsi="David" w:cs="David"/>
                  <w:rtl/>
                </w:rPr>
                <w:delText xml:space="preserve"> </w:delText>
              </w:r>
              <w:r w:rsidR="001F6F6B" w:rsidRPr="00985365" w:rsidDel="00F178C2">
                <w:rPr>
                  <w:rFonts w:ascii="David" w:hAnsi="David" w:cs="David" w:hint="eastAsia"/>
                  <w:rtl/>
                </w:rPr>
                <w:delText>הטכנולוגיות</w:delText>
              </w:r>
            </w:del>
          </w:p>
        </w:tc>
      </w:tr>
    </w:tbl>
    <w:p w14:paraId="27E962B5" w14:textId="127915CD" w:rsidR="001F6F6B" w:rsidRPr="00985365" w:rsidDel="00F178C2" w:rsidRDefault="001F6F6B" w:rsidP="00F01E68">
      <w:pPr>
        <w:bidi/>
        <w:rPr>
          <w:del w:id="4508" w:author="Nir Ostrovski [2]" w:date="2018-11-04T20:03:00Z"/>
          <w:rFonts w:ascii="David" w:hAnsi="David" w:cs="David"/>
        </w:rPr>
      </w:pPr>
    </w:p>
    <w:p w14:paraId="3967148E" w14:textId="7F56F652" w:rsidR="00CE6398" w:rsidRPr="00985365" w:rsidDel="00F178C2" w:rsidRDefault="00A8094B" w:rsidP="00F01E68">
      <w:pPr>
        <w:pStyle w:val="Heading1"/>
        <w:bidi/>
        <w:spacing w:line="480" w:lineRule="auto"/>
        <w:jc w:val="both"/>
        <w:rPr>
          <w:del w:id="4509" w:author="Nir Ostrovski [2]" w:date="2018-11-04T20:03:00Z"/>
          <w:moveFrom w:id="4510" w:author="Nir Ostrovski [2]" w:date="2018-11-04T20:02:00Z"/>
          <w:rFonts w:ascii="David" w:hAnsi="David" w:cs="David"/>
          <w:b/>
          <w:bCs/>
          <w:sz w:val="28"/>
          <w:szCs w:val="28"/>
          <w:rtl/>
        </w:rPr>
      </w:pPr>
      <w:bookmarkStart w:id="4511" w:name="_Toc523917462"/>
      <w:moveFromRangeStart w:id="4512" w:author="Nir Ostrovski [2]" w:date="2018-11-04T20:02:00Z" w:name="move529125075"/>
      <w:moveFrom w:id="4513" w:author="Nir Ostrovski [2]" w:date="2018-11-04T20:02:00Z">
        <w:del w:id="4514" w:author="Nir Ostrovski [2]" w:date="2018-11-04T20:03:00Z">
          <w:r w:rsidRPr="00985365" w:rsidDel="00F178C2">
            <w:rPr>
              <w:rFonts w:ascii="David" w:hAnsi="David" w:cs="David"/>
              <w:b/>
              <w:bCs/>
              <w:sz w:val="28"/>
              <w:szCs w:val="28"/>
              <w:rtl/>
            </w:rPr>
            <w:delText>הנדסה וכלכלה מעגלית</w:delText>
          </w:r>
          <w:bookmarkEnd w:id="4511"/>
        </w:del>
      </w:moveFrom>
    </w:p>
    <w:p w14:paraId="428C5F95" w14:textId="4A1C07C2" w:rsidR="00CE6398" w:rsidRPr="00985365" w:rsidDel="00F178C2" w:rsidRDefault="00774156" w:rsidP="00CE6398">
      <w:pPr>
        <w:bidi/>
        <w:spacing w:after="0" w:line="480" w:lineRule="auto"/>
        <w:jc w:val="both"/>
        <w:textAlignment w:val="baseline"/>
        <w:rPr>
          <w:del w:id="4515" w:author="Nir Ostrovski [2]" w:date="2018-11-04T20:03:00Z"/>
          <w:moveFrom w:id="4516" w:author="Nir Ostrovski [2]" w:date="2018-11-04T20:02:00Z"/>
          <w:rFonts w:ascii="David" w:eastAsia="Times New Roman" w:hAnsi="David" w:cs="David"/>
          <w:color w:val="000000"/>
          <w:sz w:val="24"/>
          <w:szCs w:val="24"/>
          <w:rtl/>
        </w:rPr>
      </w:pPr>
      <w:moveFrom w:id="4517" w:author="Nir Ostrovski [2]" w:date="2018-11-04T20:02:00Z">
        <w:del w:id="4518" w:author="Nir Ostrovski [2]" w:date="2018-11-04T20:03:00Z">
          <w:r w:rsidDel="00F178C2">
            <w:rPr>
              <w:rStyle w:val="Hyperlink"/>
              <w:rFonts w:ascii="David" w:eastAsia="Times New Roman" w:hAnsi="David" w:cs="David"/>
              <w:sz w:val="24"/>
              <w:szCs w:val="24"/>
            </w:rPr>
            <w:fldChar w:fldCharType="begin"/>
          </w:r>
          <w:r w:rsidDel="00F178C2">
            <w:rPr>
              <w:rStyle w:val="Hyperlink"/>
              <w:rFonts w:ascii="David" w:eastAsia="Times New Roman" w:hAnsi="David" w:cs="David"/>
              <w:sz w:val="24"/>
              <w:szCs w:val="24"/>
            </w:rPr>
            <w:delInstrText xml:space="preserve"> HYPERLINK \l "_</w:delInstrText>
          </w:r>
          <w:r w:rsidDel="00F178C2">
            <w:rPr>
              <w:rStyle w:val="Hyperlink"/>
              <w:rFonts w:ascii="David" w:eastAsia="Times New Roman" w:hAnsi="David" w:cs="David"/>
              <w:sz w:val="24"/>
              <w:szCs w:val="24"/>
              <w:rtl/>
            </w:rPr>
            <w:delInstrText>הנדסה_וכלכלה_מעגלית</w:delInstrText>
          </w:r>
          <w:r w:rsidDel="00F178C2">
            <w:rPr>
              <w:rStyle w:val="Hyperlink"/>
              <w:rFonts w:ascii="David" w:eastAsia="Times New Roman" w:hAnsi="David" w:cs="David"/>
              <w:sz w:val="24"/>
              <w:szCs w:val="24"/>
            </w:rPr>
            <w:delInstrText xml:space="preserve">" </w:delInstrText>
          </w:r>
          <w:r w:rsidDel="00F178C2">
            <w:rPr>
              <w:rStyle w:val="Hyperlink"/>
              <w:rFonts w:ascii="David" w:eastAsia="Times New Roman" w:hAnsi="David" w:cs="David"/>
              <w:sz w:val="24"/>
              <w:szCs w:val="24"/>
            </w:rPr>
            <w:fldChar w:fldCharType="separate"/>
          </w:r>
          <w:r w:rsidR="00CE6398" w:rsidRPr="00985365" w:rsidDel="00F178C2">
            <w:rPr>
              <w:rStyle w:val="Hyperlink"/>
              <w:rFonts w:ascii="David" w:eastAsia="Times New Roman" w:hAnsi="David" w:cs="David"/>
              <w:sz w:val="24"/>
              <w:szCs w:val="24"/>
              <w:rtl/>
            </w:rPr>
            <w:delText>נספח</w:delText>
          </w:r>
          <w:r w:rsidR="00367359" w:rsidRPr="00985365" w:rsidDel="00F178C2">
            <w:rPr>
              <w:rStyle w:val="Hyperlink"/>
              <w:rFonts w:ascii="David" w:eastAsia="Times New Roman" w:hAnsi="David" w:cs="David"/>
              <w:sz w:val="24"/>
              <w:szCs w:val="24"/>
              <w:rtl/>
            </w:rPr>
            <w:delText xml:space="preserve"> 14.1</w:delText>
          </w:r>
          <w:r w:rsidDel="00F178C2">
            <w:rPr>
              <w:rStyle w:val="Hyperlink"/>
              <w:rFonts w:ascii="David" w:eastAsia="Times New Roman" w:hAnsi="David" w:cs="David"/>
              <w:sz w:val="24"/>
              <w:szCs w:val="24"/>
            </w:rPr>
            <w:fldChar w:fldCharType="end"/>
          </w:r>
          <w:r w:rsidR="00CE6398" w:rsidRPr="00985365" w:rsidDel="00F178C2">
            <w:rPr>
              <w:rFonts w:ascii="David" w:eastAsia="Times New Roman" w:hAnsi="David" w:cs="David"/>
              <w:color w:val="000000"/>
              <w:sz w:val="24"/>
              <w:szCs w:val="24"/>
              <w:rtl/>
            </w:rPr>
            <w:delText>: הנדסה וכלכלה מעגלית מצורך בסוף המסמך</w:delText>
          </w:r>
        </w:del>
      </w:moveFrom>
    </w:p>
    <w:p w14:paraId="1E3BA25C" w14:textId="306286AD" w:rsidR="00CE6398" w:rsidRPr="00985365" w:rsidDel="00F178C2" w:rsidRDefault="00CE6398">
      <w:pPr>
        <w:rPr>
          <w:del w:id="4519" w:author="Nir Ostrovski [2]" w:date="2018-11-04T20:03:00Z"/>
          <w:moveFrom w:id="4520" w:author="Nir Ostrovski [2]" w:date="2018-11-04T20:02:00Z"/>
          <w:rFonts w:ascii="David" w:eastAsia="Times New Roman" w:hAnsi="David" w:cs="David"/>
          <w:color w:val="000000"/>
          <w:sz w:val="24"/>
          <w:szCs w:val="24"/>
          <w:rtl/>
        </w:rPr>
      </w:pPr>
      <w:moveFrom w:id="4521" w:author="Nir Ostrovski [2]" w:date="2018-11-04T20:02:00Z">
        <w:del w:id="4522" w:author="Nir Ostrovski [2]" w:date="2018-11-04T20:03:00Z">
          <w:r w:rsidRPr="00985365" w:rsidDel="00F178C2">
            <w:rPr>
              <w:rFonts w:ascii="David" w:eastAsia="Times New Roman" w:hAnsi="David" w:cs="David"/>
              <w:color w:val="000000"/>
              <w:sz w:val="24"/>
              <w:szCs w:val="24"/>
              <w:rtl/>
            </w:rPr>
            <w:br w:type="page"/>
          </w:r>
        </w:del>
      </w:moveFrom>
    </w:p>
    <w:p w14:paraId="70D064FB" w14:textId="2C52463C" w:rsidR="00A8094B" w:rsidRPr="00985365" w:rsidDel="00F178C2" w:rsidRDefault="00A8094B" w:rsidP="00F72000">
      <w:pPr>
        <w:pStyle w:val="Heading1"/>
        <w:bidi/>
        <w:spacing w:line="480" w:lineRule="auto"/>
        <w:jc w:val="both"/>
        <w:rPr>
          <w:del w:id="4523" w:author="Nir Ostrovski [2]" w:date="2018-11-04T20:01:00Z"/>
          <w:rFonts w:ascii="David" w:hAnsi="David" w:cs="David"/>
          <w:b/>
          <w:bCs/>
          <w:sz w:val="28"/>
          <w:szCs w:val="28"/>
          <w:rtl/>
        </w:rPr>
      </w:pPr>
      <w:bookmarkStart w:id="4524" w:name="_Toc523917463"/>
      <w:moveFromRangeEnd w:id="4512"/>
      <w:del w:id="4525" w:author="Nir Ostrovski [2]" w:date="2018-11-04T20:01:00Z">
        <w:r w:rsidRPr="00985365" w:rsidDel="00F178C2">
          <w:rPr>
            <w:rFonts w:ascii="David" w:hAnsi="David" w:cs="David"/>
            <w:b/>
            <w:bCs/>
            <w:sz w:val="28"/>
            <w:szCs w:val="28"/>
            <w:rtl/>
          </w:rPr>
          <w:delText>תכנית עבודה ראשונית לביצוע הפרויקט</w:delText>
        </w:r>
        <w:bookmarkEnd w:id="4524"/>
      </w:del>
    </w:p>
    <w:p w14:paraId="05BEEEEB" w14:textId="1C185AC3" w:rsidR="00A8094B" w:rsidRPr="00985365" w:rsidDel="00F178C2" w:rsidRDefault="00C8365F" w:rsidP="00AB14A1">
      <w:pPr>
        <w:bidi/>
        <w:rPr>
          <w:del w:id="4526" w:author="Nir Ostrovski [2]" w:date="2018-11-04T20:03:00Z"/>
          <w:rFonts w:ascii="David" w:hAnsi="David" w:cs="David"/>
          <w:sz w:val="24"/>
          <w:szCs w:val="24"/>
          <w:rtl/>
        </w:rPr>
      </w:pPr>
      <w:bookmarkStart w:id="4527" w:name="_ביבליוגרפיה"/>
      <w:bookmarkEnd w:id="4527"/>
      <w:del w:id="4528" w:author="Nir Ostrovski [2]" w:date="2018-11-04T20:01:00Z">
        <w:r w:rsidRPr="00985365" w:rsidDel="00F178C2">
          <w:rPr>
            <w:rFonts w:ascii="David" w:hAnsi="David" w:cs="David"/>
            <w:noProof/>
            <w:sz w:val="24"/>
            <w:szCs w:val="24"/>
          </w:rPr>
          <w:drawing>
            <wp:inline distT="0" distB="0" distL="0" distR="0" wp14:anchorId="01F6AE40" wp14:editId="1CDB838C">
              <wp:extent cx="547116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712720"/>
                      </a:xfrm>
                      <a:prstGeom prst="rect">
                        <a:avLst/>
                      </a:prstGeom>
                      <a:noFill/>
                      <a:ln>
                        <a:noFill/>
                      </a:ln>
                    </pic:spPr>
                  </pic:pic>
                </a:graphicData>
              </a:graphic>
            </wp:inline>
          </w:drawing>
        </w:r>
      </w:del>
    </w:p>
    <w:p w14:paraId="08E0590F" w14:textId="7B6DFA8C" w:rsidR="00A8094B" w:rsidRPr="00985365" w:rsidRDefault="00A8094B" w:rsidP="00E15081">
      <w:pPr>
        <w:pStyle w:val="Heading1"/>
        <w:bidi/>
        <w:spacing w:line="480" w:lineRule="auto"/>
        <w:jc w:val="both"/>
        <w:rPr>
          <w:rFonts w:ascii="David" w:hAnsi="David" w:cs="David"/>
          <w:b/>
          <w:bCs/>
          <w:sz w:val="28"/>
          <w:szCs w:val="28"/>
        </w:rPr>
      </w:pPr>
      <w:bookmarkStart w:id="4529" w:name="_ביבליוגרפיה_1"/>
      <w:bookmarkStart w:id="4530" w:name="_Toc523917464"/>
      <w:bookmarkEnd w:id="4529"/>
      <w:r w:rsidRPr="00985365">
        <w:rPr>
          <w:rFonts w:ascii="David" w:hAnsi="David" w:cs="David"/>
          <w:b/>
          <w:bCs/>
          <w:sz w:val="28"/>
          <w:szCs w:val="28"/>
          <w:rtl/>
        </w:rPr>
        <w:t>ביבליוגרפיה</w:t>
      </w:r>
      <w:bookmarkEnd w:id="4530"/>
    </w:p>
    <w:p w14:paraId="21C543F5" w14:textId="457A85D0" w:rsidR="008C15E6" w:rsidRPr="00985365" w:rsidDel="00DE60BB" w:rsidRDefault="008C15E6">
      <w:pPr>
        <w:pStyle w:val="ListParagraph"/>
        <w:numPr>
          <w:ilvl w:val="1"/>
          <w:numId w:val="42"/>
        </w:numPr>
        <w:rPr>
          <w:del w:id="4531" w:author="Afeka" w:date="2018-09-03T17:41:00Z"/>
          <w:rPrChange w:id="4532" w:author="Nir Ostrovski" w:date="2018-09-05T13:30:00Z">
            <w:rPr>
              <w:del w:id="4533" w:author="Afeka" w:date="2018-09-03T17:41:00Z"/>
              <w:sz w:val="24"/>
              <w:szCs w:val="24"/>
            </w:rPr>
          </w:rPrChange>
        </w:rPr>
        <w:pPrChange w:id="4534" w:author="Nir Ostrovski" w:date="2018-09-05T13:33:00Z">
          <w:pPr>
            <w:spacing w:after="0" w:line="240" w:lineRule="auto"/>
          </w:pPr>
        </w:pPrChange>
      </w:pPr>
      <w:bookmarkStart w:id="4535" w:name="_Murale_Narayanan,_Aswani"/>
      <w:bookmarkEnd w:id="4535"/>
      <w:del w:id="4536" w:author="Afeka" w:date="2018-09-03T17:41:00Z">
        <w:r w:rsidRPr="00985365" w:rsidDel="00DE60BB">
          <w:rPr>
            <w:rPrChange w:id="4537" w:author="Nir Ostrovski" w:date="2018-09-05T13:30:00Z">
              <w:rPr>
                <w:rFonts w:eastAsia="Times New Roman"/>
              </w:rPr>
            </w:rPrChange>
          </w:rPr>
          <w:delText>[</w:delText>
        </w:r>
        <w:r w:rsidR="00BA6067" w:rsidRPr="00985365" w:rsidDel="00DE60BB">
          <w:rPr>
            <w:rPrChange w:id="4538" w:author="Nir Ostrovski" w:date="2018-09-05T13:30:00Z">
              <w:rPr>
                <w:rFonts w:eastAsia="Times New Roman"/>
              </w:rPr>
            </w:rPrChange>
          </w:rPr>
          <w:delText>3.1]</w:delText>
        </w:r>
        <w:r w:rsidRPr="00985365" w:rsidDel="00DE60BB">
          <w:rPr>
            <w:rPrChange w:id="4539" w:author="Nir Ostrovski" w:date="2018-09-05T13:30:00Z">
              <w:rPr>
                <w:rFonts w:eastAsia="Times New Roman"/>
              </w:rPr>
            </w:rPrChange>
          </w:rPr>
          <w:delText xml:space="preserve"> </w:delText>
        </w:r>
      </w:del>
      <w:bookmarkStart w:id="4540" w:name="_Toc523856517"/>
      <w:bookmarkStart w:id="4541" w:name="_Toc523917465"/>
      <w:proofErr w:type="spellStart"/>
      <w:r w:rsidRPr="00985365">
        <w:rPr>
          <w:rPrChange w:id="4542" w:author="Nir Ostrovski" w:date="2018-09-05T13:30:00Z">
            <w:rPr>
              <w:rFonts w:eastAsia="Times New Roman"/>
            </w:rPr>
          </w:rPrChange>
        </w:rPr>
        <w:t>Murale</w:t>
      </w:r>
      <w:proofErr w:type="spellEnd"/>
      <w:r w:rsidRPr="00985365">
        <w:rPr>
          <w:rPrChange w:id="4543" w:author="Nir Ostrovski" w:date="2018-09-05T13:30:00Z">
            <w:rPr>
              <w:rFonts w:eastAsia="Times New Roman"/>
            </w:rPr>
          </w:rPrChange>
        </w:rPr>
        <w:t xml:space="preserve"> Narayanan, </w:t>
      </w:r>
      <w:proofErr w:type="spellStart"/>
      <w:r w:rsidRPr="00985365">
        <w:rPr>
          <w:rPrChange w:id="4544" w:author="Nir Ostrovski" w:date="2018-09-05T13:30:00Z">
            <w:rPr>
              <w:rFonts w:eastAsia="Times New Roman"/>
            </w:rPr>
          </w:rPrChange>
        </w:rPr>
        <w:t>Aswani</w:t>
      </w:r>
      <w:proofErr w:type="spellEnd"/>
      <w:r w:rsidRPr="00985365">
        <w:rPr>
          <w:rPrChange w:id="4545" w:author="Nir Ostrovski" w:date="2018-09-05T13:30:00Z">
            <w:rPr>
              <w:rFonts w:eastAsia="Times New Roman"/>
            </w:rPr>
          </w:rPrChange>
        </w:rPr>
        <w:t xml:space="preserve"> Kumar </w:t>
      </w:r>
      <w:proofErr w:type="spellStart"/>
      <w:r w:rsidRPr="00985365">
        <w:rPr>
          <w:rPrChange w:id="4546" w:author="Nir Ostrovski" w:date="2018-09-05T13:30:00Z">
            <w:rPr>
              <w:rFonts w:eastAsia="Times New Roman"/>
            </w:rPr>
          </w:rPrChange>
        </w:rPr>
        <w:t>Cherukuri</w:t>
      </w:r>
      <w:proofErr w:type="spellEnd"/>
      <w:r w:rsidRPr="00985365">
        <w:rPr>
          <w:rPrChange w:id="4547" w:author="Nir Ostrovski" w:date="2018-09-05T13:30:00Z">
            <w:rPr>
              <w:rFonts w:eastAsia="Times New Roman"/>
            </w:rPr>
          </w:rPrChange>
        </w:rPr>
        <w:t>, A study and analysis of recommendation</w:t>
      </w:r>
      <w:bookmarkEnd w:id="4540"/>
      <w:bookmarkEnd w:id="4541"/>
      <w:ins w:id="4548" w:author="Afeka" w:date="2018-09-03T17:41:00Z">
        <w:r w:rsidR="00DE60BB" w:rsidRPr="00985365">
          <w:rPr>
            <w:rPrChange w:id="4549" w:author="Nir Ostrovski" w:date="2018-09-05T13:30:00Z">
              <w:rPr>
                <w:rFonts w:eastAsia="Times New Roman"/>
              </w:rPr>
            </w:rPrChange>
          </w:rPr>
          <w:t xml:space="preserve"> </w:t>
        </w:r>
      </w:ins>
    </w:p>
    <w:p w14:paraId="27CCC7A0" w14:textId="12C1ABCD" w:rsidR="008C15E6" w:rsidDel="00985365" w:rsidRDefault="008C15E6" w:rsidP="00985365">
      <w:pPr>
        <w:pStyle w:val="ListParagraph"/>
        <w:numPr>
          <w:ilvl w:val="1"/>
          <w:numId w:val="42"/>
        </w:numPr>
        <w:rPr>
          <w:del w:id="4550" w:author="Nir Ostrovski" w:date="2018-09-05T13:33:00Z"/>
        </w:rPr>
      </w:pPr>
      <w:bookmarkStart w:id="4551" w:name="_systems_for_location-based"/>
      <w:bookmarkStart w:id="4552" w:name="_Toc523856518"/>
      <w:bookmarkStart w:id="4553" w:name="_Toc523917466"/>
      <w:bookmarkEnd w:id="4551"/>
      <w:r w:rsidRPr="00985365">
        <w:rPr>
          <w:rPrChange w:id="4554" w:author="Nir Ostrovski" w:date="2018-09-05T13:30:00Z">
            <w:rPr>
              <w:rFonts w:eastAsia="Times New Roman"/>
            </w:rPr>
          </w:rPrChange>
        </w:rPr>
        <w:t>systems for location-based social network (LBSN) with big data, 2014, Page 1-2</w:t>
      </w:r>
      <w:bookmarkEnd w:id="4552"/>
      <w:bookmarkEnd w:id="4553"/>
    </w:p>
    <w:p w14:paraId="65B38122" w14:textId="77777777" w:rsidR="00985365" w:rsidRPr="00985365" w:rsidRDefault="00985365">
      <w:pPr>
        <w:pStyle w:val="ListParagraph"/>
        <w:numPr>
          <w:ilvl w:val="1"/>
          <w:numId w:val="42"/>
        </w:numPr>
        <w:rPr>
          <w:ins w:id="4555" w:author="Nir Ostrovski" w:date="2018-09-05T13:33:00Z"/>
          <w:rPrChange w:id="4556" w:author="Nir Ostrovski" w:date="2018-09-05T13:30:00Z">
            <w:rPr>
              <w:ins w:id="4557" w:author="Nir Ostrovski" w:date="2018-09-05T13:33:00Z"/>
              <w:sz w:val="24"/>
              <w:szCs w:val="24"/>
            </w:rPr>
          </w:rPrChange>
        </w:rPr>
        <w:pPrChange w:id="4558" w:author="Nir Ostrovski" w:date="2018-09-05T13:33:00Z">
          <w:pPr>
            <w:spacing w:after="0" w:line="240" w:lineRule="auto"/>
          </w:pPr>
        </w:pPrChange>
      </w:pPr>
    </w:p>
    <w:p w14:paraId="761312BF" w14:textId="505A6950" w:rsidR="008C15E6" w:rsidRPr="00985365" w:rsidDel="00985365" w:rsidRDefault="008C15E6">
      <w:pPr>
        <w:pStyle w:val="ListParagraph"/>
        <w:numPr>
          <w:ilvl w:val="1"/>
          <w:numId w:val="42"/>
        </w:numPr>
        <w:rPr>
          <w:del w:id="4559" w:author="Nir Ostrovski" w:date="2018-09-05T13:33:00Z"/>
          <w:sz w:val="24"/>
          <w:szCs w:val="24"/>
          <w:rPrChange w:id="4560" w:author="Nir Ostrovski" w:date="2018-09-05T13:33:00Z">
            <w:rPr>
              <w:del w:id="4561" w:author="Nir Ostrovski" w:date="2018-09-05T13:33:00Z"/>
            </w:rPr>
          </w:rPrChange>
        </w:rPr>
        <w:pPrChange w:id="4562" w:author="Nir Ostrovski" w:date="2018-09-05T13:32:00Z">
          <w:pPr>
            <w:spacing w:after="0" w:line="240" w:lineRule="auto"/>
          </w:pPr>
        </w:pPrChange>
      </w:pPr>
    </w:p>
    <w:p w14:paraId="54C3307B" w14:textId="1B1D41B7" w:rsidR="008C15E6" w:rsidDel="00985365" w:rsidRDefault="008C15E6" w:rsidP="00985365">
      <w:pPr>
        <w:pStyle w:val="ListParagraph"/>
        <w:numPr>
          <w:ilvl w:val="1"/>
          <w:numId w:val="42"/>
        </w:numPr>
        <w:rPr>
          <w:del w:id="4563" w:author="Nir Ostrovski" w:date="2018-09-05T13:33:00Z"/>
        </w:rPr>
      </w:pPr>
      <w:bookmarkStart w:id="4564" w:name="_Aurangzeb.K,_Baharudin.B,_Hong"/>
      <w:bookmarkEnd w:id="4564"/>
      <w:del w:id="4565" w:author="Afeka" w:date="2018-09-03T17:42:00Z">
        <w:r w:rsidRPr="00985365" w:rsidDel="00DE60BB">
          <w:rPr>
            <w:rPrChange w:id="4566" w:author="Nir Ostrovski" w:date="2018-09-05T13:30:00Z">
              <w:rPr>
                <w:rFonts w:eastAsia="Times New Roman"/>
              </w:rPr>
            </w:rPrChange>
          </w:rPr>
          <w:delText>[</w:delText>
        </w:r>
        <w:r w:rsidR="00BA6067" w:rsidRPr="00985365" w:rsidDel="00DE60BB">
          <w:rPr>
            <w:rPrChange w:id="4567" w:author="Nir Ostrovski" w:date="2018-09-05T13:30:00Z">
              <w:rPr>
                <w:rFonts w:eastAsia="Times New Roman"/>
              </w:rPr>
            </w:rPrChange>
          </w:rPr>
          <w:delText>3.</w:delText>
        </w:r>
        <w:r w:rsidRPr="00985365" w:rsidDel="00DE60BB">
          <w:rPr>
            <w:rPrChange w:id="4568" w:author="Nir Ostrovski" w:date="2018-09-05T13:30:00Z">
              <w:rPr>
                <w:rFonts w:eastAsia="Times New Roman"/>
              </w:rPr>
            </w:rPrChange>
          </w:rPr>
          <w:delText xml:space="preserve">2] : </w:delText>
        </w:r>
      </w:del>
      <w:bookmarkStart w:id="4569" w:name="_Toc523856519"/>
      <w:bookmarkStart w:id="4570" w:name="_Toc523917467"/>
      <w:proofErr w:type="spellStart"/>
      <w:r w:rsidRPr="00985365">
        <w:rPr>
          <w:rPrChange w:id="4571" w:author="Nir Ostrovski" w:date="2018-09-05T13:30:00Z">
            <w:rPr>
              <w:rFonts w:eastAsia="Times New Roman"/>
            </w:rPr>
          </w:rPrChange>
        </w:rPr>
        <w:t>Aurangzeb.K</w:t>
      </w:r>
      <w:proofErr w:type="spellEnd"/>
      <w:r w:rsidRPr="00985365">
        <w:rPr>
          <w:rPrChange w:id="4572" w:author="Nir Ostrovski" w:date="2018-09-05T13:30:00Z">
            <w:rPr>
              <w:rFonts w:eastAsia="Times New Roman"/>
            </w:rPr>
          </w:rPrChange>
        </w:rPr>
        <w:t xml:space="preserve">, </w:t>
      </w:r>
      <w:proofErr w:type="spellStart"/>
      <w:r w:rsidRPr="00985365">
        <w:rPr>
          <w:rPrChange w:id="4573" w:author="Nir Ostrovski" w:date="2018-09-05T13:30:00Z">
            <w:rPr>
              <w:rFonts w:eastAsia="Times New Roman"/>
            </w:rPr>
          </w:rPrChange>
        </w:rPr>
        <w:t>Baharudin.B</w:t>
      </w:r>
      <w:proofErr w:type="spellEnd"/>
      <w:r w:rsidRPr="00985365">
        <w:rPr>
          <w:rPrChange w:id="4574" w:author="Nir Ostrovski" w:date="2018-09-05T13:30:00Z">
            <w:rPr>
              <w:rFonts w:eastAsia="Times New Roman"/>
            </w:rPr>
          </w:rPrChange>
        </w:rPr>
        <w:t xml:space="preserve">, Hong </w:t>
      </w:r>
      <w:proofErr w:type="spellStart"/>
      <w:r w:rsidRPr="00985365">
        <w:rPr>
          <w:rPrChange w:id="4575" w:author="Nir Ostrovski" w:date="2018-09-05T13:30:00Z">
            <w:rPr>
              <w:rFonts w:eastAsia="Times New Roman"/>
            </w:rPr>
          </w:rPrChange>
        </w:rPr>
        <w:t>Lee.L</w:t>
      </w:r>
      <w:proofErr w:type="spellEnd"/>
      <w:r w:rsidRPr="00985365">
        <w:rPr>
          <w:rPrChange w:id="4576" w:author="Nir Ostrovski" w:date="2018-09-05T13:30:00Z">
            <w:rPr>
              <w:rFonts w:eastAsia="Times New Roman"/>
            </w:rPr>
          </w:rPrChange>
        </w:rPr>
        <w:t xml:space="preserve">, </w:t>
      </w:r>
      <w:proofErr w:type="spellStart"/>
      <w:r w:rsidRPr="00985365">
        <w:rPr>
          <w:rPrChange w:id="4577" w:author="Nir Ostrovski" w:date="2018-09-05T13:30:00Z">
            <w:rPr>
              <w:rFonts w:eastAsia="Times New Roman"/>
            </w:rPr>
          </w:rPrChange>
        </w:rPr>
        <w:t>Khan.K</w:t>
      </w:r>
      <w:proofErr w:type="spellEnd"/>
      <w:r w:rsidRPr="00985365">
        <w:rPr>
          <w:rPrChange w:id="4578" w:author="Nir Ostrovski" w:date="2018-09-05T13:30:00Z">
            <w:rPr>
              <w:rFonts w:eastAsia="Times New Roman"/>
            </w:rPr>
          </w:rPrChange>
        </w:rPr>
        <w:t>, A Review of Machine Learning Algorithms for Text-Documents Classification, Journal of Advances in Information Technology, ACM. Fong, 2010, Pages 6-7</w:t>
      </w:r>
      <w:bookmarkEnd w:id="4569"/>
      <w:bookmarkEnd w:id="4570"/>
    </w:p>
    <w:p w14:paraId="4C6ED42F" w14:textId="77777777" w:rsidR="00985365" w:rsidRPr="00985365" w:rsidRDefault="00985365">
      <w:pPr>
        <w:pStyle w:val="ListParagraph"/>
        <w:numPr>
          <w:ilvl w:val="1"/>
          <w:numId w:val="42"/>
        </w:numPr>
        <w:rPr>
          <w:ins w:id="4579" w:author="Nir Ostrovski" w:date="2018-09-05T13:33:00Z"/>
          <w:rPrChange w:id="4580" w:author="Nir Ostrovski" w:date="2018-09-05T13:30:00Z">
            <w:rPr>
              <w:ins w:id="4581" w:author="Nir Ostrovski" w:date="2018-09-05T13:33:00Z"/>
              <w:rFonts w:eastAsia="Times New Roman"/>
              <w:sz w:val="24"/>
              <w:szCs w:val="24"/>
            </w:rPr>
          </w:rPrChange>
        </w:rPr>
        <w:pPrChange w:id="4582" w:author="Nir Ostrovski" w:date="2018-09-05T13:33:00Z">
          <w:pPr>
            <w:spacing w:after="0" w:line="240" w:lineRule="auto"/>
          </w:pPr>
        </w:pPrChange>
      </w:pPr>
    </w:p>
    <w:p w14:paraId="5F27CBB4" w14:textId="00913ADF" w:rsidR="008C15E6" w:rsidRPr="00985365" w:rsidDel="00985365" w:rsidRDefault="008C15E6">
      <w:pPr>
        <w:pStyle w:val="ListParagraph"/>
        <w:numPr>
          <w:ilvl w:val="1"/>
          <w:numId w:val="42"/>
        </w:numPr>
        <w:rPr>
          <w:del w:id="4583" w:author="Nir Ostrovski" w:date="2018-09-05T13:33:00Z"/>
          <w:sz w:val="24"/>
          <w:szCs w:val="24"/>
          <w:rPrChange w:id="4584" w:author="Nir Ostrovski" w:date="2018-09-05T13:33:00Z">
            <w:rPr>
              <w:del w:id="4585" w:author="Nir Ostrovski" w:date="2018-09-05T13:33:00Z"/>
            </w:rPr>
          </w:rPrChange>
        </w:rPr>
        <w:pPrChange w:id="4586" w:author="Nir Ostrovski" w:date="2018-09-05T13:32:00Z">
          <w:pPr>
            <w:spacing w:after="0" w:line="240" w:lineRule="auto"/>
          </w:pPr>
        </w:pPrChange>
      </w:pPr>
    </w:p>
    <w:p w14:paraId="14BE9D3F" w14:textId="09DFE6BE" w:rsidR="008C15E6" w:rsidDel="00985365" w:rsidRDefault="008C15E6" w:rsidP="00985365">
      <w:pPr>
        <w:rPr>
          <w:del w:id="4587" w:author="Nir Ostrovski" w:date="2018-09-05T13:33:00Z"/>
        </w:rPr>
      </w:pPr>
      <w:bookmarkStart w:id="4588" w:name="_Mohr.M,_Rostamizadeh‏.A,_Talwalkar."/>
      <w:bookmarkEnd w:id="4588"/>
      <w:del w:id="4589" w:author="Afeka" w:date="2018-09-03T17:42:00Z">
        <w:r w:rsidRPr="00985365" w:rsidDel="00DE60BB">
          <w:rPr>
            <w:rPrChange w:id="4590" w:author="Nir Ostrovski" w:date="2018-09-05T13:30:00Z">
              <w:rPr>
                <w:rFonts w:eastAsia="Times New Roman"/>
              </w:rPr>
            </w:rPrChange>
          </w:rPr>
          <w:delText>[</w:delText>
        </w:r>
        <w:r w:rsidR="00BA6067" w:rsidRPr="00985365" w:rsidDel="00DE60BB">
          <w:rPr>
            <w:rPrChange w:id="4591" w:author="Nir Ostrovski" w:date="2018-09-05T13:30:00Z">
              <w:rPr>
                <w:rFonts w:eastAsia="Times New Roman"/>
              </w:rPr>
            </w:rPrChange>
          </w:rPr>
          <w:delText>3.</w:delText>
        </w:r>
        <w:r w:rsidRPr="00985365" w:rsidDel="00DE60BB">
          <w:rPr>
            <w:rPrChange w:id="4592" w:author="Nir Ostrovski" w:date="2018-09-05T13:30:00Z">
              <w:rPr>
                <w:rFonts w:eastAsia="Times New Roman"/>
              </w:rPr>
            </w:rPrChange>
          </w:rPr>
          <w:delText xml:space="preserve">3] : </w:delText>
        </w:r>
      </w:del>
      <w:bookmarkStart w:id="4593" w:name="_Toc523856520"/>
      <w:bookmarkStart w:id="4594" w:name="_Toc523917468"/>
      <w:proofErr w:type="spellStart"/>
      <w:r w:rsidRPr="00985365">
        <w:rPr>
          <w:rPrChange w:id="4595" w:author="Nir Ostrovski" w:date="2018-09-05T13:30:00Z">
            <w:rPr>
              <w:rFonts w:eastAsia="Times New Roman"/>
            </w:rPr>
          </w:rPrChange>
        </w:rPr>
        <w:t>Mohr.M</w:t>
      </w:r>
      <w:proofErr w:type="spellEnd"/>
      <w:r w:rsidRPr="00985365">
        <w:rPr>
          <w:rPrChange w:id="4596" w:author="Nir Ostrovski" w:date="2018-09-05T13:30:00Z">
            <w:rPr>
              <w:rFonts w:eastAsia="Times New Roman"/>
            </w:rPr>
          </w:rPrChange>
        </w:rPr>
        <w:t xml:space="preserve">, </w:t>
      </w:r>
      <w:proofErr w:type="spellStart"/>
      <w:r w:rsidRPr="00985365">
        <w:rPr>
          <w:rPrChange w:id="4597" w:author="Nir Ostrovski" w:date="2018-09-05T13:30:00Z">
            <w:rPr>
              <w:rFonts w:eastAsia="Times New Roman"/>
            </w:rPr>
          </w:rPrChange>
        </w:rPr>
        <w:t>Rostamizadeh</w:t>
      </w:r>
      <w:proofErr w:type="spellEnd"/>
      <w:r w:rsidRPr="00985365">
        <w:rPr>
          <w:rtl/>
          <w:rPrChange w:id="4598" w:author="Nir Ostrovski" w:date="2018-09-05T13:30:00Z">
            <w:rPr>
              <w:rFonts w:eastAsia="Times New Roman"/>
              <w:rtl/>
            </w:rPr>
          </w:rPrChange>
        </w:rPr>
        <w:t>‏</w:t>
      </w:r>
      <w:r w:rsidRPr="00985365">
        <w:rPr>
          <w:rPrChange w:id="4599" w:author="Nir Ostrovski" w:date="2018-09-05T13:30:00Z">
            <w:rPr>
              <w:rFonts w:eastAsia="Times New Roman"/>
            </w:rPr>
          </w:rPrChange>
        </w:rPr>
        <w:t xml:space="preserve">.A, </w:t>
      </w:r>
      <w:proofErr w:type="spellStart"/>
      <w:r w:rsidRPr="00985365">
        <w:rPr>
          <w:rPrChange w:id="4600" w:author="Nir Ostrovski" w:date="2018-09-05T13:30:00Z">
            <w:rPr>
              <w:rFonts w:eastAsia="Times New Roman"/>
            </w:rPr>
          </w:rPrChange>
        </w:rPr>
        <w:t>Talwalkar.A</w:t>
      </w:r>
      <w:proofErr w:type="spellEnd"/>
      <w:r w:rsidRPr="00985365">
        <w:rPr>
          <w:rPrChange w:id="4601" w:author="Nir Ostrovski" w:date="2018-09-05T13:30:00Z">
            <w:rPr>
              <w:rFonts w:eastAsia="Times New Roman"/>
            </w:rPr>
          </w:rPrChange>
        </w:rPr>
        <w:t>, Adaptive computation and machine learning series, The MIT Press Books, 2012, Page 1</w:t>
      </w:r>
      <w:bookmarkEnd w:id="4593"/>
      <w:bookmarkEnd w:id="4594"/>
    </w:p>
    <w:p w14:paraId="6FA34018" w14:textId="0C4E3DFA" w:rsidR="008C15E6" w:rsidDel="00985365" w:rsidRDefault="008C15E6" w:rsidP="00985365">
      <w:pPr>
        <w:pStyle w:val="ListParagraph"/>
        <w:rPr>
          <w:del w:id="4602" w:author="Nir Ostrovski" w:date="2018-09-05T13:33:00Z"/>
        </w:rPr>
      </w:pPr>
    </w:p>
    <w:p w14:paraId="448E4263" w14:textId="77777777" w:rsidR="00985365" w:rsidRDefault="00985365" w:rsidP="00985365">
      <w:pPr>
        <w:pStyle w:val="ListParagraph"/>
        <w:numPr>
          <w:ilvl w:val="1"/>
          <w:numId w:val="42"/>
        </w:numPr>
        <w:rPr>
          <w:ins w:id="4603" w:author="Nir Ostrovski" w:date="2018-09-05T13:33:00Z"/>
        </w:rPr>
      </w:pPr>
      <w:bookmarkStart w:id="4604" w:name="_Pang.B,_Lee.L_A"/>
      <w:bookmarkEnd w:id="4604"/>
    </w:p>
    <w:p w14:paraId="0C2D32C7" w14:textId="4ADABCEA" w:rsidR="00255E27" w:rsidRPr="00985365" w:rsidRDefault="008C15E6">
      <w:pPr>
        <w:pStyle w:val="ListParagraph"/>
        <w:numPr>
          <w:ilvl w:val="1"/>
          <w:numId w:val="42"/>
        </w:numPr>
        <w:rPr>
          <w:rtl/>
          <w:rPrChange w:id="4605" w:author="Nir Ostrovski" w:date="2018-09-05T13:30:00Z">
            <w:rPr>
              <w:rFonts w:eastAsia="Times New Roman"/>
              <w:sz w:val="24"/>
              <w:szCs w:val="24"/>
              <w:rtl/>
            </w:rPr>
          </w:rPrChange>
        </w:rPr>
        <w:pPrChange w:id="4606" w:author="Nir Ostrovski" w:date="2018-09-05T13:33:00Z">
          <w:pPr>
            <w:spacing w:after="0" w:line="240" w:lineRule="auto"/>
          </w:pPr>
        </w:pPrChange>
      </w:pPr>
      <w:del w:id="4607" w:author="Afeka" w:date="2018-09-03T17:42:00Z">
        <w:r w:rsidRPr="00985365" w:rsidDel="00DE60BB">
          <w:rPr>
            <w:rPrChange w:id="4608" w:author="Nir Ostrovski" w:date="2018-09-05T13:30:00Z">
              <w:rPr>
                <w:rFonts w:eastAsia="Times New Roman"/>
              </w:rPr>
            </w:rPrChange>
          </w:rPr>
          <w:delText>[</w:delText>
        </w:r>
        <w:r w:rsidR="00BA6067" w:rsidRPr="00985365" w:rsidDel="00DE60BB">
          <w:rPr>
            <w:rPrChange w:id="4609" w:author="Nir Ostrovski" w:date="2018-09-05T13:30:00Z">
              <w:rPr>
                <w:rFonts w:eastAsia="Times New Roman"/>
              </w:rPr>
            </w:rPrChange>
          </w:rPr>
          <w:delText>3.</w:delText>
        </w:r>
        <w:r w:rsidRPr="00985365" w:rsidDel="00DE60BB">
          <w:rPr>
            <w:rPrChange w:id="4610" w:author="Nir Ostrovski" w:date="2018-09-05T13:30:00Z">
              <w:rPr>
                <w:rFonts w:eastAsia="Times New Roman"/>
              </w:rPr>
            </w:rPrChange>
          </w:rPr>
          <w:delText xml:space="preserve">4] : </w:delText>
        </w:r>
      </w:del>
      <w:bookmarkStart w:id="4611" w:name="_Toc523856521"/>
      <w:bookmarkStart w:id="4612" w:name="_Toc523917469"/>
      <w:proofErr w:type="spellStart"/>
      <w:r w:rsidRPr="00985365">
        <w:rPr>
          <w:rPrChange w:id="4613" w:author="Nir Ostrovski" w:date="2018-09-05T13:30:00Z">
            <w:rPr>
              <w:rFonts w:eastAsia="Times New Roman"/>
            </w:rPr>
          </w:rPrChange>
        </w:rPr>
        <w:t>Pang.B</w:t>
      </w:r>
      <w:proofErr w:type="spellEnd"/>
      <w:r w:rsidRPr="00985365">
        <w:rPr>
          <w:rPrChange w:id="4614" w:author="Nir Ostrovski" w:date="2018-09-05T13:30:00Z">
            <w:rPr>
              <w:rFonts w:eastAsia="Times New Roman"/>
            </w:rPr>
          </w:rPrChange>
        </w:rPr>
        <w:t xml:space="preserve">, </w:t>
      </w:r>
      <w:proofErr w:type="spellStart"/>
      <w:r w:rsidRPr="00985365">
        <w:rPr>
          <w:rPrChange w:id="4615" w:author="Nir Ostrovski" w:date="2018-09-05T13:30:00Z">
            <w:rPr>
              <w:rFonts w:eastAsia="Times New Roman"/>
            </w:rPr>
          </w:rPrChange>
        </w:rPr>
        <w:t>Lee.L</w:t>
      </w:r>
      <w:proofErr w:type="spellEnd"/>
      <w:r w:rsidRPr="00985365">
        <w:rPr>
          <w:rPrChange w:id="4616" w:author="Nir Ostrovski" w:date="2018-09-05T13:30:00Z">
            <w:rPr>
              <w:rFonts w:eastAsia="Times New Roman"/>
            </w:rPr>
          </w:rPrChange>
        </w:rPr>
        <w:t xml:space="preserve"> A Sentimental Education: Sentiment Analysis Using Subjectivity Summarization Based on Minimum Cuts, Department of Computer Science Cornell University, 2004, Page 1</w:t>
      </w:r>
      <w:bookmarkEnd w:id="4611"/>
      <w:bookmarkEnd w:id="4612"/>
    </w:p>
    <w:p w14:paraId="32D096CA" w14:textId="77777777" w:rsidR="00A8094B" w:rsidRPr="00985365" w:rsidRDefault="00A8094B" w:rsidP="00A8094B">
      <w:pPr>
        <w:autoSpaceDE w:val="0"/>
        <w:autoSpaceDN w:val="0"/>
        <w:adjustRightInd w:val="0"/>
        <w:spacing w:after="0" w:line="480" w:lineRule="auto"/>
        <w:ind w:left="360"/>
        <w:jc w:val="both"/>
        <w:rPr>
          <w:rFonts w:ascii="David" w:hAnsi="David" w:cs="David"/>
          <w:sz w:val="24"/>
          <w:szCs w:val="24"/>
        </w:rPr>
      </w:pPr>
    </w:p>
    <w:p w14:paraId="07358CE4" w14:textId="77777777" w:rsidR="00CE6398" w:rsidRPr="00985365" w:rsidRDefault="00CE6398">
      <w:pPr>
        <w:rPr>
          <w:rFonts w:ascii="David" w:hAnsi="David" w:cs="David"/>
        </w:rPr>
      </w:pPr>
      <w:r w:rsidRPr="00985365">
        <w:rPr>
          <w:rFonts w:ascii="David" w:hAnsi="David" w:cs="David"/>
        </w:rPr>
        <w:br w:type="page"/>
      </w:r>
    </w:p>
    <w:p w14:paraId="01B31505" w14:textId="613BC32E" w:rsidR="00630C82" w:rsidRPr="00985365" w:rsidRDefault="00630C82" w:rsidP="00D1561D">
      <w:pPr>
        <w:pStyle w:val="Heading1"/>
        <w:bidi/>
        <w:spacing w:line="480" w:lineRule="auto"/>
        <w:jc w:val="both"/>
        <w:rPr>
          <w:rFonts w:ascii="David" w:hAnsi="David" w:cs="David"/>
          <w:b/>
          <w:bCs/>
          <w:sz w:val="28"/>
          <w:szCs w:val="28"/>
          <w:rtl/>
        </w:rPr>
      </w:pPr>
      <w:bookmarkStart w:id="4617" w:name="_Toc523917470"/>
      <w:r w:rsidRPr="00985365">
        <w:rPr>
          <w:rFonts w:ascii="David" w:hAnsi="David" w:cs="David"/>
          <w:b/>
          <w:bCs/>
          <w:sz w:val="28"/>
          <w:szCs w:val="28"/>
          <w:rtl/>
        </w:rPr>
        <w:lastRenderedPageBreak/>
        <w:t>נספחים</w:t>
      </w:r>
      <w:bookmarkEnd w:id="4617"/>
    </w:p>
    <w:p w14:paraId="026B4B3F" w14:textId="023F7769" w:rsidR="00CB7564" w:rsidRDefault="001E7E6F" w:rsidP="00CB7564">
      <w:pPr>
        <w:pStyle w:val="Heading2"/>
        <w:bidi/>
        <w:rPr>
          <w:ins w:id="4618" w:author="Nir Ostrovski [2]" w:date="2018-11-04T20:07:00Z"/>
          <w:rFonts w:ascii="David" w:hAnsi="David" w:cs="David"/>
          <w:rtl/>
        </w:rPr>
      </w:pPr>
      <w:bookmarkStart w:id="4619" w:name="_הנדסה_וכלכלה_מעגלית"/>
      <w:bookmarkStart w:id="4620" w:name="_Toc523917471"/>
      <w:bookmarkEnd w:id="4619"/>
      <w:ins w:id="4621" w:author="Nir Ostrovski" w:date="2018-12-23T17:02:00Z">
        <w:r>
          <w:rPr>
            <w:rFonts w:ascii="David" w:hAnsi="David" w:cs="David"/>
          </w:rPr>
          <w:t xml:space="preserve"> </w:t>
        </w:r>
      </w:ins>
      <w:ins w:id="4622" w:author="Nir Ostrovski [2]" w:date="2018-11-04T20:07:00Z">
        <w:r w:rsidR="00CB7564">
          <w:rPr>
            <w:rFonts w:ascii="David" w:hAnsi="David" w:cs="David" w:hint="cs"/>
          </w:rPr>
          <w:t>SRD</w:t>
        </w:r>
      </w:ins>
      <w:ins w:id="4623" w:author="Nir Ostrovski" w:date="2018-12-23T17:02:00Z">
        <w:r>
          <w:rPr>
            <w:rFonts w:ascii="David" w:hAnsi="David" w:cs="David" w:hint="cs"/>
            <w:rtl/>
          </w:rPr>
          <w:t>- מצורף בקובץ נפרד</w:t>
        </w:r>
      </w:ins>
    </w:p>
    <w:p w14:paraId="35AA7051" w14:textId="4BDFA85D" w:rsidR="00CB7564" w:rsidRDefault="00CB7564" w:rsidP="00CB7564">
      <w:pPr>
        <w:pStyle w:val="Heading2"/>
        <w:bidi/>
        <w:rPr>
          <w:ins w:id="4624" w:author="Nir Ostrovski [2]" w:date="2018-11-04T20:07:00Z"/>
          <w:rtl/>
        </w:rPr>
      </w:pPr>
      <w:ins w:id="4625" w:author="Nir Ostrovski [2]" w:date="2018-11-04T20:07:00Z">
        <w:r w:rsidRPr="008612F0">
          <w:rPr>
            <w:rFonts w:ascii="David" w:hAnsi="David" w:cs="David"/>
            <w:rPrChange w:id="4626" w:author="Nir Ostrovski [2]" w:date="2018-11-04T20:11:00Z">
              <w:rPr/>
            </w:rPrChange>
          </w:rPr>
          <w:t>SDD</w:t>
        </w:r>
      </w:ins>
      <w:ins w:id="4627" w:author="Nir Ostrovski" w:date="2018-12-23T17:02:00Z">
        <w:r w:rsidR="001E7E6F">
          <w:rPr>
            <w:rFonts w:ascii="David" w:hAnsi="David" w:cs="David" w:hint="cs"/>
            <w:rtl/>
          </w:rPr>
          <w:t xml:space="preserve"> - </w:t>
        </w:r>
        <w:r w:rsidR="001E7E6F">
          <w:rPr>
            <w:rFonts w:ascii="David" w:hAnsi="David" w:cs="David" w:hint="cs"/>
            <w:rtl/>
          </w:rPr>
          <w:t>מצורף בקובץ נפרד</w:t>
        </w:r>
      </w:ins>
    </w:p>
    <w:p w14:paraId="3E61B688" w14:textId="3E087913" w:rsidR="00CB7564" w:rsidRPr="00CB7564" w:rsidRDefault="00CB7564">
      <w:pPr>
        <w:pStyle w:val="Heading2"/>
        <w:bidi/>
        <w:rPr>
          <w:ins w:id="4628" w:author="Nir Ostrovski [2]" w:date="2018-11-04T20:07:00Z"/>
          <w:rPrChange w:id="4629" w:author="Nir Ostrovski [2]" w:date="2018-11-04T20:07:00Z">
            <w:rPr>
              <w:ins w:id="4630" w:author="Nir Ostrovski [2]" w:date="2018-11-04T20:07:00Z"/>
              <w:rFonts w:ascii="David" w:hAnsi="David" w:cs="David"/>
            </w:rPr>
          </w:rPrChange>
        </w:rPr>
        <w:pPrChange w:id="4631" w:author="Nir Ostrovski [2]" w:date="2018-11-04T20:07:00Z">
          <w:pPr>
            <w:pStyle w:val="Heading2"/>
            <w:bidi/>
          </w:pPr>
        </w:pPrChange>
      </w:pPr>
      <w:ins w:id="4632" w:author="Nir Ostrovski [2]" w:date="2018-11-04T20:07:00Z">
        <w:r w:rsidRPr="008612F0">
          <w:rPr>
            <w:rFonts w:ascii="David" w:hAnsi="David" w:cs="David"/>
            <w:rPrChange w:id="4633" w:author="Nir Ostrovski [2]" w:date="2018-11-04T20:11:00Z">
              <w:rPr/>
            </w:rPrChange>
          </w:rPr>
          <w:t>STD</w:t>
        </w:r>
      </w:ins>
      <w:ins w:id="4634" w:author="Nir Ostrovski" w:date="2018-12-23T17:02:00Z">
        <w:r w:rsidR="001E7E6F">
          <w:rPr>
            <w:rFonts w:ascii="David" w:hAnsi="David" w:cs="David" w:hint="cs"/>
            <w:rtl/>
          </w:rPr>
          <w:t xml:space="preserve"> - </w:t>
        </w:r>
        <w:r w:rsidR="001E7E6F">
          <w:rPr>
            <w:rFonts w:ascii="David" w:hAnsi="David" w:cs="David" w:hint="cs"/>
            <w:rtl/>
          </w:rPr>
          <w:t>מצורף בקובץ נפרד</w:t>
        </w:r>
      </w:ins>
      <w:bookmarkStart w:id="4635" w:name="_GoBack"/>
      <w:bookmarkEnd w:id="4635"/>
    </w:p>
    <w:p w14:paraId="6A4E65AC" w14:textId="54F010F7" w:rsidR="00630C82" w:rsidRPr="00985365" w:rsidRDefault="00630C82">
      <w:pPr>
        <w:pStyle w:val="Heading2"/>
        <w:bidi/>
        <w:rPr>
          <w:rFonts w:ascii="David" w:hAnsi="David" w:cs="David"/>
        </w:rPr>
        <w:pPrChange w:id="4636" w:author="Nir Ostrovski [2]" w:date="2018-11-04T20:07:00Z">
          <w:pPr>
            <w:pStyle w:val="Heading2"/>
            <w:bidi/>
          </w:pPr>
        </w:pPrChange>
      </w:pPr>
      <w:r w:rsidRPr="00985365">
        <w:rPr>
          <w:rFonts w:ascii="David" w:hAnsi="David" w:cs="David"/>
          <w:rtl/>
        </w:rPr>
        <w:t>הנדסה וכלכלה מעגלית</w:t>
      </w:r>
      <w:bookmarkEnd w:id="4620"/>
    </w:p>
    <w:p w14:paraId="1690E777" w14:textId="77777777" w:rsidR="00CE6398" w:rsidRPr="00985365" w:rsidRDefault="00CE6398" w:rsidP="00CE6398">
      <w:pPr>
        <w:pStyle w:val="font8"/>
        <w:bidi/>
        <w:spacing w:before="0" w:beforeAutospacing="0" w:after="0" w:afterAutospacing="0"/>
        <w:textAlignment w:val="baseline"/>
        <w:rPr>
          <w:rFonts w:ascii="David" w:hAnsi="David" w:cs="David"/>
          <w:color w:val="006990"/>
          <w:sz w:val="22"/>
          <w:szCs w:val="22"/>
          <w:rtl/>
        </w:rPr>
      </w:pPr>
    </w:p>
    <w:p w14:paraId="500C898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color w:val="00B050"/>
          <w:rtl/>
        </w:rPr>
      </w:pPr>
      <w:r w:rsidRPr="00985365">
        <w:rPr>
          <w:rFonts w:ascii="David" w:eastAsia="Times New Roman" w:hAnsi="David" w:cs="David"/>
          <w:b/>
          <w:bCs/>
          <w:color w:val="00B050"/>
          <w:rtl/>
        </w:rPr>
        <w:t>אריכות חיים:</w:t>
      </w:r>
    </w:p>
    <w:p w14:paraId="0C0432CC" w14:textId="77777777" w:rsidR="00CE6398" w:rsidRPr="00985365" w:rsidRDefault="00CE6398" w:rsidP="00CE6398">
      <w:pPr>
        <w:bidi/>
        <w:rPr>
          <w:rFonts w:ascii="David" w:hAnsi="David" w:cs="David"/>
          <w:rtl/>
        </w:rPr>
      </w:pPr>
      <w:r w:rsidRPr="00985365">
        <w:rPr>
          <w:rFonts w:ascii="David" w:hAnsi="David" w:cs="David"/>
          <w:rtl/>
        </w:rPr>
        <w:t>לא רלוונטי: מדובר בתוכנה ואין בה שימוש בחומרים כלל</w:t>
      </w:r>
    </w:p>
    <w:p w14:paraId="4F0168D8"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פוטנציאל מיחזור:</w:t>
      </w:r>
    </w:p>
    <w:p w14:paraId="5CACD1DE" w14:textId="4E28D6BF" w:rsidR="00CE6398" w:rsidRPr="00985365" w:rsidRDefault="00CE6398" w:rsidP="00B17813">
      <w:pPr>
        <w:bidi/>
        <w:rPr>
          <w:rFonts w:ascii="David" w:hAnsi="David" w:cs="David"/>
          <w:rtl/>
        </w:rPr>
      </w:pPr>
      <w:r w:rsidRPr="00985365">
        <w:rPr>
          <w:rFonts w:ascii="David" w:hAnsi="David" w:cs="David"/>
          <w:rtl/>
        </w:rPr>
        <w:t xml:space="preserve">לא רלוונטי: מדובר בתוכנה עם מטרה מוגדרת ורכיבה מפתוחים בצמידות למטרה זו. </w:t>
      </w:r>
    </w:p>
    <w:p w14:paraId="6CFC16E0"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שיתופיות:</w:t>
      </w:r>
    </w:p>
    <w:p w14:paraId="7946BA8C" w14:textId="2C243841" w:rsidR="00CE6398" w:rsidRPr="00985365" w:rsidRDefault="00CE6398" w:rsidP="00B35F58">
      <w:pPr>
        <w:bidi/>
        <w:rPr>
          <w:rFonts w:ascii="David" w:hAnsi="David" w:cs="David"/>
          <w:rtl/>
        </w:rPr>
      </w:pPr>
      <w:r w:rsidRPr="00985365">
        <w:rPr>
          <w:rFonts w:ascii="David" w:hAnsi="David" w:cs="David"/>
          <w:rtl/>
        </w:rPr>
        <w:t>לא רלוונטי: מדובר בתוכנה עם מטרה מוגדרת שבא לענות למצוקת הסט</w:t>
      </w:r>
      <w:r w:rsidR="00B35F58" w:rsidRPr="00985365">
        <w:rPr>
          <w:rFonts w:ascii="David" w:hAnsi="David" w:cs="David" w:hint="eastAsia"/>
          <w:rtl/>
        </w:rPr>
        <w:t>ו</w:t>
      </w:r>
      <w:r w:rsidRPr="00985365">
        <w:rPr>
          <w:rFonts w:ascii="David" w:hAnsi="David" w:cs="David"/>
          <w:rtl/>
        </w:rPr>
        <w:t>דנטים שאין להם ניסיון. בעתיד אפשר יהיה להרחיב את היכולת של המוצר מעבר לסטודנטים אך זה לא בגבולות פרויקט זה.</w:t>
      </w:r>
    </w:p>
    <w:p w14:paraId="296F7B9B"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מוצר כשירות:</w:t>
      </w:r>
    </w:p>
    <w:p w14:paraId="6A6E7DA7" w14:textId="048EE4AB" w:rsidR="00CE6398" w:rsidRPr="00985365" w:rsidRDefault="00CE6398" w:rsidP="00B35F58">
      <w:pPr>
        <w:bidi/>
        <w:rPr>
          <w:rFonts w:ascii="David" w:hAnsi="David" w:cs="David"/>
          <w:rtl/>
        </w:rPr>
      </w:pPr>
      <w:r w:rsidRPr="00985365">
        <w:rPr>
          <w:rFonts w:ascii="David" w:hAnsi="David" w:cs="David"/>
          <w:rtl/>
        </w:rPr>
        <w:t xml:space="preserve">מדובר בדיגיטליזציה של מוצר פיזי. האפליקציה מבטלת לגמרי את הצורך בתחזוקה ואחזקה של עותק פיזי של קו"ח של הסטודנט ובכך לחסוך </w:t>
      </w:r>
      <w:r w:rsidR="00B35F58" w:rsidRPr="00985365">
        <w:rPr>
          <w:rFonts w:ascii="David" w:hAnsi="David" w:cs="David" w:hint="eastAsia"/>
          <w:rtl/>
        </w:rPr>
        <w:t>ד</w:t>
      </w:r>
      <w:r w:rsidR="00B35F58" w:rsidRPr="00985365">
        <w:rPr>
          <w:rFonts w:ascii="David" w:hAnsi="David" w:cs="David"/>
          <w:rtl/>
        </w:rPr>
        <w:t xml:space="preserve">פים </w:t>
      </w:r>
      <w:r w:rsidRPr="00985365">
        <w:rPr>
          <w:rFonts w:ascii="David" w:hAnsi="David" w:cs="David"/>
          <w:rtl/>
        </w:rPr>
        <w:t>ובהפחתה של הצורך בדיו למדפסת וחשמל המשמש את המדפסת</w:t>
      </w:r>
      <w:r w:rsidR="00B35F58" w:rsidRPr="00985365">
        <w:rPr>
          <w:rFonts w:ascii="David" w:hAnsi="David" w:cs="David"/>
          <w:rtl/>
        </w:rPr>
        <w:t>.</w:t>
      </w:r>
      <w:r w:rsidRPr="00985365">
        <w:rPr>
          <w:rFonts w:ascii="David" w:hAnsi="David" w:cs="David"/>
          <w:rtl/>
        </w:rPr>
        <w:t xml:space="preserve"> כל זה מוביל להשפעה לטובה בעקיפין ובאופן ישיר על איכות הסביבה.</w:t>
      </w:r>
    </w:p>
    <w:p w14:paraId="2BD75173"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Pr>
      </w:pPr>
      <w:r w:rsidRPr="00985365">
        <w:rPr>
          <w:rFonts w:ascii="David" w:eastAsia="Times New Roman" w:hAnsi="David" w:cs="David"/>
          <w:b/>
          <w:bCs/>
          <w:color w:val="00B050"/>
          <w:rtl/>
        </w:rPr>
        <w:t>פוטנציאל התכלות:</w:t>
      </w:r>
    </w:p>
    <w:p w14:paraId="3E48165B" w14:textId="554E93D2" w:rsidR="00CE6398" w:rsidRPr="00985365" w:rsidRDefault="00CE6398" w:rsidP="00B17813">
      <w:pPr>
        <w:bidi/>
        <w:rPr>
          <w:rFonts w:ascii="David" w:hAnsi="David" w:cs="David"/>
          <w:rtl/>
        </w:rPr>
      </w:pPr>
      <w:r w:rsidRPr="00985365">
        <w:rPr>
          <w:rFonts w:ascii="David" w:hAnsi="David" w:cs="David"/>
          <w:rtl/>
        </w:rPr>
        <w:t>לא רלוונטי: מדובר בתוכנה ואין בה שימוש בחומרים כלל</w:t>
      </w:r>
    </w:p>
    <w:p w14:paraId="6E8E70B4"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שימוש חוזר\מיחדוש:</w:t>
      </w:r>
    </w:p>
    <w:p w14:paraId="6EA0987A" w14:textId="4289D53A" w:rsidR="00CE6398" w:rsidRPr="00985365" w:rsidRDefault="00CE6398" w:rsidP="00DD14D1">
      <w:pPr>
        <w:bidi/>
        <w:rPr>
          <w:rFonts w:ascii="David" w:hAnsi="David" w:cs="David"/>
          <w:rtl/>
        </w:rPr>
      </w:pPr>
      <w:r w:rsidRPr="00985365">
        <w:rPr>
          <w:rFonts w:ascii="David" w:hAnsi="David" w:cs="David"/>
          <w:rtl/>
        </w:rPr>
        <w:t>לא רלוונטי: מדובר בתוכנה ואין בה שימוש בחומרים כלל</w:t>
      </w:r>
    </w:p>
    <w:p w14:paraId="22067642" w14:textId="77777777" w:rsidR="00CE6398" w:rsidRPr="00985365" w:rsidRDefault="00CE6398" w:rsidP="00170E79">
      <w:pPr>
        <w:pStyle w:val="ListParagraph"/>
        <w:numPr>
          <w:ilvl w:val="0"/>
          <w:numId w:val="43"/>
        </w:numPr>
        <w:bidi/>
        <w:spacing w:line="256" w:lineRule="auto"/>
        <w:ind w:left="270" w:hanging="270"/>
        <w:rPr>
          <w:rFonts w:ascii="David" w:eastAsia="Times New Roman" w:hAnsi="David" w:cs="David"/>
          <w:b/>
          <w:bCs/>
          <w:color w:val="00B050"/>
          <w:rtl/>
        </w:rPr>
      </w:pPr>
      <w:r w:rsidRPr="00985365">
        <w:rPr>
          <w:rFonts w:ascii="David" w:eastAsia="Times New Roman" w:hAnsi="David" w:cs="David"/>
          <w:b/>
          <w:bCs/>
          <w:color w:val="00B050"/>
          <w:rtl/>
        </w:rPr>
        <w:t>השפעה סביבתית אחרת:</w:t>
      </w:r>
    </w:p>
    <w:p w14:paraId="6CF39837" w14:textId="54C7A2B2" w:rsidR="00CE6398" w:rsidRPr="00985365" w:rsidRDefault="00CE6398" w:rsidP="00B17813">
      <w:pPr>
        <w:bidi/>
        <w:rPr>
          <w:rFonts w:ascii="David" w:hAnsi="David" w:cs="David"/>
          <w:rtl/>
        </w:rPr>
      </w:pPr>
      <w:r w:rsidRPr="00985365">
        <w:rPr>
          <w:rFonts w:ascii="David" w:hAnsi="David" w:cs="David"/>
          <w:rtl/>
        </w:rPr>
        <w:t xml:space="preserve">המערכת בראייה שלנו </w:t>
      </w:r>
      <w:r w:rsidR="00105251" w:rsidRPr="00985365">
        <w:rPr>
          <w:rFonts w:ascii="David" w:hAnsi="David" w:cs="David" w:hint="eastAsia"/>
          <w:rtl/>
        </w:rPr>
        <w:t>בעלת</w:t>
      </w:r>
      <w:r w:rsidR="00105251" w:rsidRPr="00985365">
        <w:rPr>
          <w:rFonts w:ascii="David" w:hAnsi="David" w:cs="David"/>
          <w:rtl/>
        </w:rPr>
        <w:t xml:space="preserve"> </w:t>
      </w:r>
      <w:r w:rsidRPr="00985365">
        <w:rPr>
          <w:rFonts w:ascii="David" w:hAnsi="David" w:cs="David"/>
          <w:rtl/>
        </w:rPr>
        <w:t>השפעה חברתית יותר מאשר סביב</w:t>
      </w:r>
      <w:r w:rsidR="00105251" w:rsidRPr="00985365">
        <w:rPr>
          <w:rFonts w:ascii="David" w:hAnsi="David" w:cs="David" w:hint="eastAsia"/>
          <w:rtl/>
        </w:rPr>
        <w:t>תי</w:t>
      </w:r>
      <w:r w:rsidRPr="00985365">
        <w:rPr>
          <w:rFonts w:ascii="David" w:hAnsi="David" w:cs="David"/>
          <w:rtl/>
        </w:rPr>
        <w:t>ת. המערכת שוזרת בתוך עצמה עקרון חשוב בעולם דמקורטי וליברלי שהוא עקרון לשיוויון הזדמנוית והזכות לא להיות מופלה לרע מסיבה כזאת או אחרת.</w:t>
      </w:r>
    </w:p>
    <w:sectPr w:rsidR="00CE6398" w:rsidRPr="00985365" w:rsidSect="00D122FC">
      <w:footerReference w:type="default" r:id="rId22"/>
      <w:headerReference w:type="firs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CFE28" w14:textId="77777777" w:rsidR="006C1E64" w:rsidRDefault="006C1E64">
      <w:pPr>
        <w:spacing w:after="0" w:line="240" w:lineRule="auto"/>
      </w:pPr>
      <w:r>
        <w:separator/>
      </w:r>
    </w:p>
  </w:endnote>
  <w:endnote w:type="continuationSeparator" w:id="0">
    <w:p w14:paraId="028542EE" w14:textId="77777777" w:rsidR="006C1E64" w:rsidRDefault="006C1E64">
      <w:pPr>
        <w:spacing w:after="0" w:line="240" w:lineRule="auto"/>
      </w:pPr>
      <w:r>
        <w:continuationSeparator/>
      </w:r>
    </w:p>
  </w:endnote>
  <w:endnote w:type="continuationNotice" w:id="1">
    <w:p w14:paraId="45445458" w14:textId="77777777" w:rsidR="006C1E64" w:rsidRDefault="006C1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20444529"/>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0C39C1B1" w14:textId="4A06ED5A" w:rsidR="00774156" w:rsidRDefault="00774156" w:rsidP="005A275F">
            <w:pPr>
              <w:pStyle w:val="Footer"/>
              <w:bidi/>
              <w:jc w:val="center"/>
            </w:pPr>
            <w:r>
              <w:rPr>
                <w:rFonts w:hint="cs"/>
                <w:rtl/>
              </w:rPr>
              <w:t>עמוד</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tl/>
              </w:rPr>
              <w:t>27</w:t>
            </w:r>
            <w:r>
              <w:rPr>
                <w:b/>
                <w:bCs/>
                <w:sz w:val="24"/>
                <w:szCs w:val="24"/>
              </w:rPr>
              <w:fldChar w:fldCharType="end"/>
            </w:r>
            <w:r>
              <w:t xml:space="preserve"> </w:t>
            </w:r>
            <w:r>
              <w:rPr>
                <w:rFonts w:hint="cs"/>
                <w:rtl/>
              </w:rPr>
              <w:t xml:space="preserve">מתוך </w:t>
            </w:r>
            <w:r>
              <w:rPr>
                <w:b/>
                <w:bCs/>
                <w:sz w:val="24"/>
                <w:szCs w:val="24"/>
              </w:rPr>
              <w:fldChar w:fldCharType="begin"/>
            </w:r>
            <w:r>
              <w:rPr>
                <w:b/>
                <w:bCs/>
              </w:rPr>
              <w:instrText xml:space="preserve"> NUMPAGES  </w:instrText>
            </w:r>
            <w:r>
              <w:rPr>
                <w:b/>
                <w:bCs/>
                <w:sz w:val="24"/>
                <w:szCs w:val="24"/>
              </w:rPr>
              <w:fldChar w:fldCharType="separate"/>
            </w:r>
            <w:r>
              <w:rPr>
                <w:b/>
                <w:bCs/>
                <w:noProof/>
                <w:rtl/>
              </w:rPr>
              <w:t>28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4DC8C" w14:textId="77777777" w:rsidR="006C1E64" w:rsidRDefault="006C1E64">
      <w:pPr>
        <w:spacing w:after="0" w:line="240" w:lineRule="auto"/>
      </w:pPr>
      <w:r>
        <w:separator/>
      </w:r>
    </w:p>
  </w:footnote>
  <w:footnote w:type="continuationSeparator" w:id="0">
    <w:p w14:paraId="3A709027" w14:textId="77777777" w:rsidR="006C1E64" w:rsidRDefault="006C1E64">
      <w:pPr>
        <w:spacing w:after="0" w:line="240" w:lineRule="auto"/>
      </w:pPr>
      <w:r>
        <w:continuationSeparator/>
      </w:r>
    </w:p>
  </w:footnote>
  <w:footnote w:type="continuationNotice" w:id="1">
    <w:p w14:paraId="246D92F8" w14:textId="77777777" w:rsidR="006C1E64" w:rsidRDefault="006C1E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AC1D" w14:textId="56FAC923" w:rsidR="00774156" w:rsidRDefault="00774156" w:rsidP="00D122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A71"/>
    <w:multiLevelType w:val="multilevel"/>
    <w:tmpl w:val="EF2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01A"/>
    <w:multiLevelType w:val="multilevel"/>
    <w:tmpl w:val="E51E6DEA"/>
    <w:lvl w:ilvl="0">
      <w:start w:val="1"/>
      <w:numFmt w:val="decimal"/>
      <w:lvlText w:val="%1."/>
      <w:lvlJc w:val="left"/>
      <w:pPr>
        <w:tabs>
          <w:tab w:val="num" w:pos="720"/>
        </w:tabs>
        <w:ind w:left="720" w:hanging="360"/>
      </w:pPr>
    </w:lvl>
    <w:lvl w:ilvl="1">
      <w:start w:val="1"/>
      <w:numFmt w:val="decimal"/>
      <w:lvlText w:val="%2."/>
      <w:lvlJc w:val="left"/>
      <w:pPr>
        <w:tabs>
          <w:tab w:val="num" w:pos="450"/>
        </w:tabs>
        <w:ind w:left="45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F6202"/>
    <w:multiLevelType w:val="multilevel"/>
    <w:tmpl w:val="6E7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E3AE0"/>
    <w:multiLevelType w:val="multilevel"/>
    <w:tmpl w:val="CC1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F693B"/>
    <w:multiLevelType w:val="hybridMultilevel"/>
    <w:tmpl w:val="89AABC28"/>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4574"/>
    <w:multiLevelType w:val="multilevel"/>
    <w:tmpl w:val="D960B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EA3F01"/>
    <w:multiLevelType w:val="multilevel"/>
    <w:tmpl w:val="8FDE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17B6D"/>
    <w:multiLevelType w:val="multilevel"/>
    <w:tmpl w:val="963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F78C4"/>
    <w:multiLevelType w:val="multilevel"/>
    <w:tmpl w:val="8D30D9F6"/>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F8A3B2C"/>
    <w:multiLevelType w:val="hybridMultilevel"/>
    <w:tmpl w:val="6E82F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16756C"/>
    <w:multiLevelType w:val="multilevel"/>
    <w:tmpl w:val="E3D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C3661"/>
    <w:multiLevelType w:val="multilevel"/>
    <w:tmpl w:val="C86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264B5"/>
    <w:multiLevelType w:val="hybridMultilevel"/>
    <w:tmpl w:val="9BD0E572"/>
    <w:lvl w:ilvl="0" w:tplc="04090001">
      <w:start w:val="1"/>
      <w:numFmt w:val="bullet"/>
      <w:lvlText w:val=""/>
      <w:lvlJc w:val="left"/>
      <w:pPr>
        <w:ind w:left="668" w:hanging="360"/>
      </w:pPr>
      <w:rPr>
        <w:rFonts w:ascii="Symbol" w:hAnsi="Symbol" w:hint="default"/>
        <w:b w:val="0"/>
        <w:bCs w:val="0"/>
        <w:color w:val="000000"/>
        <w:sz w:val="24"/>
        <w:szCs w:val="24"/>
      </w:rPr>
    </w:lvl>
    <w:lvl w:ilvl="1" w:tplc="04090019">
      <w:start w:val="1"/>
      <w:numFmt w:val="lowerLetter"/>
      <w:lvlText w:val="%2."/>
      <w:lvlJc w:val="left"/>
      <w:pPr>
        <w:ind w:left="1388" w:hanging="360"/>
      </w:pPr>
    </w:lvl>
    <w:lvl w:ilvl="2" w:tplc="0409001B">
      <w:start w:val="1"/>
      <w:numFmt w:val="lowerRoman"/>
      <w:lvlText w:val="%3."/>
      <w:lvlJc w:val="right"/>
      <w:pPr>
        <w:ind w:left="2108" w:hanging="180"/>
      </w:pPr>
    </w:lvl>
    <w:lvl w:ilvl="3" w:tplc="0409000F">
      <w:start w:val="1"/>
      <w:numFmt w:val="decimal"/>
      <w:lvlText w:val="%4."/>
      <w:lvlJc w:val="left"/>
      <w:pPr>
        <w:ind w:left="2828" w:hanging="360"/>
      </w:pPr>
    </w:lvl>
    <w:lvl w:ilvl="4" w:tplc="04090019">
      <w:start w:val="1"/>
      <w:numFmt w:val="lowerLetter"/>
      <w:lvlText w:val="%5."/>
      <w:lvlJc w:val="left"/>
      <w:pPr>
        <w:ind w:left="3548" w:hanging="360"/>
      </w:pPr>
    </w:lvl>
    <w:lvl w:ilvl="5" w:tplc="0409001B">
      <w:start w:val="1"/>
      <w:numFmt w:val="lowerRoman"/>
      <w:lvlText w:val="%6."/>
      <w:lvlJc w:val="right"/>
      <w:pPr>
        <w:ind w:left="4268" w:hanging="180"/>
      </w:pPr>
    </w:lvl>
    <w:lvl w:ilvl="6" w:tplc="0409000F">
      <w:start w:val="1"/>
      <w:numFmt w:val="decimal"/>
      <w:lvlText w:val="%7."/>
      <w:lvlJc w:val="left"/>
      <w:pPr>
        <w:ind w:left="4988" w:hanging="360"/>
      </w:pPr>
    </w:lvl>
    <w:lvl w:ilvl="7" w:tplc="04090019">
      <w:start w:val="1"/>
      <w:numFmt w:val="lowerLetter"/>
      <w:lvlText w:val="%8."/>
      <w:lvlJc w:val="left"/>
      <w:pPr>
        <w:ind w:left="5708" w:hanging="360"/>
      </w:pPr>
    </w:lvl>
    <w:lvl w:ilvl="8" w:tplc="0409001B">
      <w:start w:val="1"/>
      <w:numFmt w:val="lowerRoman"/>
      <w:lvlText w:val="%9."/>
      <w:lvlJc w:val="right"/>
      <w:pPr>
        <w:ind w:left="6428" w:hanging="180"/>
      </w:pPr>
    </w:lvl>
  </w:abstractNum>
  <w:abstractNum w:abstractNumId="13" w15:restartNumberingAfterBreak="0">
    <w:nsid w:val="280E609B"/>
    <w:multiLevelType w:val="multilevel"/>
    <w:tmpl w:val="B6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C6571"/>
    <w:multiLevelType w:val="hybridMultilevel"/>
    <w:tmpl w:val="281073EC"/>
    <w:lvl w:ilvl="0" w:tplc="B52E51C2">
      <w:start w:val="1"/>
      <w:numFmt w:val="decimal"/>
      <w:lvlText w:val="%1."/>
      <w:lvlJc w:val="left"/>
      <w:pPr>
        <w:ind w:left="720" w:hanging="360"/>
      </w:pPr>
      <w:rPr>
        <w:b/>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A2A3688"/>
    <w:multiLevelType w:val="multilevel"/>
    <w:tmpl w:val="5A0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05012"/>
    <w:multiLevelType w:val="multilevel"/>
    <w:tmpl w:val="148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E1BBB"/>
    <w:multiLevelType w:val="hybridMultilevel"/>
    <w:tmpl w:val="1A42D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B7E71"/>
    <w:multiLevelType w:val="hybridMultilevel"/>
    <w:tmpl w:val="FD5EC60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E664E54"/>
    <w:multiLevelType w:val="multilevel"/>
    <w:tmpl w:val="717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45C38"/>
    <w:multiLevelType w:val="multilevel"/>
    <w:tmpl w:val="4A3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64AFE"/>
    <w:multiLevelType w:val="multilevel"/>
    <w:tmpl w:val="7E42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932BB"/>
    <w:multiLevelType w:val="multilevel"/>
    <w:tmpl w:val="CBF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D76A9"/>
    <w:multiLevelType w:val="multilevel"/>
    <w:tmpl w:val="F2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00916"/>
    <w:multiLevelType w:val="multilevel"/>
    <w:tmpl w:val="935E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8A23AE"/>
    <w:multiLevelType w:val="multilevel"/>
    <w:tmpl w:val="12E2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51EA0"/>
    <w:multiLevelType w:val="multilevel"/>
    <w:tmpl w:val="24C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F394F"/>
    <w:multiLevelType w:val="multilevel"/>
    <w:tmpl w:val="98D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F7EF7"/>
    <w:multiLevelType w:val="multilevel"/>
    <w:tmpl w:val="529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24AC1"/>
    <w:multiLevelType w:val="multilevel"/>
    <w:tmpl w:val="234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834B1"/>
    <w:multiLevelType w:val="multilevel"/>
    <w:tmpl w:val="4722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C72CB"/>
    <w:multiLevelType w:val="multilevel"/>
    <w:tmpl w:val="3416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90289"/>
    <w:multiLevelType w:val="multilevel"/>
    <w:tmpl w:val="16D685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D1342F"/>
    <w:multiLevelType w:val="multilevel"/>
    <w:tmpl w:val="5A6E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83C59"/>
    <w:multiLevelType w:val="multilevel"/>
    <w:tmpl w:val="AD8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51AB9"/>
    <w:multiLevelType w:val="multilevel"/>
    <w:tmpl w:val="47B68794"/>
    <w:lvl w:ilvl="0">
      <w:start w:val="1"/>
      <w:numFmt w:val="decimalHalfWidth"/>
      <w:pStyle w:val="Bullet"/>
      <w:lvlText w:val=""/>
      <w:lvlJc w:val="left"/>
      <w:pPr>
        <w:tabs>
          <w:tab w:val="num" w:pos="720"/>
        </w:tabs>
        <w:ind w:left="720" w:hanging="360"/>
      </w:pPr>
      <w:rPr>
        <w:rFonts w:ascii="Times New Roman" w:hAnsi="Times New Roman" w:cs="Times New Roman" w:hint="default"/>
      </w:rPr>
    </w:lvl>
    <w:lvl w:ilvl="1">
      <w:start w:val="1"/>
      <w:numFmt w:val="decimalHalfWidth"/>
      <w:lvlText w:val="o"/>
      <w:lvlJc w:val="left"/>
      <w:pPr>
        <w:tabs>
          <w:tab w:val="num" w:pos="1440"/>
        </w:tabs>
        <w:ind w:left="1440" w:hanging="360"/>
      </w:pPr>
      <w:rPr>
        <w:rFonts w:ascii="Times New Roman" w:hAnsi="Times New Roman" w:cs="Times New Roman" w:hint="default"/>
      </w:rPr>
    </w:lvl>
    <w:lvl w:ilvl="2">
      <w:start w:val="1"/>
      <w:numFmt w:val="decimalHalfWidth"/>
      <w:lvlText w:val=""/>
      <w:lvlJc w:val="left"/>
      <w:pPr>
        <w:tabs>
          <w:tab w:val="num" w:pos="2160"/>
        </w:tabs>
        <w:ind w:left="2160" w:hanging="360"/>
      </w:pPr>
      <w:rPr>
        <w:rFonts w:ascii="Times New Roman" w:hAnsi="Times New Roman" w:cs="Times New Roman" w:hint="default"/>
      </w:rPr>
    </w:lvl>
    <w:lvl w:ilvl="3">
      <w:start w:val="1"/>
      <w:numFmt w:val="decimalHalfWidth"/>
      <w:lvlText w:val=""/>
      <w:lvlJc w:val="left"/>
      <w:pPr>
        <w:tabs>
          <w:tab w:val="num" w:pos="2880"/>
        </w:tabs>
        <w:ind w:left="2880" w:hanging="360"/>
      </w:pPr>
      <w:rPr>
        <w:rFonts w:ascii="Times New Roman" w:hAnsi="Times New Roman" w:cs="Times New Roman" w:hint="default"/>
      </w:rPr>
    </w:lvl>
    <w:lvl w:ilvl="4">
      <w:start w:val="1"/>
      <w:numFmt w:val="decimalHalfWidth"/>
      <w:lvlText w:val="o"/>
      <w:lvlJc w:val="left"/>
      <w:pPr>
        <w:tabs>
          <w:tab w:val="num" w:pos="3600"/>
        </w:tabs>
        <w:ind w:left="3600" w:hanging="360"/>
      </w:pPr>
      <w:rPr>
        <w:rFonts w:ascii="Times New Roman" w:hAnsi="Times New Roman" w:cs="Times New Roman" w:hint="default"/>
      </w:rPr>
    </w:lvl>
    <w:lvl w:ilvl="5">
      <w:start w:val="1"/>
      <w:numFmt w:val="decimalHalfWidth"/>
      <w:lvlText w:val=""/>
      <w:lvlJc w:val="left"/>
      <w:pPr>
        <w:tabs>
          <w:tab w:val="num" w:pos="4320"/>
        </w:tabs>
        <w:ind w:left="4320" w:hanging="360"/>
      </w:pPr>
      <w:rPr>
        <w:rFonts w:ascii="Times New Roman" w:hAnsi="Times New Roman" w:cs="Times New Roman" w:hint="default"/>
      </w:rPr>
    </w:lvl>
    <w:lvl w:ilvl="6">
      <w:start w:val="1"/>
      <w:numFmt w:val="decimalHalfWidth"/>
      <w:lvlText w:val=""/>
      <w:lvlJc w:val="left"/>
      <w:pPr>
        <w:tabs>
          <w:tab w:val="num" w:pos="5040"/>
        </w:tabs>
        <w:ind w:left="5040" w:hanging="360"/>
      </w:pPr>
      <w:rPr>
        <w:rFonts w:ascii="Times New Roman" w:hAnsi="Times New Roman" w:cs="Times New Roman" w:hint="default"/>
      </w:rPr>
    </w:lvl>
    <w:lvl w:ilvl="7">
      <w:start w:val="1"/>
      <w:numFmt w:val="decimalHalfWidth"/>
      <w:lvlText w:val="o"/>
      <w:lvlJc w:val="left"/>
      <w:pPr>
        <w:tabs>
          <w:tab w:val="num" w:pos="5760"/>
        </w:tabs>
        <w:ind w:left="5760" w:hanging="360"/>
      </w:pPr>
      <w:rPr>
        <w:rFonts w:ascii="Times New Roman" w:hAnsi="Times New Roman" w:cs="Times New Roman" w:hint="default"/>
      </w:rPr>
    </w:lvl>
    <w:lvl w:ilvl="8">
      <w:start w:val="1"/>
      <w:numFmt w:val="decimalHalfWidth"/>
      <w:lvlText w:val=""/>
      <w:lvlJc w:val="left"/>
      <w:pPr>
        <w:tabs>
          <w:tab w:val="num" w:pos="6480"/>
        </w:tabs>
        <w:ind w:left="6480" w:hanging="360"/>
      </w:pPr>
      <w:rPr>
        <w:rFonts w:ascii="Times New Roman" w:hAnsi="Times New Roman" w:cs="Times New Roman" w:hint="default"/>
      </w:rPr>
    </w:lvl>
  </w:abstractNum>
  <w:abstractNum w:abstractNumId="36" w15:restartNumberingAfterBreak="0">
    <w:nsid w:val="52722FA2"/>
    <w:multiLevelType w:val="multilevel"/>
    <w:tmpl w:val="2E0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D0FF9"/>
    <w:multiLevelType w:val="multilevel"/>
    <w:tmpl w:val="F20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67A2D"/>
    <w:multiLevelType w:val="multilevel"/>
    <w:tmpl w:val="ADC4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A7F0D"/>
    <w:multiLevelType w:val="multilevel"/>
    <w:tmpl w:val="EE18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C1DAA"/>
    <w:multiLevelType w:val="multilevel"/>
    <w:tmpl w:val="96A0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1E2E64"/>
    <w:multiLevelType w:val="multilevel"/>
    <w:tmpl w:val="D8E2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2C3312"/>
    <w:multiLevelType w:val="hybridMultilevel"/>
    <w:tmpl w:val="11D803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2C7819"/>
    <w:multiLevelType w:val="multilevel"/>
    <w:tmpl w:val="4FA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21D2C"/>
    <w:multiLevelType w:val="multilevel"/>
    <w:tmpl w:val="C2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92652"/>
    <w:multiLevelType w:val="multilevel"/>
    <w:tmpl w:val="BC9C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EF2FE7"/>
    <w:multiLevelType w:val="multilevel"/>
    <w:tmpl w:val="E5A0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652FE4"/>
    <w:multiLevelType w:val="multilevel"/>
    <w:tmpl w:val="D40A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CB7EED"/>
    <w:multiLevelType w:val="hybridMultilevel"/>
    <w:tmpl w:val="44DC08CA"/>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F258BB"/>
    <w:multiLevelType w:val="multilevel"/>
    <w:tmpl w:val="6FD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C0D33"/>
    <w:multiLevelType w:val="multilevel"/>
    <w:tmpl w:val="3D2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6B6273"/>
    <w:multiLevelType w:val="hybridMultilevel"/>
    <w:tmpl w:val="B0901822"/>
    <w:lvl w:ilvl="0" w:tplc="D50230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B327DC"/>
    <w:multiLevelType w:val="multilevel"/>
    <w:tmpl w:val="BF6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451FB"/>
    <w:multiLevelType w:val="hybridMultilevel"/>
    <w:tmpl w:val="BEE02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CF22F2"/>
    <w:multiLevelType w:val="multilevel"/>
    <w:tmpl w:val="A02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7"/>
  </w:num>
  <w:num w:numId="3">
    <w:abstractNumId w:val="2"/>
  </w:num>
  <w:num w:numId="4">
    <w:abstractNumId w:val="27"/>
  </w:num>
  <w:num w:numId="5">
    <w:abstractNumId w:val="15"/>
  </w:num>
  <w:num w:numId="6">
    <w:abstractNumId w:val="11"/>
  </w:num>
  <w:num w:numId="7">
    <w:abstractNumId w:val="43"/>
  </w:num>
  <w:num w:numId="8">
    <w:abstractNumId w:val="19"/>
  </w:num>
  <w:num w:numId="9">
    <w:abstractNumId w:val="26"/>
  </w:num>
  <w:num w:numId="10">
    <w:abstractNumId w:val="39"/>
  </w:num>
  <w:num w:numId="11">
    <w:abstractNumId w:val="52"/>
  </w:num>
  <w:num w:numId="12">
    <w:abstractNumId w:val="22"/>
  </w:num>
  <w:num w:numId="13">
    <w:abstractNumId w:val="28"/>
  </w:num>
  <w:num w:numId="14">
    <w:abstractNumId w:val="54"/>
  </w:num>
  <w:num w:numId="15">
    <w:abstractNumId w:val="25"/>
  </w:num>
  <w:num w:numId="16">
    <w:abstractNumId w:val="7"/>
  </w:num>
  <w:num w:numId="17">
    <w:abstractNumId w:val="31"/>
  </w:num>
  <w:num w:numId="18">
    <w:abstractNumId w:val="40"/>
  </w:num>
  <w:num w:numId="19">
    <w:abstractNumId w:val="38"/>
  </w:num>
  <w:num w:numId="20">
    <w:abstractNumId w:val="3"/>
  </w:num>
  <w:num w:numId="21">
    <w:abstractNumId w:val="30"/>
  </w:num>
  <w:num w:numId="22">
    <w:abstractNumId w:val="45"/>
  </w:num>
  <w:num w:numId="23">
    <w:abstractNumId w:val="33"/>
  </w:num>
  <w:num w:numId="24">
    <w:abstractNumId w:val="36"/>
  </w:num>
  <w:num w:numId="25">
    <w:abstractNumId w:val="41"/>
  </w:num>
  <w:num w:numId="26">
    <w:abstractNumId w:val="24"/>
  </w:num>
  <w:num w:numId="27">
    <w:abstractNumId w:val="13"/>
  </w:num>
  <w:num w:numId="28">
    <w:abstractNumId w:val="46"/>
  </w:num>
  <w:num w:numId="29">
    <w:abstractNumId w:val="6"/>
  </w:num>
  <w:num w:numId="30">
    <w:abstractNumId w:val="47"/>
  </w:num>
  <w:num w:numId="31">
    <w:abstractNumId w:val="10"/>
  </w:num>
  <w:num w:numId="32">
    <w:abstractNumId w:val="21"/>
  </w:num>
  <w:num w:numId="33">
    <w:abstractNumId w:val="16"/>
  </w:num>
  <w:num w:numId="34">
    <w:abstractNumId w:val="23"/>
  </w:num>
  <w:num w:numId="35">
    <w:abstractNumId w:val="50"/>
  </w:num>
  <w:num w:numId="36">
    <w:abstractNumId w:val="29"/>
  </w:num>
  <w:num w:numId="37">
    <w:abstractNumId w:val="44"/>
  </w:num>
  <w:num w:numId="38">
    <w:abstractNumId w:val="49"/>
  </w:num>
  <w:num w:numId="39">
    <w:abstractNumId w:val="34"/>
  </w:num>
  <w:num w:numId="40">
    <w:abstractNumId w:val="20"/>
  </w:num>
  <w:num w:numId="41">
    <w:abstractNumId w:val="0"/>
  </w:num>
  <w:num w:numId="42">
    <w:abstractNumId w:val="1"/>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14"/>
  </w:num>
  <w:num w:numId="56">
    <w:abstractNumId w:val="17"/>
  </w:num>
  <w:num w:numId="57">
    <w:abstractNumId w:val="8"/>
  </w:num>
  <w:num w:numId="58">
    <w:abstractNumId w:val="53"/>
  </w:num>
  <w:num w:numId="59">
    <w:abstractNumId w:val="51"/>
  </w:num>
  <w:num w:numId="60">
    <w:abstractNumId w:val="42"/>
  </w:num>
  <w:num w:numId="61">
    <w:abstractNumId w:val="4"/>
  </w:num>
  <w:num w:numId="62">
    <w:abstractNumId w:val="48"/>
  </w:num>
  <w:num w:numId="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num>
  <w:num w:numId="71">
    <w:abstractNumId w:val="5"/>
  </w:num>
  <w:num w:numId="72">
    <w:abstractNumId w:val="5"/>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 Ostrovski">
    <w15:presenceInfo w15:providerId="AD" w15:userId="S-1-5-21-2189989657-4098374424-4102672872-3716"/>
  </w15:person>
  <w15:person w15:author="Nir Ostrovski [2]">
    <w15:presenceInfo w15:providerId="AD" w15:userId="S::Nir.Ostrovski@tufin.com::b7342ef8-f502-480d-b206-816c0419a270"/>
  </w15:person>
  <w15:person w15:author="michael lazar">
    <w15:presenceInfo w15:providerId="Windows Live" w15:userId="2122fd795a122002"/>
  </w15:person>
  <w15:person w15:author="Afeka">
    <w15:presenceInfo w15:providerId="AD" w15:userId="S-1-5-21-1632514511-550400265-184066259-13540"/>
  </w15:person>
  <w15:person w15:author="Keren Kalif">
    <w15:presenceInfo w15:providerId="AD" w15:userId="S-1-5-21-1051146905-3592608815-4024274262-5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NbIwNjcxsbS0MDFS0lEKTi0uzszPAykwqwUA7DdOhywAAAA="/>
  </w:docVars>
  <w:rsids>
    <w:rsidRoot w:val="00A8094B"/>
    <w:rsid w:val="000027D5"/>
    <w:rsid w:val="00020EE1"/>
    <w:rsid w:val="00045497"/>
    <w:rsid w:val="000467AB"/>
    <w:rsid w:val="00055D71"/>
    <w:rsid w:val="000602AC"/>
    <w:rsid w:val="00066F7A"/>
    <w:rsid w:val="000830BB"/>
    <w:rsid w:val="00097A40"/>
    <w:rsid w:val="000D0AC8"/>
    <w:rsid w:val="000E2E79"/>
    <w:rsid w:val="000E7C8C"/>
    <w:rsid w:val="00105251"/>
    <w:rsid w:val="001111A0"/>
    <w:rsid w:val="00151841"/>
    <w:rsid w:val="00161ABA"/>
    <w:rsid w:val="001653B0"/>
    <w:rsid w:val="00170DD9"/>
    <w:rsid w:val="00170E79"/>
    <w:rsid w:val="00176714"/>
    <w:rsid w:val="0019066D"/>
    <w:rsid w:val="001906A9"/>
    <w:rsid w:val="001A0D3A"/>
    <w:rsid w:val="001A2826"/>
    <w:rsid w:val="001A4432"/>
    <w:rsid w:val="001C0304"/>
    <w:rsid w:val="001C4E76"/>
    <w:rsid w:val="001C5EB2"/>
    <w:rsid w:val="001C6D93"/>
    <w:rsid w:val="001E7289"/>
    <w:rsid w:val="001E7E6F"/>
    <w:rsid w:val="001F6F6B"/>
    <w:rsid w:val="001F7AF3"/>
    <w:rsid w:val="00204017"/>
    <w:rsid w:val="00213244"/>
    <w:rsid w:val="002258E7"/>
    <w:rsid w:val="00225C11"/>
    <w:rsid w:val="002315CC"/>
    <w:rsid w:val="002418A9"/>
    <w:rsid w:val="00255E27"/>
    <w:rsid w:val="00262567"/>
    <w:rsid w:val="00266E7B"/>
    <w:rsid w:val="002730B0"/>
    <w:rsid w:val="002876A9"/>
    <w:rsid w:val="002C4600"/>
    <w:rsid w:val="002F1884"/>
    <w:rsid w:val="002F766C"/>
    <w:rsid w:val="003268B5"/>
    <w:rsid w:val="003304E7"/>
    <w:rsid w:val="00331EBE"/>
    <w:rsid w:val="00350BD5"/>
    <w:rsid w:val="00356B7A"/>
    <w:rsid w:val="00367359"/>
    <w:rsid w:val="003754B1"/>
    <w:rsid w:val="003848EB"/>
    <w:rsid w:val="00386387"/>
    <w:rsid w:val="00386C05"/>
    <w:rsid w:val="003A7FE0"/>
    <w:rsid w:val="003B6811"/>
    <w:rsid w:val="003C1C95"/>
    <w:rsid w:val="003C22DF"/>
    <w:rsid w:val="003F0E48"/>
    <w:rsid w:val="00400339"/>
    <w:rsid w:val="0040555C"/>
    <w:rsid w:val="00461A6C"/>
    <w:rsid w:val="00462439"/>
    <w:rsid w:val="00462FF7"/>
    <w:rsid w:val="00470860"/>
    <w:rsid w:val="004724DD"/>
    <w:rsid w:val="0047490E"/>
    <w:rsid w:val="00476143"/>
    <w:rsid w:val="004839C2"/>
    <w:rsid w:val="00484F3A"/>
    <w:rsid w:val="004A0C7C"/>
    <w:rsid w:val="004A2826"/>
    <w:rsid w:val="004A6919"/>
    <w:rsid w:val="004A7443"/>
    <w:rsid w:val="004B391B"/>
    <w:rsid w:val="004B6D10"/>
    <w:rsid w:val="004C4167"/>
    <w:rsid w:val="004E31EF"/>
    <w:rsid w:val="004E75B3"/>
    <w:rsid w:val="0050190E"/>
    <w:rsid w:val="00510946"/>
    <w:rsid w:val="00520994"/>
    <w:rsid w:val="00542F31"/>
    <w:rsid w:val="005431FB"/>
    <w:rsid w:val="0054782C"/>
    <w:rsid w:val="00565010"/>
    <w:rsid w:val="005675B3"/>
    <w:rsid w:val="00582DCC"/>
    <w:rsid w:val="0058394E"/>
    <w:rsid w:val="00587D86"/>
    <w:rsid w:val="00595006"/>
    <w:rsid w:val="005A275F"/>
    <w:rsid w:val="005A75E0"/>
    <w:rsid w:val="005B1069"/>
    <w:rsid w:val="005B5356"/>
    <w:rsid w:val="005C4263"/>
    <w:rsid w:val="005C43DB"/>
    <w:rsid w:val="005C6761"/>
    <w:rsid w:val="005D3567"/>
    <w:rsid w:val="00600E2C"/>
    <w:rsid w:val="0060424D"/>
    <w:rsid w:val="006044F9"/>
    <w:rsid w:val="00606135"/>
    <w:rsid w:val="00611EFA"/>
    <w:rsid w:val="00617AEE"/>
    <w:rsid w:val="00630C82"/>
    <w:rsid w:val="00632FE5"/>
    <w:rsid w:val="00633980"/>
    <w:rsid w:val="00633C29"/>
    <w:rsid w:val="00637A67"/>
    <w:rsid w:val="00647373"/>
    <w:rsid w:val="00654F7E"/>
    <w:rsid w:val="0067049C"/>
    <w:rsid w:val="006750A2"/>
    <w:rsid w:val="006816A6"/>
    <w:rsid w:val="00681C24"/>
    <w:rsid w:val="00683B47"/>
    <w:rsid w:val="00691709"/>
    <w:rsid w:val="00691FB0"/>
    <w:rsid w:val="006C07D9"/>
    <w:rsid w:val="006C1E64"/>
    <w:rsid w:val="0071369B"/>
    <w:rsid w:val="0073226D"/>
    <w:rsid w:val="00732C79"/>
    <w:rsid w:val="00765774"/>
    <w:rsid w:val="00765FFC"/>
    <w:rsid w:val="00770692"/>
    <w:rsid w:val="00774156"/>
    <w:rsid w:val="00783B9A"/>
    <w:rsid w:val="007B2DE6"/>
    <w:rsid w:val="007B4643"/>
    <w:rsid w:val="007D4814"/>
    <w:rsid w:val="007E2D8E"/>
    <w:rsid w:val="007F1EC4"/>
    <w:rsid w:val="007F4495"/>
    <w:rsid w:val="0081140A"/>
    <w:rsid w:val="008156D6"/>
    <w:rsid w:val="00831356"/>
    <w:rsid w:val="00841836"/>
    <w:rsid w:val="00856CCE"/>
    <w:rsid w:val="008612F0"/>
    <w:rsid w:val="00861E89"/>
    <w:rsid w:val="00862309"/>
    <w:rsid w:val="0086373F"/>
    <w:rsid w:val="0087445B"/>
    <w:rsid w:val="008A06D8"/>
    <w:rsid w:val="008A76C1"/>
    <w:rsid w:val="008B7CE9"/>
    <w:rsid w:val="008C15E6"/>
    <w:rsid w:val="008C1CC6"/>
    <w:rsid w:val="008C7185"/>
    <w:rsid w:val="008E6CE5"/>
    <w:rsid w:val="008F7709"/>
    <w:rsid w:val="00904DA0"/>
    <w:rsid w:val="009265F1"/>
    <w:rsid w:val="0093090B"/>
    <w:rsid w:val="0093695A"/>
    <w:rsid w:val="0094652E"/>
    <w:rsid w:val="00952480"/>
    <w:rsid w:val="00960372"/>
    <w:rsid w:val="0096349A"/>
    <w:rsid w:val="009772B0"/>
    <w:rsid w:val="00984307"/>
    <w:rsid w:val="00985365"/>
    <w:rsid w:val="00992F68"/>
    <w:rsid w:val="009A080E"/>
    <w:rsid w:val="009A1465"/>
    <w:rsid w:val="009A1534"/>
    <w:rsid w:val="009A53EE"/>
    <w:rsid w:val="009A604F"/>
    <w:rsid w:val="009A76B6"/>
    <w:rsid w:val="009B43E2"/>
    <w:rsid w:val="009C3656"/>
    <w:rsid w:val="009C4E12"/>
    <w:rsid w:val="009D594F"/>
    <w:rsid w:val="00A12428"/>
    <w:rsid w:val="00A1399F"/>
    <w:rsid w:val="00A42EDA"/>
    <w:rsid w:val="00A4340B"/>
    <w:rsid w:val="00A50C99"/>
    <w:rsid w:val="00A70446"/>
    <w:rsid w:val="00A70BAC"/>
    <w:rsid w:val="00A76FAF"/>
    <w:rsid w:val="00A8094B"/>
    <w:rsid w:val="00A87993"/>
    <w:rsid w:val="00A914D0"/>
    <w:rsid w:val="00A92066"/>
    <w:rsid w:val="00A96B51"/>
    <w:rsid w:val="00AA561B"/>
    <w:rsid w:val="00AB14A1"/>
    <w:rsid w:val="00AD4E60"/>
    <w:rsid w:val="00AF20D0"/>
    <w:rsid w:val="00B105EF"/>
    <w:rsid w:val="00B17813"/>
    <w:rsid w:val="00B21469"/>
    <w:rsid w:val="00B250C9"/>
    <w:rsid w:val="00B35F58"/>
    <w:rsid w:val="00B509F9"/>
    <w:rsid w:val="00B56CA9"/>
    <w:rsid w:val="00B704D9"/>
    <w:rsid w:val="00B70DF1"/>
    <w:rsid w:val="00B72E6B"/>
    <w:rsid w:val="00B763EE"/>
    <w:rsid w:val="00B95553"/>
    <w:rsid w:val="00BA0676"/>
    <w:rsid w:val="00BA6067"/>
    <w:rsid w:val="00BA694E"/>
    <w:rsid w:val="00BB05E0"/>
    <w:rsid w:val="00BC230C"/>
    <w:rsid w:val="00BD2262"/>
    <w:rsid w:val="00BD27EA"/>
    <w:rsid w:val="00BD35C0"/>
    <w:rsid w:val="00BF0CF3"/>
    <w:rsid w:val="00C1143D"/>
    <w:rsid w:val="00C13494"/>
    <w:rsid w:val="00C2018D"/>
    <w:rsid w:val="00C64CB4"/>
    <w:rsid w:val="00C721FB"/>
    <w:rsid w:val="00C72706"/>
    <w:rsid w:val="00C8033A"/>
    <w:rsid w:val="00C8365F"/>
    <w:rsid w:val="00CA5B20"/>
    <w:rsid w:val="00CB342E"/>
    <w:rsid w:val="00CB7564"/>
    <w:rsid w:val="00CC0239"/>
    <w:rsid w:val="00CC3598"/>
    <w:rsid w:val="00CE6398"/>
    <w:rsid w:val="00CF001D"/>
    <w:rsid w:val="00D02438"/>
    <w:rsid w:val="00D122FC"/>
    <w:rsid w:val="00D1561D"/>
    <w:rsid w:val="00D20F94"/>
    <w:rsid w:val="00D226BA"/>
    <w:rsid w:val="00D237E7"/>
    <w:rsid w:val="00D40B05"/>
    <w:rsid w:val="00D645D3"/>
    <w:rsid w:val="00D67467"/>
    <w:rsid w:val="00D6783D"/>
    <w:rsid w:val="00D848BE"/>
    <w:rsid w:val="00D84DB0"/>
    <w:rsid w:val="00D868AA"/>
    <w:rsid w:val="00D908C8"/>
    <w:rsid w:val="00DB4463"/>
    <w:rsid w:val="00DD14D1"/>
    <w:rsid w:val="00DD7578"/>
    <w:rsid w:val="00DE60BB"/>
    <w:rsid w:val="00DE7E8A"/>
    <w:rsid w:val="00E0139C"/>
    <w:rsid w:val="00E01F43"/>
    <w:rsid w:val="00E0324F"/>
    <w:rsid w:val="00E15081"/>
    <w:rsid w:val="00E20E2D"/>
    <w:rsid w:val="00E22AA2"/>
    <w:rsid w:val="00E41A01"/>
    <w:rsid w:val="00E53420"/>
    <w:rsid w:val="00E61911"/>
    <w:rsid w:val="00E81551"/>
    <w:rsid w:val="00E8605D"/>
    <w:rsid w:val="00EA43A8"/>
    <w:rsid w:val="00EA65B7"/>
    <w:rsid w:val="00EC4B5C"/>
    <w:rsid w:val="00F0164C"/>
    <w:rsid w:val="00F01E68"/>
    <w:rsid w:val="00F04E76"/>
    <w:rsid w:val="00F178C2"/>
    <w:rsid w:val="00F27A73"/>
    <w:rsid w:val="00F308BA"/>
    <w:rsid w:val="00F313FC"/>
    <w:rsid w:val="00F31AD2"/>
    <w:rsid w:val="00F356BF"/>
    <w:rsid w:val="00F370C9"/>
    <w:rsid w:val="00F40AA3"/>
    <w:rsid w:val="00F41281"/>
    <w:rsid w:val="00F60192"/>
    <w:rsid w:val="00F65C90"/>
    <w:rsid w:val="00F66DFE"/>
    <w:rsid w:val="00F72000"/>
    <w:rsid w:val="00F75FF8"/>
    <w:rsid w:val="00FA5698"/>
    <w:rsid w:val="00FB64C0"/>
    <w:rsid w:val="00FB6B04"/>
    <w:rsid w:val="00FD1900"/>
    <w:rsid w:val="00FE6819"/>
    <w:rsid w:val="00FF4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DCBD"/>
  <w15:chartTrackingRefBased/>
  <w15:docId w15:val="{CC4AE679-38AB-46C2-AAC7-0A15DAF5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94B"/>
  </w:style>
  <w:style w:type="paragraph" w:styleId="Heading1">
    <w:name w:val="heading 1"/>
    <w:basedOn w:val="Normal"/>
    <w:next w:val="Normal"/>
    <w:link w:val="Heading1Char"/>
    <w:uiPriority w:val="9"/>
    <w:qFormat/>
    <w:rsid w:val="00A8094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94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94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094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4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94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094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9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9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9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09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094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094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09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09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9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8094B"/>
    <w:pPr>
      <w:ind w:left="720"/>
      <w:contextualSpacing/>
    </w:pPr>
  </w:style>
  <w:style w:type="paragraph" w:styleId="Header">
    <w:name w:val="header"/>
    <w:basedOn w:val="Normal"/>
    <w:link w:val="HeaderChar"/>
    <w:uiPriority w:val="99"/>
    <w:unhideWhenUsed/>
    <w:rsid w:val="00A809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8094B"/>
  </w:style>
  <w:style w:type="paragraph" w:styleId="Footer">
    <w:name w:val="footer"/>
    <w:basedOn w:val="Normal"/>
    <w:link w:val="FooterChar"/>
    <w:uiPriority w:val="99"/>
    <w:unhideWhenUsed/>
    <w:rsid w:val="00A809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8094B"/>
  </w:style>
  <w:style w:type="character" w:styleId="Hyperlink">
    <w:name w:val="Hyperlink"/>
    <w:basedOn w:val="DefaultParagraphFont"/>
    <w:uiPriority w:val="99"/>
    <w:unhideWhenUsed/>
    <w:rsid w:val="00A8094B"/>
    <w:rPr>
      <w:color w:val="0563C1" w:themeColor="hyperlink"/>
      <w:u w:val="single"/>
    </w:rPr>
  </w:style>
  <w:style w:type="paragraph" w:styleId="TOCHeading">
    <w:name w:val="TOC Heading"/>
    <w:basedOn w:val="Heading1"/>
    <w:next w:val="Normal"/>
    <w:uiPriority w:val="39"/>
    <w:unhideWhenUsed/>
    <w:qFormat/>
    <w:rsid w:val="00A8094B"/>
    <w:pPr>
      <w:numPr>
        <w:numId w:val="0"/>
      </w:numPr>
      <w:outlineLvl w:val="9"/>
    </w:pPr>
    <w:rPr>
      <w:lang w:bidi="ar-SA"/>
    </w:rPr>
  </w:style>
  <w:style w:type="paragraph" w:styleId="TOC1">
    <w:name w:val="toc 1"/>
    <w:basedOn w:val="Normal"/>
    <w:next w:val="Normal"/>
    <w:autoRedefine/>
    <w:uiPriority w:val="39"/>
    <w:unhideWhenUsed/>
    <w:rsid w:val="0050190E"/>
    <w:pPr>
      <w:tabs>
        <w:tab w:val="left" w:pos="880"/>
        <w:tab w:val="right" w:leader="dot" w:pos="8630"/>
      </w:tabs>
      <w:bidi/>
      <w:spacing w:after="100"/>
      <w:pPrChange w:id="0" w:author="Nir Ostrovski" w:date="2018-09-05T13:25:00Z">
        <w:pPr>
          <w:tabs>
            <w:tab w:val="left" w:pos="880"/>
            <w:tab w:val="right" w:leader="dot" w:pos="8630"/>
          </w:tabs>
          <w:bidi/>
          <w:spacing w:after="100" w:line="259" w:lineRule="auto"/>
        </w:pPr>
      </w:pPrChange>
    </w:pPr>
    <w:rPr>
      <w:rPrChange w:id="0" w:author="Nir Ostrovski" w:date="2018-09-05T13:25:00Z">
        <w:rPr>
          <w:rFonts w:asciiTheme="minorHAnsi" w:eastAsiaTheme="minorHAnsi" w:hAnsiTheme="minorHAnsi" w:cstheme="minorBidi"/>
          <w:sz w:val="22"/>
          <w:szCs w:val="22"/>
          <w:lang w:val="en-US" w:eastAsia="en-US" w:bidi="he-IL"/>
        </w:rPr>
      </w:rPrChange>
    </w:rPr>
  </w:style>
  <w:style w:type="paragraph" w:styleId="TOC2">
    <w:name w:val="toc 2"/>
    <w:basedOn w:val="Normal"/>
    <w:next w:val="Normal"/>
    <w:autoRedefine/>
    <w:uiPriority w:val="39"/>
    <w:unhideWhenUsed/>
    <w:rsid w:val="00904DA0"/>
    <w:pPr>
      <w:tabs>
        <w:tab w:val="left" w:pos="2833"/>
        <w:tab w:val="right" w:leader="dot" w:pos="8630"/>
      </w:tabs>
      <w:bidi/>
      <w:spacing w:after="100"/>
    </w:pPr>
  </w:style>
  <w:style w:type="paragraph" w:styleId="NormalWeb">
    <w:name w:val="Normal (Web)"/>
    <w:basedOn w:val="Normal"/>
    <w:uiPriority w:val="99"/>
    <w:unhideWhenUsed/>
    <w:rsid w:val="00A8094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04D9"/>
    <w:rPr>
      <w:sz w:val="16"/>
      <w:szCs w:val="16"/>
    </w:rPr>
  </w:style>
  <w:style w:type="paragraph" w:styleId="CommentText">
    <w:name w:val="annotation text"/>
    <w:basedOn w:val="Normal"/>
    <w:link w:val="CommentTextChar"/>
    <w:uiPriority w:val="99"/>
    <w:semiHidden/>
    <w:unhideWhenUsed/>
    <w:rsid w:val="00B704D9"/>
    <w:pPr>
      <w:spacing w:line="240" w:lineRule="auto"/>
    </w:pPr>
    <w:rPr>
      <w:sz w:val="20"/>
      <w:szCs w:val="20"/>
    </w:rPr>
  </w:style>
  <w:style w:type="character" w:customStyle="1" w:styleId="CommentTextChar">
    <w:name w:val="Comment Text Char"/>
    <w:basedOn w:val="DefaultParagraphFont"/>
    <w:link w:val="CommentText"/>
    <w:uiPriority w:val="99"/>
    <w:semiHidden/>
    <w:rsid w:val="00B704D9"/>
    <w:rPr>
      <w:sz w:val="20"/>
      <w:szCs w:val="20"/>
    </w:rPr>
  </w:style>
  <w:style w:type="paragraph" w:styleId="CommentSubject">
    <w:name w:val="annotation subject"/>
    <w:basedOn w:val="CommentText"/>
    <w:next w:val="CommentText"/>
    <w:link w:val="CommentSubjectChar"/>
    <w:uiPriority w:val="99"/>
    <w:semiHidden/>
    <w:unhideWhenUsed/>
    <w:rsid w:val="00B704D9"/>
    <w:rPr>
      <w:b/>
      <w:bCs/>
    </w:rPr>
  </w:style>
  <w:style w:type="character" w:customStyle="1" w:styleId="CommentSubjectChar">
    <w:name w:val="Comment Subject Char"/>
    <w:basedOn w:val="CommentTextChar"/>
    <w:link w:val="CommentSubject"/>
    <w:uiPriority w:val="99"/>
    <w:semiHidden/>
    <w:rsid w:val="00B704D9"/>
    <w:rPr>
      <w:b/>
      <w:bCs/>
      <w:sz w:val="20"/>
      <w:szCs w:val="20"/>
    </w:rPr>
  </w:style>
  <w:style w:type="paragraph" w:styleId="BalloonText">
    <w:name w:val="Balloon Text"/>
    <w:basedOn w:val="Normal"/>
    <w:link w:val="BalloonTextChar"/>
    <w:uiPriority w:val="99"/>
    <w:semiHidden/>
    <w:unhideWhenUsed/>
    <w:rsid w:val="00B7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4D9"/>
    <w:rPr>
      <w:rFonts w:ascii="Segoe UI" w:hAnsi="Segoe UI" w:cs="Segoe UI"/>
      <w:sz w:val="18"/>
      <w:szCs w:val="18"/>
    </w:rPr>
  </w:style>
  <w:style w:type="paragraph" w:customStyle="1" w:styleId="font8">
    <w:name w:val="font_8"/>
    <w:basedOn w:val="Normal"/>
    <w:rsid w:val="00CE6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67359"/>
    <w:rPr>
      <w:color w:val="808080"/>
      <w:shd w:val="clear" w:color="auto" w:fill="E6E6E6"/>
    </w:rPr>
  </w:style>
  <w:style w:type="table" w:styleId="TableGrid">
    <w:name w:val="Table Grid"/>
    <w:basedOn w:val="TableNormal"/>
    <w:uiPriority w:val="39"/>
    <w:rsid w:val="007B2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4814"/>
    <w:pPr>
      <w:spacing w:after="0" w:line="240" w:lineRule="auto"/>
    </w:pPr>
  </w:style>
  <w:style w:type="paragraph" w:styleId="Revision">
    <w:name w:val="Revision"/>
    <w:hidden/>
    <w:uiPriority w:val="99"/>
    <w:semiHidden/>
    <w:rsid w:val="002730B0"/>
    <w:pPr>
      <w:spacing w:after="0" w:line="240" w:lineRule="auto"/>
    </w:pPr>
  </w:style>
  <w:style w:type="paragraph" w:styleId="TOC3">
    <w:name w:val="toc 3"/>
    <w:basedOn w:val="Normal"/>
    <w:next w:val="Normal"/>
    <w:autoRedefine/>
    <w:uiPriority w:val="39"/>
    <w:unhideWhenUsed/>
    <w:rsid w:val="0050190E"/>
    <w:pPr>
      <w:tabs>
        <w:tab w:val="left" w:pos="1925"/>
        <w:tab w:val="right" w:leader="dot" w:pos="8630"/>
      </w:tabs>
      <w:bidi/>
      <w:spacing w:after="100"/>
      <w:ind w:left="720"/>
      <w:pPrChange w:id="1" w:author="Nir Ostrovski" w:date="2018-09-05T13:23:00Z">
        <w:pPr>
          <w:tabs>
            <w:tab w:val="left" w:pos="1925"/>
            <w:tab w:val="right" w:leader="dot" w:pos="8630"/>
          </w:tabs>
          <w:bidi/>
          <w:spacing w:after="100" w:line="259" w:lineRule="auto"/>
          <w:ind w:left="720"/>
        </w:pPr>
      </w:pPrChange>
    </w:pPr>
    <w:rPr>
      <w:rPrChange w:id="1" w:author="Nir Ostrovski" w:date="2018-09-05T13:23:00Z">
        <w:rPr>
          <w:rFonts w:asciiTheme="minorHAnsi" w:eastAsiaTheme="minorHAnsi" w:hAnsiTheme="minorHAnsi" w:cstheme="minorBidi"/>
          <w:sz w:val="22"/>
          <w:szCs w:val="22"/>
          <w:lang w:val="en-US" w:eastAsia="en-US" w:bidi="he-IL"/>
        </w:rPr>
      </w:rPrChange>
    </w:rPr>
  </w:style>
  <w:style w:type="paragraph" w:styleId="TOC4">
    <w:name w:val="toc 4"/>
    <w:basedOn w:val="Normal"/>
    <w:next w:val="Normal"/>
    <w:autoRedefine/>
    <w:uiPriority w:val="39"/>
    <w:unhideWhenUsed/>
    <w:rsid w:val="00904DA0"/>
    <w:pPr>
      <w:spacing w:after="100"/>
      <w:ind w:left="660"/>
    </w:pPr>
    <w:rPr>
      <w:rFonts w:eastAsiaTheme="minorEastAsia"/>
    </w:rPr>
  </w:style>
  <w:style w:type="paragraph" w:styleId="TOC5">
    <w:name w:val="toc 5"/>
    <w:basedOn w:val="Normal"/>
    <w:next w:val="Normal"/>
    <w:autoRedefine/>
    <w:uiPriority w:val="39"/>
    <w:unhideWhenUsed/>
    <w:rsid w:val="00904DA0"/>
    <w:pPr>
      <w:spacing w:after="100"/>
      <w:ind w:left="880"/>
    </w:pPr>
    <w:rPr>
      <w:rFonts w:eastAsiaTheme="minorEastAsia"/>
    </w:rPr>
  </w:style>
  <w:style w:type="paragraph" w:styleId="TOC6">
    <w:name w:val="toc 6"/>
    <w:basedOn w:val="Normal"/>
    <w:next w:val="Normal"/>
    <w:autoRedefine/>
    <w:uiPriority w:val="39"/>
    <w:unhideWhenUsed/>
    <w:rsid w:val="00904DA0"/>
    <w:pPr>
      <w:spacing w:after="100"/>
      <w:ind w:left="1100"/>
    </w:pPr>
    <w:rPr>
      <w:rFonts w:eastAsiaTheme="minorEastAsia"/>
    </w:rPr>
  </w:style>
  <w:style w:type="paragraph" w:styleId="TOC7">
    <w:name w:val="toc 7"/>
    <w:basedOn w:val="Normal"/>
    <w:next w:val="Normal"/>
    <w:autoRedefine/>
    <w:uiPriority w:val="39"/>
    <w:unhideWhenUsed/>
    <w:rsid w:val="00904DA0"/>
    <w:pPr>
      <w:spacing w:after="100"/>
      <w:ind w:left="1320"/>
    </w:pPr>
    <w:rPr>
      <w:rFonts w:eastAsiaTheme="minorEastAsia"/>
    </w:rPr>
  </w:style>
  <w:style w:type="paragraph" w:styleId="TOC8">
    <w:name w:val="toc 8"/>
    <w:basedOn w:val="Normal"/>
    <w:next w:val="Normal"/>
    <w:autoRedefine/>
    <w:uiPriority w:val="39"/>
    <w:unhideWhenUsed/>
    <w:rsid w:val="00904DA0"/>
    <w:pPr>
      <w:spacing w:after="100"/>
      <w:ind w:left="1540"/>
    </w:pPr>
    <w:rPr>
      <w:rFonts w:eastAsiaTheme="minorEastAsia"/>
    </w:rPr>
  </w:style>
  <w:style w:type="paragraph" w:styleId="TOC9">
    <w:name w:val="toc 9"/>
    <w:basedOn w:val="Normal"/>
    <w:next w:val="Normal"/>
    <w:autoRedefine/>
    <w:uiPriority w:val="39"/>
    <w:unhideWhenUsed/>
    <w:rsid w:val="00904DA0"/>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904DA0"/>
    <w:rPr>
      <w:color w:val="808080"/>
      <w:shd w:val="clear" w:color="auto" w:fill="E6E6E6"/>
    </w:rPr>
  </w:style>
  <w:style w:type="character" w:customStyle="1" w:styleId="UnresolvedMention20">
    <w:name w:val="Unresolved Mention2"/>
    <w:basedOn w:val="DefaultParagraphFont"/>
    <w:uiPriority w:val="99"/>
    <w:semiHidden/>
    <w:unhideWhenUsed/>
    <w:rsid w:val="00B21469"/>
    <w:rPr>
      <w:color w:val="808080"/>
      <w:shd w:val="clear" w:color="auto" w:fill="E6E6E6"/>
    </w:rPr>
  </w:style>
  <w:style w:type="character" w:customStyle="1" w:styleId="UnresolvedMention3">
    <w:name w:val="Unresolved Mention3"/>
    <w:basedOn w:val="DefaultParagraphFont"/>
    <w:uiPriority w:val="99"/>
    <w:semiHidden/>
    <w:unhideWhenUsed/>
    <w:rsid w:val="00151841"/>
    <w:rPr>
      <w:color w:val="605E5C"/>
      <w:shd w:val="clear" w:color="auto" w:fill="E1DFDD"/>
    </w:rPr>
  </w:style>
  <w:style w:type="table" w:styleId="GridTable2-Accent1">
    <w:name w:val="Grid Table 2 Accent 1"/>
    <w:basedOn w:val="TableNormal"/>
    <w:uiPriority w:val="47"/>
    <w:rsid w:val="001C6D93"/>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1">
    <w:name w:val="Grid Table 2 - Accent 11"/>
    <w:basedOn w:val="TableNormal"/>
    <w:next w:val="GridTable2-Accent1"/>
    <w:uiPriority w:val="47"/>
    <w:rsid w:val="00BD35C0"/>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E53420"/>
    <w:rPr>
      <w:color w:val="954F72" w:themeColor="followedHyperlink"/>
      <w:u w:val="single"/>
    </w:rPr>
  </w:style>
  <w:style w:type="character" w:styleId="UnresolvedMention">
    <w:name w:val="Unresolved Mention"/>
    <w:basedOn w:val="DefaultParagraphFont"/>
    <w:uiPriority w:val="99"/>
    <w:semiHidden/>
    <w:unhideWhenUsed/>
    <w:rsid w:val="00510946"/>
    <w:rPr>
      <w:color w:val="605E5C"/>
      <w:shd w:val="clear" w:color="auto" w:fill="E1DFDD"/>
    </w:rPr>
  </w:style>
  <w:style w:type="paragraph" w:customStyle="1" w:styleId="Bullet">
    <w:name w:val="Bullet"/>
    <w:basedOn w:val="Normal"/>
    <w:rsid w:val="00774156"/>
    <w:pPr>
      <w:numPr>
        <w:numId w:val="63"/>
      </w:numPr>
      <w:autoSpaceDE w:val="0"/>
      <w:autoSpaceDN w:val="0"/>
      <w:bidi/>
      <w:spacing w:after="0" w:line="240" w:lineRule="auto"/>
      <w:ind w:right="720"/>
      <w:jc w:val="both"/>
    </w:pPr>
    <w:rPr>
      <w:rFonts w:ascii="Times New Roman" w:eastAsia="MS Mincho" w:hAnsi="Times New Roman" w:cs="Times New Roman"/>
      <w:sz w:val="24"/>
      <w:szCs w:val="24"/>
    </w:rPr>
  </w:style>
  <w:style w:type="paragraph" w:styleId="ListContinue2">
    <w:name w:val="List Continue 2"/>
    <w:basedOn w:val="Normal"/>
    <w:unhideWhenUsed/>
    <w:rsid w:val="00F178C2"/>
    <w:pPr>
      <w:bidi/>
      <w:spacing w:line="240" w:lineRule="auto"/>
      <w:ind w:left="567"/>
      <w:jc w:val="both"/>
    </w:pPr>
    <w:rPr>
      <w:rFonts w:ascii="Times New Roman" w:eastAsia="Times New Roman" w:hAnsi="Times New Roman" w:cs="Arial"/>
      <w:sz w:val="24"/>
      <w:szCs w:val="24"/>
      <w:lang w:eastAsia="he-IL"/>
    </w:rPr>
  </w:style>
  <w:style w:type="paragraph" w:customStyle="1" w:styleId="ColorfulList-Accent11">
    <w:name w:val="Colorful List - Accent 11"/>
    <w:basedOn w:val="Normal"/>
    <w:uiPriority w:val="34"/>
    <w:qFormat/>
    <w:rsid w:val="00F178C2"/>
    <w:pPr>
      <w:bidi/>
      <w:spacing w:after="0" w:line="240" w:lineRule="auto"/>
      <w:ind w:left="720"/>
    </w:pPr>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2881">
      <w:bodyDiv w:val="1"/>
      <w:marLeft w:val="0"/>
      <w:marRight w:val="0"/>
      <w:marTop w:val="0"/>
      <w:marBottom w:val="0"/>
      <w:divBdr>
        <w:top w:val="none" w:sz="0" w:space="0" w:color="auto"/>
        <w:left w:val="none" w:sz="0" w:space="0" w:color="auto"/>
        <w:bottom w:val="none" w:sz="0" w:space="0" w:color="auto"/>
        <w:right w:val="none" w:sz="0" w:space="0" w:color="auto"/>
      </w:divBdr>
    </w:div>
    <w:div w:id="422454037">
      <w:bodyDiv w:val="1"/>
      <w:marLeft w:val="0"/>
      <w:marRight w:val="0"/>
      <w:marTop w:val="0"/>
      <w:marBottom w:val="0"/>
      <w:divBdr>
        <w:top w:val="none" w:sz="0" w:space="0" w:color="auto"/>
        <w:left w:val="none" w:sz="0" w:space="0" w:color="auto"/>
        <w:bottom w:val="none" w:sz="0" w:space="0" w:color="auto"/>
        <w:right w:val="none" w:sz="0" w:space="0" w:color="auto"/>
      </w:divBdr>
    </w:div>
    <w:div w:id="479273189">
      <w:bodyDiv w:val="1"/>
      <w:marLeft w:val="0"/>
      <w:marRight w:val="0"/>
      <w:marTop w:val="0"/>
      <w:marBottom w:val="0"/>
      <w:divBdr>
        <w:top w:val="none" w:sz="0" w:space="0" w:color="auto"/>
        <w:left w:val="none" w:sz="0" w:space="0" w:color="auto"/>
        <w:bottom w:val="none" w:sz="0" w:space="0" w:color="auto"/>
        <w:right w:val="none" w:sz="0" w:space="0" w:color="auto"/>
      </w:divBdr>
    </w:div>
    <w:div w:id="1180269914">
      <w:bodyDiv w:val="1"/>
      <w:marLeft w:val="0"/>
      <w:marRight w:val="0"/>
      <w:marTop w:val="0"/>
      <w:marBottom w:val="0"/>
      <w:divBdr>
        <w:top w:val="none" w:sz="0" w:space="0" w:color="auto"/>
        <w:left w:val="none" w:sz="0" w:space="0" w:color="auto"/>
        <w:bottom w:val="none" w:sz="0" w:space="0" w:color="auto"/>
        <w:right w:val="none" w:sz="0" w:space="0" w:color="auto"/>
      </w:divBdr>
    </w:div>
    <w:div w:id="1545363653">
      <w:bodyDiv w:val="1"/>
      <w:marLeft w:val="0"/>
      <w:marRight w:val="0"/>
      <w:marTop w:val="0"/>
      <w:marBottom w:val="0"/>
      <w:divBdr>
        <w:top w:val="none" w:sz="0" w:space="0" w:color="auto"/>
        <w:left w:val="none" w:sz="0" w:space="0" w:color="auto"/>
        <w:bottom w:val="none" w:sz="0" w:space="0" w:color="auto"/>
        <w:right w:val="none" w:sz="0" w:space="0" w:color="auto"/>
      </w:divBdr>
    </w:div>
    <w:div w:id="1723479781">
      <w:bodyDiv w:val="1"/>
      <w:marLeft w:val="0"/>
      <w:marRight w:val="0"/>
      <w:marTop w:val="0"/>
      <w:marBottom w:val="0"/>
      <w:divBdr>
        <w:top w:val="none" w:sz="0" w:space="0" w:color="auto"/>
        <w:left w:val="none" w:sz="0" w:space="0" w:color="auto"/>
        <w:bottom w:val="none" w:sz="0" w:space="0" w:color="auto"/>
        <w:right w:val="none" w:sz="0" w:space="0" w:color="auto"/>
      </w:divBdr>
    </w:div>
    <w:div w:id="182531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a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oo.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ticv.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DF9F-8660-4A6A-86B1-DCA64D3F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5231</Words>
  <Characters>29820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Ostrovski</dc:creator>
  <cp:keywords/>
  <dc:description/>
  <cp:lastModifiedBy>Nir Ostrovski</cp:lastModifiedBy>
  <cp:revision>11</cp:revision>
  <dcterms:created xsi:type="dcterms:W3CDTF">2018-09-05T10:22:00Z</dcterms:created>
  <dcterms:modified xsi:type="dcterms:W3CDTF">2018-12-23T15:02:00Z</dcterms:modified>
</cp:coreProperties>
</file>